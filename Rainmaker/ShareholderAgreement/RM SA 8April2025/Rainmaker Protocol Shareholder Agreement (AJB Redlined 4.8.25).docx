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1DA2" w14:textId="10153011" w:rsidR="009731AC" w:rsidRPr="0093363B" w:rsidRDefault="009731AC" w:rsidP="007A198E">
      <w:pPr>
        <w:widowControl w:val="0"/>
        <w:jc w:val="center"/>
        <w:rPr>
          <w:sz w:val="22"/>
          <w:szCs w:val="22"/>
        </w:rPr>
      </w:pPr>
      <w:r w:rsidRPr="0093363B">
        <w:rPr>
          <w:b/>
          <w:sz w:val="22"/>
          <w:szCs w:val="22"/>
        </w:rPr>
        <w:fldChar w:fldCharType="begin"/>
      </w:r>
      <w:r w:rsidRPr="0093363B">
        <w:rPr>
          <w:b/>
          <w:sz w:val="22"/>
          <w:szCs w:val="22"/>
        </w:rPr>
        <w:instrText xml:space="preserve"> SEQ CHAPTER \h \r 1</w:instrText>
      </w:r>
      <w:r w:rsidRPr="0093363B">
        <w:rPr>
          <w:b/>
          <w:sz w:val="22"/>
          <w:szCs w:val="22"/>
        </w:rPr>
        <w:fldChar w:fldCharType="end"/>
      </w:r>
      <w:r w:rsidR="00C15DB3" w:rsidRPr="0093363B">
        <w:rPr>
          <w:b/>
          <w:sz w:val="22"/>
          <w:szCs w:val="22"/>
        </w:rPr>
        <w:t>SHAREHOLDER</w:t>
      </w:r>
      <w:r w:rsidRPr="0093363B">
        <w:rPr>
          <w:b/>
          <w:sz w:val="22"/>
          <w:szCs w:val="22"/>
        </w:rPr>
        <w:t xml:space="preserve"> </w:t>
      </w:r>
      <w:r w:rsidR="00A80680" w:rsidRPr="0093363B">
        <w:rPr>
          <w:b/>
          <w:sz w:val="22"/>
          <w:szCs w:val="22"/>
        </w:rPr>
        <w:t>AGREEMENT</w:t>
      </w:r>
    </w:p>
    <w:p w14:paraId="6A2176E3" w14:textId="77777777" w:rsidR="009731AC" w:rsidRPr="0093363B" w:rsidRDefault="009731AC" w:rsidP="007A198E">
      <w:pPr>
        <w:widowControl w:val="0"/>
        <w:jc w:val="center"/>
        <w:rPr>
          <w:sz w:val="22"/>
          <w:szCs w:val="22"/>
        </w:rPr>
      </w:pPr>
    </w:p>
    <w:p w14:paraId="20DAD4A9" w14:textId="77777777" w:rsidR="009731AC" w:rsidRPr="0093363B" w:rsidRDefault="009731AC" w:rsidP="007A198E">
      <w:pPr>
        <w:widowControl w:val="0"/>
        <w:tabs>
          <w:tab w:val="center" w:pos="5760"/>
        </w:tabs>
        <w:jc w:val="center"/>
        <w:rPr>
          <w:sz w:val="22"/>
          <w:szCs w:val="22"/>
        </w:rPr>
      </w:pPr>
      <w:r w:rsidRPr="0093363B">
        <w:rPr>
          <w:b/>
          <w:sz w:val="22"/>
          <w:szCs w:val="22"/>
        </w:rPr>
        <w:t>OF</w:t>
      </w:r>
    </w:p>
    <w:p w14:paraId="061D1AFC" w14:textId="77777777" w:rsidR="009731AC" w:rsidRPr="0093363B" w:rsidRDefault="009731AC" w:rsidP="007A198E">
      <w:pPr>
        <w:widowControl w:val="0"/>
        <w:jc w:val="center"/>
        <w:rPr>
          <w:sz w:val="22"/>
          <w:szCs w:val="22"/>
        </w:rPr>
      </w:pPr>
    </w:p>
    <w:p w14:paraId="25A0E2E1" w14:textId="33FD0596" w:rsidR="009731AC" w:rsidRPr="0093363B" w:rsidRDefault="00C15DB3" w:rsidP="007A198E">
      <w:pPr>
        <w:widowControl w:val="0"/>
        <w:tabs>
          <w:tab w:val="center" w:pos="5760"/>
        </w:tabs>
        <w:jc w:val="center"/>
        <w:rPr>
          <w:b/>
          <w:sz w:val="22"/>
          <w:szCs w:val="22"/>
        </w:rPr>
      </w:pPr>
      <w:r w:rsidRPr="0093363B">
        <w:rPr>
          <w:b/>
          <w:sz w:val="22"/>
          <w:szCs w:val="22"/>
        </w:rPr>
        <w:t>RAINMAKER PROTOCOL, INC.</w:t>
      </w:r>
    </w:p>
    <w:p w14:paraId="282CA775" w14:textId="77777777" w:rsidR="007A198E" w:rsidRPr="0093363B" w:rsidRDefault="007A198E" w:rsidP="007A198E">
      <w:pPr>
        <w:widowControl w:val="0"/>
        <w:tabs>
          <w:tab w:val="center" w:pos="5760"/>
        </w:tabs>
        <w:jc w:val="center"/>
        <w:rPr>
          <w:sz w:val="22"/>
          <w:szCs w:val="22"/>
        </w:rPr>
      </w:pPr>
      <w:r w:rsidRPr="0093363B">
        <w:rPr>
          <w:b/>
          <w:sz w:val="22"/>
          <w:szCs w:val="22"/>
        </w:rPr>
        <w:t>___________________________________________________________________________________________</w:t>
      </w:r>
    </w:p>
    <w:p w14:paraId="2AAEFA57" w14:textId="0E037220" w:rsidR="009731AC" w:rsidRPr="0093363B" w:rsidRDefault="009731AC" w:rsidP="006D36BB">
      <w:pPr>
        <w:widowControl w:val="0"/>
        <w:tabs>
          <w:tab w:val="center" w:pos="5760"/>
        </w:tabs>
        <w:rPr>
          <w:sz w:val="22"/>
          <w:szCs w:val="22"/>
        </w:rPr>
      </w:pPr>
      <w:r w:rsidRPr="0093363B">
        <w:rPr>
          <w:sz w:val="22"/>
          <w:szCs w:val="22"/>
        </w:rPr>
        <w:tab/>
      </w:r>
    </w:p>
    <w:p w14:paraId="58089C1B" w14:textId="452AF259" w:rsidR="00C15DB3" w:rsidRPr="0093363B" w:rsidRDefault="009731AC">
      <w:pPr>
        <w:widowControl w:val="0"/>
        <w:rPr>
          <w:bCs/>
          <w:sz w:val="22"/>
          <w:szCs w:val="22"/>
        </w:rPr>
      </w:pPr>
      <w:r w:rsidRPr="0093363B">
        <w:rPr>
          <w:b/>
          <w:sz w:val="22"/>
          <w:szCs w:val="22"/>
        </w:rPr>
        <w:t>THIS AGREEMENT</w:t>
      </w:r>
      <w:r w:rsidRPr="0093363B">
        <w:rPr>
          <w:sz w:val="22"/>
          <w:szCs w:val="22"/>
        </w:rPr>
        <w:t xml:space="preserve"> made and effective as of the </w:t>
      </w:r>
      <w:r w:rsidR="00C15DB3" w:rsidRPr="0093363B">
        <w:rPr>
          <w:sz w:val="22"/>
          <w:szCs w:val="22"/>
        </w:rPr>
        <w:t xml:space="preserve">________ </w:t>
      </w:r>
      <w:r w:rsidR="00A80680" w:rsidRPr="0093363B">
        <w:rPr>
          <w:sz w:val="22"/>
          <w:szCs w:val="22"/>
        </w:rPr>
        <w:t xml:space="preserve">day of </w:t>
      </w:r>
      <w:r w:rsidR="00C15DB3" w:rsidRPr="0093363B">
        <w:rPr>
          <w:sz w:val="22"/>
          <w:szCs w:val="22"/>
        </w:rPr>
        <w:t>_________</w:t>
      </w:r>
      <w:r w:rsidR="00A80680" w:rsidRPr="0093363B">
        <w:rPr>
          <w:sz w:val="22"/>
          <w:szCs w:val="22"/>
        </w:rPr>
        <w:t xml:space="preserve">, 2025, </w:t>
      </w:r>
      <w:r w:rsidRPr="0093363B">
        <w:rPr>
          <w:sz w:val="22"/>
          <w:szCs w:val="22"/>
        </w:rPr>
        <w:t>between</w:t>
      </w:r>
      <w:r w:rsidR="00C15DB3" w:rsidRPr="0093363B">
        <w:rPr>
          <w:sz w:val="22"/>
          <w:szCs w:val="22"/>
        </w:rPr>
        <w:t xml:space="preserve"> </w:t>
      </w:r>
      <w:r w:rsidR="00C15DB3" w:rsidRPr="0093363B">
        <w:rPr>
          <w:b/>
          <w:bCs/>
          <w:sz w:val="22"/>
          <w:szCs w:val="22"/>
        </w:rPr>
        <w:t>EUGENE THERRIEN</w:t>
      </w:r>
      <w:r w:rsidR="00C15DB3" w:rsidRPr="0093363B">
        <w:rPr>
          <w:sz w:val="22"/>
          <w:szCs w:val="22"/>
        </w:rPr>
        <w:t xml:space="preserve"> (“Founder”), the shareholders as specified on Exhibit A (singularly “Shareholder” and collectively “Shareholders”, </w:t>
      </w:r>
      <w:r w:rsidRPr="0093363B">
        <w:rPr>
          <w:sz w:val="22"/>
          <w:szCs w:val="22"/>
        </w:rPr>
        <w:t>and</w:t>
      </w:r>
      <w:r w:rsidRPr="0093363B">
        <w:rPr>
          <w:b/>
          <w:sz w:val="22"/>
          <w:szCs w:val="22"/>
        </w:rPr>
        <w:t xml:space="preserve"> </w:t>
      </w:r>
      <w:r w:rsidR="00C15DB3" w:rsidRPr="0093363B">
        <w:rPr>
          <w:b/>
          <w:sz w:val="22"/>
          <w:szCs w:val="22"/>
        </w:rPr>
        <w:t>RAINMAKER PROTOCOL, INC.</w:t>
      </w:r>
      <w:r w:rsidR="00C15DB3" w:rsidRPr="0093363B">
        <w:rPr>
          <w:bCs/>
          <w:sz w:val="22"/>
          <w:szCs w:val="22"/>
        </w:rPr>
        <w:t xml:space="preserve">, a </w:t>
      </w:r>
      <w:ins w:id="0" w:author="Andrew Balzer" w:date="2025-04-08T16:17:00Z" w16du:dateUtc="2025-04-08T20:17:00Z">
        <w:r w:rsidR="00236F7F">
          <w:rPr>
            <w:bCs/>
            <w:sz w:val="22"/>
            <w:szCs w:val="22"/>
          </w:rPr>
          <w:t>Michigan</w:t>
        </w:r>
      </w:ins>
      <w:del w:id="1" w:author="Andrew Balzer" w:date="2025-04-08T16:17:00Z" w16du:dateUtc="2025-04-08T20:17:00Z">
        <w:r w:rsidR="00C15DB3" w:rsidRPr="0093363B">
          <w:rPr>
            <w:bCs/>
            <w:sz w:val="22"/>
            <w:szCs w:val="22"/>
          </w:rPr>
          <w:delText>____________________</w:delText>
        </w:r>
      </w:del>
      <w:r w:rsidR="00C15DB3" w:rsidRPr="0093363B">
        <w:rPr>
          <w:bCs/>
          <w:sz w:val="22"/>
          <w:szCs w:val="22"/>
        </w:rPr>
        <w:t xml:space="preserve"> </w:t>
      </w:r>
      <w:r w:rsidR="00C15DB3" w:rsidRPr="00236F7F">
        <w:rPr>
          <w:sz w:val="22"/>
          <w:highlight w:val="yellow"/>
          <w:rPrChange w:id="2" w:author="Andrew Balzer" w:date="2025-04-08T16:17:00Z" w16du:dateUtc="2025-04-08T20:17:00Z">
            <w:rPr>
              <w:bCs/>
              <w:sz w:val="22"/>
              <w:szCs w:val="22"/>
            </w:rPr>
          </w:rPrChange>
        </w:rPr>
        <w:t xml:space="preserve">Corporation </w:t>
      </w:r>
      <w:ins w:id="3" w:author="Andrew Balzer" w:date="2025-04-08T16:17:00Z" w16du:dateUtc="2025-04-08T20:17:00Z">
        <w:r w:rsidR="00236F7F" w:rsidRPr="00236F7F">
          <w:rPr>
            <w:bCs/>
            <w:sz w:val="22"/>
            <w:szCs w:val="22"/>
            <w:highlight w:val="yellow"/>
          </w:rPr>
          <w:t>[or Limited Liability Company]</w:t>
        </w:r>
        <w:r w:rsidR="00C15DB3" w:rsidRPr="0093363B">
          <w:rPr>
            <w:bCs/>
            <w:sz w:val="22"/>
            <w:szCs w:val="22"/>
          </w:rPr>
          <w:t xml:space="preserve"> </w:t>
        </w:r>
      </w:ins>
      <w:r w:rsidR="00C15DB3" w:rsidRPr="0093363B">
        <w:rPr>
          <w:bCs/>
          <w:sz w:val="22"/>
          <w:szCs w:val="22"/>
        </w:rPr>
        <w:t>(“Company”). Founder, Shareholders, and Company may collectively be referred to as the “Parties”.</w:t>
      </w:r>
    </w:p>
    <w:p w14:paraId="1DE71122" w14:textId="77777777" w:rsidR="00C15DB3" w:rsidRPr="0093363B" w:rsidRDefault="00C15DB3">
      <w:pPr>
        <w:widowControl w:val="0"/>
        <w:rPr>
          <w:bCs/>
          <w:sz w:val="22"/>
          <w:szCs w:val="22"/>
        </w:rPr>
      </w:pPr>
    </w:p>
    <w:p w14:paraId="5798F959" w14:textId="45A828BE" w:rsidR="00C15DB3" w:rsidRPr="0093363B" w:rsidRDefault="00C15DB3" w:rsidP="00C15DB3">
      <w:pPr>
        <w:widowControl w:val="0"/>
        <w:jc w:val="center"/>
        <w:rPr>
          <w:b/>
          <w:sz w:val="22"/>
          <w:szCs w:val="22"/>
          <w:u w:val="single"/>
        </w:rPr>
      </w:pPr>
      <w:r w:rsidRPr="0093363B">
        <w:rPr>
          <w:b/>
          <w:sz w:val="22"/>
          <w:szCs w:val="22"/>
          <w:u w:val="single"/>
        </w:rPr>
        <w:t>RECITALS</w:t>
      </w:r>
    </w:p>
    <w:p w14:paraId="1C7BD59F" w14:textId="77777777" w:rsidR="00C15DB3" w:rsidRPr="0093363B" w:rsidRDefault="00C15DB3" w:rsidP="00C15DB3">
      <w:pPr>
        <w:widowControl w:val="0"/>
        <w:ind w:left="720"/>
        <w:rPr>
          <w:bCs/>
          <w:sz w:val="22"/>
          <w:szCs w:val="22"/>
        </w:rPr>
      </w:pPr>
    </w:p>
    <w:p w14:paraId="4D5AB9F8" w14:textId="6A0A2548" w:rsidR="00057EDD" w:rsidRPr="0093363B" w:rsidRDefault="00057EDD" w:rsidP="00C15DB3">
      <w:pPr>
        <w:widowControl w:val="0"/>
        <w:numPr>
          <w:ilvl w:val="0"/>
          <w:numId w:val="3"/>
        </w:numPr>
        <w:rPr>
          <w:bCs/>
          <w:sz w:val="22"/>
          <w:szCs w:val="22"/>
        </w:rPr>
      </w:pPr>
      <w:bookmarkStart w:id="4" w:name="_Ref193271756"/>
      <w:r w:rsidRPr="0093363B">
        <w:rPr>
          <w:bCs/>
          <w:sz w:val="22"/>
          <w:szCs w:val="22"/>
        </w:rPr>
        <w:t xml:space="preserve">The Company was </w:t>
      </w:r>
      <w:r w:rsidRPr="00236F7F">
        <w:rPr>
          <w:sz w:val="22"/>
          <w:highlight w:val="yellow"/>
          <w:rPrChange w:id="5" w:author="Andrew Balzer" w:date="2025-04-08T16:17:00Z" w16du:dateUtc="2025-04-08T20:17:00Z">
            <w:rPr>
              <w:bCs/>
              <w:sz w:val="22"/>
              <w:szCs w:val="22"/>
            </w:rPr>
          </w:rPrChange>
        </w:rPr>
        <w:t xml:space="preserve">incorporated </w:t>
      </w:r>
      <w:ins w:id="6" w:author="Andrew Balzer" w:date="2025-04-08T16:17:00Z" w16du:dateUtc="2025-04-08T20:17:00Z">
        <w:r w:rsidR="00236F7F" w:rsidRPr="00236F7F">
          <w:rPr>
            <w:bCs/>
            <w:sz w:val="22"/>
            <w:szCs w:val="22"/>
            <w:highlight w:val="yellow"/>
          </w:rPr>
          <w:t>[or organized]</w:t>
        </w:r>
        <w:r w:rsidRPr="0093363B">
          <w:rPr>
            <w:bCs/>
            <w:sz w:val="22"/>
            <w:szCs w:val="22"/>
          </w:rPr>
          <w:t xml:space="preserve"> </w:t>
        </w:r>
      </w:ins>
      <w:r w:rsidRPr="0093363B">
        <w:rPr>
          <w:bCs/>
          <w:sz w:val="22"/>
          <w:szCs w:val="22"/>
        </w:rPr>
        <w:t xml:space="preserve">in the State of </w:t>
      </w:r>
      <w:ins w:id="7" w:author="Andrew Balzer" w:date="2025-04-08T16:17:00Z" w16du:dateUtc="2025-04-08T20:17:00Z">
        <w:r w:rsidR="00236F7F">
          <w:rPr>
            <w:bCs/>
            <w:sz w:val="22"/>
            <w:szCs w:val="22"/>
          </w:rPr>
          <w:t>Michigan</w:t>
        </w:r>
      </w:ins>
      <w:del w:id="8" w:author="Andrew Balzer" w:date="2025-04-08T16:17:00Z" w16du:dateUtc="2025-04-08T20:17:00Z">
        <w:r w:rsidRPr="0093363B">
          <w:rPr>
            <w:bCs/>
            <w:sz w:val="22"/>
            <w:szCs w:val="22"/>
          </w:rPr>
          <w:delText>__________________</w:delText>
        </w:r>
      </w:del>
      <w:r w:rsidRPr="0093363B">
        <w:rPr>
          <w:bCs/>
          <w:sz w:val="22"/>
          <w:szCs w:val="22"/>
        </w:rPr>
        <w:t xml:space="preserve"> to engage in the business </w:t>
      </w:r>
      <w:r w:rsidR="00674C03" w:rsidRPr="0093363B">
        <w:rPr>
          <w:bCs/>
          <w:sz w:val="22"/>
          <w:szCs w:val="22"/>
        </w:rPr>
        <w:t>of enterprise software development and such other business activities as agreed upon by the Parties.</w:t>
      </w:r>
      <w:bookmarkEnd w:id="4"/>
    </w:p>
    <w:p w14:paraId="6053D417" w14:textId="77777777" w:rsidR="00057EDD" w:rsidRPr="0093363B" w:rsidRDefault="00057EDD" w:rsidP="00057EDD">
      <w:pPr>
        <w:widowControl w:val="0"/>
        <w:ind w:left="360"/>
        <w:rPr>
          <w:bCs/>
          <w:sz w:val="22"/>
          <w:szCs w:val="22"/>
        </w:rPr>
      </w:pPr>
    </w:p>
    <w:p w14:paraId="4CA98267" w14:textId="5F0491D0" w:rsidR="00C15DB3" w:rsidRPr="0093363B" w:rsidRDefault="00C15DB3" w:rsidP="00C15DB3">
      <w:pPr>
        <w:widowControl w:val="0"/>
        <w:numPr>
          <w:ilvl w:val="0"/>
          <w:numId w:val="3"/>
        </w:numPr>
        <w:rPr>
          <w:bCs/>
          <w:sz w:val="22"/>
          <w:szCs w:val="22"/>
        </w:rPr>
      </w:pPr>
      <w:r w:rsidRPr="0093363B">
        <w:rPr>
          <w:bCs/>
          <w:sz w:val="22"/>
          <w:szCs w:val="22"/>
        </w:rPr>
        <w:t xml:space="preserve">The Parties own the number of outstanding shares of the respective classes of </w:t>
      </w:r>
      <w:r w:rsidR="00FB4186" w:rsidRPr="0093363B">
        <w:rPr>
          <w:bCs/>
          <w:sz w:val="22"/>
          <w:szCs w:val="22"/>
        </w:rPr>
        <w:t>shares</w:t>
      </w:r>
      <w:r w:rsidRPr="0093363B">
        <w:rPr>
          <w:bCs/>
          <w:sz w:val="22"/>
          <w:szCs w:val="22"/>
        </w:rPr>
        <w:t xml:space="preserve"> of the Company as specified on Exhibit A, as amended from time to time (the “Shares”). Unless specified otherwise in this Agreement the term “Shareholders” shall mean any person who owns any class of shares in the Company. It is the intention of the parties hereto that all shares issued and outstanding of the Company be at all times subject to the terms of this Agreement.</w:t>
      </w:r>
    </w:p>
    <w:p w14:paraId="0337EE95" w14:textId="7324E4B2" w:rsidR="00C15DB3" w:rsidRPr="0093363B" w:rsidRDefault="00C15DB3" w:rsidP="00C15DB3">
      <w:pPr>
        <w:widowControl w:val="0"/>
        <w:ind w:left="720"/>
        <w:rPr>
          <w:bCs/>
          <w:sz w:val="22"/>
          <w:szCs w:val="22"/>
        </w:rPr>
      </w:pPr>
    </w:p>
    <w:p w14:paraId="022C9601" w14:textId="77777777" w:rsidR="00674C03" w:rsidRPr="0093363B" w:rsidRDefault="00C15DB3" w:rsidP="00C15DB3">
      <w:pPr>
        <w:widowControl w:val="0"/>
        <w:numPr>
          <w:ilvl w:val="0"/>
          <w:numId w:val="3"/>
        </w:numPr>
        <w:rPr>
          <w:bCs/>
          <w:sz w:val="22"/>
          <w:szCs w:val="22"/>
        </w:rPr>
      </w:pPr>
      <w:r w:rsidRPr="0093363B">
        <w:rPr>
          <w:bCs/>
          <w:sz w:val="22"/>
          <w:szCs w:val="22"/>
        </w:rPr>
        <w:t xml:space="preserve">The Parties have concluded after due deliberation that it is in their mutual best interests, and necessary in order to provide for continuity and harmony in the management and policies of the Company, to require certain restrictions on the transfer of Shares in the Company and to provide for a </w:t>
      </w:r>
      <w:r w:rsidR="00674C03" w:rsidRPr="0093363B">
        <w:rPr>
          <w:bCs/>
          <w:sz w:val="22"/>
          <w:szCs w:val="22"/>
        </w:rPr>
        <w:t>sale</w:t>
      </w:r>
      <w:r w:rsidRPr="0093363B">
        <w:rPr>
          <w:bCs/>
          <w:sz w:val="22"/>
          <w:szCs w:val="22"/>
        </w:rPr>
        <w:t xml:space="preserve"> or transfer of the Company’s Shares </w:t>
      </w:r>
      <w:r w:rsidR="00674C03" w:rsidRPr="0093363B">
        <w:rPr>
          <w:bCs/>
          <w:sz w:val="22"/>
          <w:szCs w:val="22"/>
        </w:rPr>
        <w:t xml:space="preserve">only </w:t>
      </w:r>
      <w:r w:rsidRPr="0093363B">
        <w:rPr>
          <w:bCs/>
          <w:sz w:val="22"/>
          <w:szCs w:val="22"/>
        </w:rPr>
        <w:t xml:space="preserve">under specified conditions. </w:t>
      </w:r>
    </w:p>
    <w:p w14:paraId="03835C1D" w14:textId="77777777" w:rsidR="00674C03" w:rsidRPr="0093363B" w:rsidRDefault="00674C03" w:rsidP="00674C03">
      <w:pPr>
        <w:pStyle w:val="ListParagraph"/>
        <w:rPr>
          <w:bCs/>
          <w:sz w:val="22"/>
          <w:szCs w:val="22"/>
        </w:rPr>
      </w:pPr>
    </w:p>
    <w:p w14:paraId="23DC93F4" w14:textId="65BA8A17" w:rsidR="00674C03" w:rsidRPr="0093363B" w:rsidRDefault="00C15DB3" w:rsidP="00674C03">
      <w:pPr>
        <w:widowControl w:val="0"/>
        <w:numPr>
          <w:ilvl w:val="0"/>
          <w:numId w:val="3"/>
        </w:numPr>
        <w:rPr>
          <w:bCs/>
          <w:sz w:val="22"/>
          <w:szCs w:val="22"/>
        </w:rPr>
      </w:pPr>
      <w:r w:rsidRPr="0093363B">
        <w:rPr>
          <w:bCs/>
          <w:sz w:val="22"/>
          <w:szCs w:val="22"/>
        </w:rPr>
        <w:t xml:space="preserve">The Parties </w:t>
      </w:r>
      <w:r w:rsidR="00674C03" w:rsidRPr="0093363B">
        <w:rPr>
          <w:bCs/>
          <w:sz w:val="22"/>
          <w:szCs w:val="22"/>
        </w:rPr>
        <w:t>seek</w:t>
      </w:r>
      <w:r w:rsidRPr="0093363B">
        <w:rPr>
          <w:bCs/>
          <w:sz w:val="22"/>
          <w:szCs w:val="22"/>
        </w:rPr>
        <w:t xml:space="preserve"> </w:t>
      </w:r>
      <w:r w:rsidR="00674C03" w:rsidRPr="0093363B">
        <w:rPr>
          <w:bCs/>
          <w:sz w:val="22"/>
          <w:szCs w:val="22"/>
        </w:rPr>
        <w:t>to define</w:t>
      </w:r>
      <w:r w:rsidRPr="0093363B">
        <w:rPr>
          <w:bCs/>
          <w:sz w:val="22"/>
          <w:szCs w:val="22"/>
        </w:rPr>
        <w:t xml:space="preserve"> </w:t>
      </w:r>
      <w:r w:rsidR="00674C03" w:rsidRPr="0093363B">
        <w:rPr>
          <w:bCs/>
          <w:sz w:val="22"/>
          <w:szCs w:val="22"/>
        </w:rPr>
        <w:t xml:space="preserve">the respective rights, obligations, and limitations regarding ownership, governance, and transferability of Shares of the Company. </w:t>
      </w:r>
    </w:p>
    <w:p w14:paraId="6024BCF3" w14:textId="77777777" w:rsidR="00674C03" w:rsidRPr="0093363B" w:rsidRDefault="00674C03" w:rsidP="00674C03">
      <w:pPr>
        <w:pStyle w:val="ListParagraph"/>
        <w:rPr>
          <w:bCs/>
          <w:sz w:val="22"/>
          <w:szCs w:val="22"/>
        </w:rPr>
      </w:pPr>
    </w:p>
    <w:p w14:paraId="0F4372CA" w14:textId="0CE6F1E6" w:rsidR="00C15DB3" w:rsidRPr="0093363B" w:rsidRDefault="00674C03" w:rsidP="00674C03">
      <w:pPr>
        <w:widowControl w:val="0"/>
        <w:numPr>
          <w:ilvl w:val="0"/>
          <w:numId w:val="3"/>
        </w:numPr>
        <w:rPr>
          <w:bCs/>
          <w:sz w:val="22"/>
          <w:szCs w:val="22"/>
        </w:rPr>
      </w:pPr>
      <w:r w:rsidRPr="0093363B">
        <w:rPr>
          <w:bCs/>
          <w:sz w:val="22"/>
          <w:szCs w:val="22"/>
        </w:rPr>
        <w:t xml:space="preserve">The Parties wish to establish governance mechanisms that ensure fair equity distributions while maintaining operation stability and protecting the interests of the Founder, the Shareholders, and all other stakeholders. </w:t>
      </w:r>
      <w:r w:rsidR="00C15DB3" w:rsidRPr="0093363B">
        <w:rPr>
          <w:bCs/>
          <w:sz w:val="22"/>
          <w:szCs w:val="22"/>
        </w:rPr>
        <w:t>In addition to the Shares currently owned,</w:t>
      </w:r>
      <w:r w:rsidRPr="0093363B">
        <w:rPr>
          <w:bCs/>
          <w:sz w:val="22"/>
          <w:szCs w:val="22"/>
        </w:rPr>
        <w:t xml:space="preserve"> </w:t>
      </w:r>
      <w:r w:rsidR="00C15DB3" w:rsidRPr="0093363B">
        <w:rPr>
          <w:bCs/>
          <w:sz w:val="22"/>
          <w:szCs w:val="22"/>
        </w:rPr>
        <w:t xml:space="preserve">any additional Shares of the Company’s capital stock hereafter purchased or otherwise acquired, regardless of </w:t>
      </w:r>
      <w:r w:rsidRPr="0093363B">
        <w:rPr>
          <w:bCs/>
          <w:sz w:val="22"/>
          <w:szCs w:val="22"/>
        </w:rPr>
        <w:t>C</w:t>
      </w:r>
      <w:r w:rsidR="00C15DB3" w:rsidRPr="0093363B">
        <w:rPr>
          <w:bCs/>
          <w:sz w:val="22"/>
          <w:szCs w:val="22"/>
        </w:rPr>
        <w:t>lass, shall be subject to this Agreement.</w:t>
      </w:r>
    </w:p>
    <w:p w14:paraId="4D38E407" w14:textId="77777777" w:rsidR="00C15DB3" w:rsidRPr="0093363B" w:rsidRDefault="00C15DB3" w:rsidP="00C15DB3">
      <w:pPr>
        <w:pStyle w:val="ListParagraph"/>
        <w:rPr>
          <w:bCs/>
          <w:sz w:val="22"/>
          <w:szCs w:val="22"/>
        </w:rPr>
      </w:pPr>
    </w:p>
    <w:p w14:paraId="3E1F2E1D" w14:textId="0F2642C0" w:rsidR="00C15DB3" w:rsidRPr="0093363B" w:rsidRDefault="00C15DB3" w:rsidP="00C15DB3">
      <w:pPr>
        <w:widowControl w:val="0"/>
        <w:ind w:firstLine="720"/>
        <w:rPr>
          <w:bCs/>
          <w:sz w:val="22"/>
          <w:szCs w:val="22"/>
        </w:rPr>
      </w:pPr>
      <w:r w:rsidRPr="0093363B">
        <w:rPr>
          <w:bCs/>
          <w:sz w:val="22"/>
          <w:szCs w:val="22"/>
        </w:rPr>
        <w:t>In consideration of the mutual promises contained in this Agreement and other good and valuable consideration, the receipt of which is hereby acknowledged, the Parties to this Agreement agree as follows:</w:t>
      </w:r>
    </w:p>
    <w:p w14:paraId="00EF001F" w14:textId="77777777" w:rsidR="00C15DB3" w:rsidRPr="0093363B" w:rsidRDefault="00C15DB3" w:rsidP="00C15DB3">
      <w:pPr>
        <w:widowControl w:val="0"/>
        <w:ind w:left="720"/>
        <w:rPr>
          <w:bCs/>
          <w:sz w:val="22"/>
          <w:szCs w:val="22"/>
        </w:rPr>
      </w:pPr>
    </w:p>
    <w:p w14:paraId="2FB798A8" w14:textId="6013F58B" w:rsidR="00C15DB3" w:rsidRPr="0093363B" w:rsidRDefault="00C15DB3" w:rsidP="00C15DB3">
      <w:pPr>
        <w:widowControl w:val="0"/>
        <w:jc w:val="center"/>
        <w:rPr>
          <w:b/>
          <w:sz w:val="22"/>
          <w:szCs w:val="22"/>
          <w:u w:val="single"/>
        </w:rPr>
      </w:pPr>
      <w:r w:rsidRPr="0093363B">
        <w:rPr>
          <w:b/>
          <w:sz w:val="22"/>
          <w:szCs w:val="22"/>
          <w:u w:val="single"/>
        </w:rPr>
        <w:t>AGREEMENT</w:t>
      </w:r>
    </w:p>
    <w:p w14:paraId="6FEC62ED" w14:textId="77777777" w:rsidR="00C15DB3" w:rsidRPr="0093363B" w:rsidRDefault="00C15DB3" w:rsidP="00C15DB3">
      <w:pPr>
        <w:widowControl w:val="0"/>
        <w:rPr>
          <w:bCs/>
          <w:sz w:val="22"/>
          <w:szCs w:val="22"/>
        </w:rPr>
      </w:pPr>
    </w:p>
    <w:p w14:paraId="2E0A7259" w14:textId="7771FEB0" w:rsidR="00C15DB3" w:rsidRPr="0033526F" w:rsidRDefault="009A4C91" w:rsidP="0033526F">
      <w:pPr>
        <w:pStyle w:val="Heading1"/>
      </w:pPr>
      <w:r w:rsidRPr="0033526F">
        <w:t>ARTICLE I – DEFINITIONS</w:t>
      </w:r>
    </w:p>
    <w:p w14:paraId="684B89AF" w14:textId="77777777" w:rsidR="009A4C91" w:rsidRPr="0093363B" w:rsidRDefault="009A4C91" w:rsidP="00C15DB3">
      <w:pPr>
        <w:widowControl w:val="0"/>
        <w:rPr>
          <w:bCs/>
          <w:sz w:val="22"/>
          <w:szCs w:val="22"/>
        </w:rPr>
      </w:pPr>
    </w:p>
    <w:p w14:paraId="26180F36" w14:textId="1085E93B" w:rsidR="009A4C91" w:rsidRPr="0093363B" w:rsidRDefault="009A4C91" w:rsidP="009A4C91">
      <w:pPr>
        <w:widowControl w:val="0"/>
        <w:rPr>
          <w:bCs/>
          <w:sz w:val="22"/>
          <w:szCs w:val="22"/>
        </w:rPr>
      </w:pPr>
      <w:r w:rsidRPr="0093363B">
        <w:rPr>
          <w:bCs/>
          <w:sz w:val="22"/>
          <w:szCs w:val="22"/>
        </w:rPr>
        <w:t>For purposes of this Agreement, the following terms shall have the meanings set forth below:</w:t>
      </w:r>
    </w:p>
    <w:p w14:paraId="501E0109" w14:textId="77777777" w:rsidR="009A4C91" w:rsidRPr="0093363B" w:rsidRDefault="009A4C91" w:rsidP="009A4C91">
      <w:pPr>
        <w:widowControl w:val="0"/>
        <w:rPr>
          <w:bCs/>
          <w:sz w:val="22"/>
          <w:szCs w:val="22"/>
        </w:rPr>
      </w:pPr>
    </w:p>
    <w:p w14:paraId="22452482" w14:textId="77777777" w:rsidR="00834C6D" w:rsidRDefault="000600DE" w:rsidP="00834C6D">
      <w:pPr>
        <w:widowControl w:val="0"/>
        <w:numPr>
          <w:ilvl w:val="1"/>
          <w:numId w:val="5"/>
        </w:numPr>
        <w:ind w:left="720" w:hanging="720"/>
        <w:rPr>
          <w:ins w:id="9" w:author="Andrew Balzer" w:date="2025-04-08T16:17:00Z" w16du:dateUtc="2025-04-08T20:17:00Z"/>
          <w:bCs/>
          <w:sz w:val="22"/>
          <w:szCs w:val="22"/>
        </w:rPr>
      </w:pPr>
      <w:ins w:id="10" w:author="Andrew Balzer" w:date="2025-04-08T16:17:00Z" w16du:dateUtc="2025-04-08T20:17:00Z">
        <w:r>
          <w:rPr>
            <w:bCs/>
            <w:sz w:val="22"/>
            <w:szCs w:val="22"/>
          </w:rPr>
          <w:t xml:space="preserve">“Act” means the </w:t>
        </w:r>
        <w:r w:rsidR="00F45E31" w:rsidRPr="00F45E31">
          <w:rPr>
            <w:bCs/>
            <w:sz w:val="22"/>
            <w:szCs w:val="22"/>
            <w:highlight w:val="yellow"/>
          </w:rPr>
          <w:t>Michigan Business Corporation Act, MCL 450.1101 et. seq, as amended [or, Michigan Limited Liability Company Act, MCL 450.4101 et. seq, as amended]</w:t>
        </w:r>
        <w:r w:rsidR="00F45E31">
          <w:rPr>
            <w:bCs/>
            <w:sz w:val="22"/>
            <w:szCs w:val="22"/>
          </w:rPr>
          <w:t>.</w:t>
        </w:r>
      </w:ins>
    </w:p>
    <w:p w14:paraId="5196518A" w14:textId="77777777" w:rsidR="00834C6D" w:rsidRDefault="00834C6D" w:rsidP="00834C6D">
      <w:pPr>
        <w:widowControl w:val="0"/>
        <w:ind w:left="720"/>
        <w:rPr>
          <w:ins w:id="11" w:author="Andrew Balzer" w:date="2025-04-08T16:17:00Z" w16du:dateUtc="2025-04-08T20:17:00Z"/>
          <w:bCs/>
          <w:sz w:val="22"/>
          <w:szCs w:val="22"/>
        </w:rPr>
      </w:pPr>
    </w:p>
    <w:p w14:paraId="0EC2EB76" w14:textId="77777777" w:rsidR="00834C6D" w:rsidRPr="00834C6D" w:rsidRDefault="00834C6D" w:rsidP="00834C6D">
      <w:pPr>
        <w:widowControl w:val="0"/>
        <w:numPr>
          <w:ilvl w:val="1"/>
          <w:numId w:val="5"/>
        </w:numPr>
        <w:ind w:left="720" w:hanging="720"/>
        <w:rPr>
          <w:ins w:id="12" w:author="Andrew Balzer" w:date="2025-04-08T16:17:00Z" w16du:dateUtc="2025-04-08T20:17:00Z"/>
          <w:bCs/>
          <w:sz w:val="22"/>
          <w:szCs w:val="22"/>
        </w:rPr>
      </w:pPr>
      <w:ins w:id="13" w:author="Andrew Balzer" w:date="2025-04-08T16:17:00Z" w16du:dateUtc="2025-04-08T20:17:00Z">
        <w:r>
          <w:rPr>
            <w:bCs/>
            <w:sz w:val="22"/>
            <w:szCs w:val="22"/>
          </w:rPr>
          <w:t xml:space="preserve">“Agreement” means this Shareholder Agreement of Rainmaker Protocol, </w:t>
        </w:r>
        <w:r w:rsidRPr="00834C6D">
          <w:rPr>
            <w:bCs/>
            <w:sz w:val="22"/>
            <w:szCs w:val="22"/>
            <w:highlight w:val="yellow"/>
          </w:rPr>
          <w:t>Inc. [or LLC]</w:t>
        </w:r>
        <w:r>
          <w:rPr>
            <w:bCs/>
            <w:sz w:val="22"/>
            <w:szCs w:val="22"/>
          </w:rPr>
          <w:t>, as amended from time to time pursuant to this Agreement.</w:t>
        </w:r>
      </w:ins>
    </w:p>
    <w:p w14:paraId="66CFB68D" w14:textId="77777777" w:rsidR="00834C6D" w:rsidRDefault="00834C6D" w:rsidP="00834C6D">
      <w:pPr>
        <w:widowControl w:val="0"/>
        <w:ind w:left="720"/>
        <w:rPr>
          <w:ins w:id="14" w:author="Andrew Balzer" w:date="2025-04-08T16:17:00Z" w16du:dateUtc="2025-04-08T20:17:00Z"/>
          <w:bCs/>
          <w:sz w:val="22"/>
          <w:szCs w:val="22"/>
        </w:rPr>
      </w:pPr>
    </w:p>
    <w:p w14:paraId="499B3143" w14:textId="77777777" w:rsidR="00834C6D" w:rsidRDefault="00834C6D" w:rsidP="00264BC8">
      <w:pPr>
        <w:widowControl w:val="0"/>
        <w:numPr>
          <w:ilvl w:val="1"/>
          <w:numId w:val="5"/>
        </w:numPr>
        <w:ind w:left="720" w:hanging="720"/>
        <w:rPr>
          <w:ins w:id="15" w:author="Andrew Balzer" w:date="2025-04-08T16:17:00Z" w16du:dateUtc="2025-04-08T20:17:00Z"/>
          <w:bCs/>
          <w:sz w:val="22"/>
          <w:szCs w:val="22"/>
        </w:rPr>
      </w:pPr>
      <w:ins w:id="16" w:author="Andrew Balzer" w:date="2025-04-08T16:17:00Z" w16du:dateUtc="2025-04-08T20:17:00Z">
        <w:r>
          <w:rPr>
            <w:bCs/>
            <w:sz w:val="22"/>
            <w:szCs w:val="22"/>
          </w:rPr>
          <w:t xml:space="preserve">“Articles” means the Articles of </w:t>
        </w:r>
        <w:r w:rsidRPr="00834C6D">
          <w:rPr>
            <w:bCs/>
            <w:sz w:val="22"/>
            <w:szCs w:val="22"/>
            <w:highlight w:val="yellow"/>
          </w:rPr>
          <w:t>Incorporation [or Organization]</w:t>
        </w:r>
        <w:r>
          <w:rPr>
            <w:bCs/>
            <w:sz w:val="22"/>
            <w:szCs w:val="22"/>
          </w:rPr>
          <w:t xml:space="preserve"> filed with the State of Michigan, as amended from time to time pursuant to this Agreement.</w:t>
        </w:r>
      </w:ins>
    </w:p>
    <w:p w14:paraId="14A4E50A" w14:textId="6C7AF291" w:rsidR="000600DE" w:rsidRDefault="000600DE" w:rsidP="009A4C91">
      <w:pPr>
        <w:widowControl w:val="0"/>
        <w:numPr>
          <w:ilvl w:val="0"/>
          <w:numId w:val="5"/>
        </w:numPr>
        <w:rPr>
          <w:del w:id="17" w:author="Andrew Balzer" w:date="2025-04-08T16:17:00Z" w16du:dateUtc="2025-04-08T20:17:00Z"/>
          <w:bCs/>
          <w:sz w:val="22"/>
          <w:szCs w:val="22"/>
        </w:rPr>
      </w:pPr>
      <w:del w:id="18" w:author="Andrew Balzer" w:date="2025-04-08T16:17:00Z" w16du:dateUtc="2025-04-08T20:17:00Z">
        <w:r>
          <w:rPr>
            <w:bCs/>
            <w:sz w:val="22"/>
            <w:szCs w:val="22"/>
          </w:rPr>
          <w:delText>“Act” means the ________________</w:delText>
        </w:r>
      </w:del>
    </w:p>
    <w:p w14:paraId="587C9608" w14:textId="77777777" w:rsidR="000600DE" w:rsidRDefault="000600DE" w:rsidP="00264BC8">
      <w:pPr>
        <w:widowControl w:val="0"/>
        <w:ind w:left="720" w:hanging="720"/>
        <w:rPr>
          <w:bCs/>
          <w:sz w:val="22"/>
          <w:szCs w:val="22"/>
        </w:rPr>
        <w:pPrChange w:id="19" w:author="Andrew Balzer" w:date="2025-04-08T16:17:00Z" w16du:dateUtc="2025-04-08T20:17:00Z">
          <w:pPr>
            <w:widowControl w:val="0"/>
            <w:ind w:left="720"/>
          </w:pPr>
        </w:pPrChange>
      </w:pPr>
    </w:p>
    <w:p w14:paraId="5668273E" w14:textId="14F36529" w:rsidR="009A4C91" w:rsidRPr="0093363B" w:rsidRDefault="009A4C91" w:rsidP="00264BC8">
      <w:pPr>
        <w:widowControl w:val="0"/>
        <w:numPr>
          <w:ilvl w:val="1"/>
          <w:numId w:val="5"/>
        </w:numPr>
        <w:ind w:left="720" w:hanging="720"/>
        <w:rPr>
          <w:bCs/>
          <w:sz w:val="22"/>
          <w:szCs w:val="22"/>
        </w:rPr>
        <w:pPrChange w:id="20" w:author="Andrew Balzer" w:date="2025-04-08T16:17:00Z" w16du:dateUtc="2025-04-08T20:17:00Z">
          <w:pPr>
            <w:widowControl w:val="0"/>
            <w:numPr>
              <w:numId w:val="5"/>
            </w:numPr>
            <w:ind w:left="720" w:hanging="360"/>
          </w:pPr>
        </w:pPrChange>
      </w:pPr>
      <w:r w:rsidRPr="0093363B">
        <w:rPr>
          <w:bCs/>
          <w:sz w:val="22"/>
          <w:szCs w:val="22"/>
        </w:rPr>
        <w:t>“Board” means the Board of Directors of the Company.</w:t>
      </w:r>
    </w:p>
    <w:p w14:paraId="21B1D4AD" w14:textId="77777777" w:rsidR="003C3A05" w:rsidRPr="0093363B" w:rsidRDefault="003C3A05" w:rsidP="00264BC8">
      <w:pPr>
        <w:pStyle w:val="ListParagraph"/>
        <w:ind w:hanging="720"/>
        <w:rPr>
          <w:bCs/>
          <w:sz w:val="22"/>
          <w:szCs w:val="22"/>
        </w:rPr>
        <w:pPrChange w:id="21" w:author="Andrew Balzer" w:date="2025-04-08T16:17:00Z" w16du:dateUtc="2025-04-08T20:17:00Z">
          <w:pPr>
            <w:widowControl w:val="0"/>
            <w:ind w:left="360"/>
          </w:pPr>
        </w:pPrChange>
      </w:pPr>
    </w:p>
    <w:p w14:paraId="74529E28" w14:textId="66E12908" w:rsidR="003C3A05" w:rsidRPr="0093363B" w:rsidRDefault="003C3A05" w:rsidP="00264BC8">
      <w:pPr>
        <w:widowControl w:val="0"/>
        <w:numPr>
          <w:ilvl w:val="1"/>
          <w:numId w:val="5"/>
        </w:numPr>
        <w:ind w:left="720" w:hanging="720"/>
        <w:rPr>
          <w:bCs/>
          <w:sz w:val="22"/>
          <w:szCs w:val="22"/>
        </w:rPr>
        <w:pPrChange w:id="22" w:author="Andrew Balzer" w:date="2025-04-08T16:17:00Z" w16du:dateUtc="2025-04-08T20:17:00Z">
          <w:pPr>
            <w:widowControl w:val="0"/>
            <w:numPr>
              <w:numId w:val="5"/>
            </w:numPr>
            <w:ind w:left="720" w:hanging="360"/>
          </w:pPr>
        </w:pPrChange>
      </w:pPr>
      <w:r w:rsidRPr="0093363B">
        <w:rPr>
          <w:bCs/>
          <w:sz w:val="22"/>
          <w:szCs w:val="22"/>
        </w:rPr>
        <w:t>“Director” means a member of the Board.</w:t>
      </w:r>
    </w:p>
    <w:p w14:paraId="6EFC4DA5" w14:textId="29E0B540" w:rsidR="009A4C91" w:rsidRPr="0093363B" w:rsidRDefault="009A4C91" w:rsidP="00264BC8">
      <w:pPr>
        <w:pStyle w:val="ListParagraph"/>
        <w:ind w:hanging="720"/>
        <w:rPr>
          <w:bCs/>
          <w:sz w:val="22"/>
          <w:szCs w:val="22"/>
        </w:rPr>
        <w:pPrChange w:id="23" w:author="Andrew Balzer" w:date="2025-04-08T16:17:00Z" w16du:dateUtc="2025-04-08T20:17:00Z">
          <w:pPr>
            <w:widowControl w:val="0"/>
            <w:ind w:left="720"/>
          </w:pPr>
        </w:pPrChange>
      </w:pPr>
    </w:p>
    <w:p w14:paraId="3E1D0106" w14:textId="44058055" w:rsidR="009A4C91" w:rsidRPr="0093363B" w:rsidRDefault="009A4C91" w:rsidP="00264BC8">
      <w:pPr>
        <w:widowControl w:val="0"/>
        <w:numPr>
          <w:ilvl w:val="1"/>
          <w:numId w:val="5"/>
        </w:numPr>
        <w:ind w:left="720" w:hanging="720"/>
        <w:rPr>
          <w:bCs/>
          <w:sz w:val="22"/>
          <w:szCs w:val="22"/>
        </w:rPr>
        <w:pPrChange w:id="24" w:author="Andrew Balzer" w:date="2025-04-08T16:17:00Z" w16du:dateUtc="2025-04-08T20:17:00Z">
          <w:pPr>
            <w:widowControl w:val="0"/>
            <w:numPr>
              <w:numId w:val="5"/>
            </w:numPr>
            <w:ind w:left="720" w:hanging="360"/>
          </w:pPr>
        </w:pPrChange>
      </w:pPr>
      <w:r w:rsidRPr="0093363B">
        <w:rPr>
          <w:bCs/>
          <w:sz w:val="22"/>
          <w:szCs w:val="22"/>
        </w:rPr>
        <w:t>“Founder” means Eugene Therrien and his legal successors, assigns, or estates.</w:t>
      </w:r>
    </w:p>
    <w:p w14:paraId="0D4D2E93" w14:textId="77777777" w:rsidR="009A4C91" w:rsidRPr="0093363B" w:rsidRDefault="009A4C91" w:rsidP="00264BC8">
      <w:pPr>
        <w:pStyle w:val="ListParagraph"/>
        <w:ind w:hanging="720"/>
        <w:rPr>
          <w:bCs/>
          <w:sz w:val="22"/>
          <w:szCs w:val="22"/>
        </w:rPr>
        <w:pPrChange w:id="25" w:author="Andrew Balzer" w:date="2025-04-08T16:17:00Z" w16du:dateUtc="2025-04-08T20:17:00Z">
          <w:pPr>
            <w:pStyle w:val="ListParagraph"/>
          </w:pPr>
        </w:pPrChange>
      </w:pPr>
    </w:p>
    <w:p w14:paraId="362D922A" w14:textId="10A26BB6" w:rsidR="009A4C91" w:rsidRPr="0093363B" w:rsidRDefault="009A4C91" w:rsidP="00264BC8">
      <w:pPr>
        <w:widowControl w:val="0"/>
        <w:numPr>
          <w:ilvl w:val="1"/>
          <w:numId w:val="5"/>
        </w:numPr>
        <w:ind w:left="720" w:hanging="720"/>
        <w:rPr>
          <w:bCs/>
          <w:sz w:val="22"/>
          <w:szCs w:val="22"/>
        </w:rPr>
        <w:pPrChange w:id="26" w:author="Andrew Balzer" w:date="2025-04-08T16:17:00Z" w16du:dateUtc="2025-04-08T20:17:00Z">
          <w:pPr>
            <w:widowControl w:val="0"/>
            <w:numPr>
              <w:numId w:val="5"/>
            </w:numPr>
            <w:ind w:left="720" w:hanging="360"/>
          </w:pPr>
        </w:pPrChange>
      </w:pPr>
      <w:r w:rsidRPr="0093363B">
        <w:rPr>
          <w:bCs/>
          <w:sz w:val="22"/>
          <w:szCs w:val="22"/>
        </w:rPr>
        <w:t>“Founder Shares” means shares owned by the Founder which carry specific rights and restrictions as outlined in this Agreement.</w:t>
      </w:r>
    </w:p>
    <w:p w14:paraId="2C64F56A" w14:textId="77777777" w:rsidR="009A4C91" w:rsidRPr="0093363B" w:rsidRDefault="009A4C91" w:rsidP="009A4C91">
      <w:pPr>
        <w:pStyle w:val="ListParagraph"/>
        <w:rPr>
          <w:bCs/>
          <w:sz w:val="22"/>
          <w:szCs w:val="22"/>
        </w:rPr>
      </w:pPr>
    </w:p>
    <w:p w14:paraId="7ECFA7DF" w14:textId="77777777" w:rsidR="00D5291E" w:rsidRDefault="001C0AE6" w:rsidP="00637C36">
      <w:pPr>
        <w:widowControl w:val="0"/>
        <w:numPr>
          <w:ilvl w:val="1"/>
          <w:numId w:val="5"/>
        </w:numPr>
        <w:ind w:left="720" w:hanging="720"/>
        <w:rPr>
          <w:ins w:id="27" w:author="Andrew Balzer" w:date="2025-04-08T16:17:00Z" w16du:dateUtc="2025-04-08T20:17:00Z"/>
          <w:bCs/>
          <w:sz w:val="22"/>
          <w:szCs w:val="22"/>
        </w:rPr>
      </w:pPr>
      <w:ins w:id="28" w:author="Andrew Balzer" w:date="2025-04-08T16:17:00Z" w16du:dateUtc="2025-04-08T20:17:00Z">
        <w:r w:rsidRPr="001C0AE6">
          <w:rPr>
            <w:bCs/>
            <w:sz w:val="22"/>
            <w:szCs w:val="22"/>
          </w:rPr>
          <w:t>“Funding Round” means a process in which the Company raises capital from external investors, typically through the issuance of new Class B and/or Class C Shares, to fund its operations, growth, and specific projects.</w:t>
        </w:r>
      </w:ins>
    </w:p>
    <w:p w14:paraId="7F680594" w14:textId="77777777" w:rsidR="001C0AE6" w:rsidRDefault="001C0AE6" w:rsidP="001C0AE6">
      <w:pPr>
        <w:pStyle w:val="ListParagraph"/>
        <w:rPr>
          <w:ins w:id="29" w:author="Andrew Balzer" w:date="2025-04-08T16:17:00Z" w16du:dateUtc="2025-04-08T20:17:00Z"/>
          <w:bCs/>
          <w:sz w:val="22"/>
          <w:szCs w:val="22"/>
        </w:rPr>
      </w:pPr>
    </w:p>
    <w:p w14:paraId="54AAEA70" w14:textId="77777777" w:rsidR="001C0AE6" w:rsidRDefault="001C0AE6" w:rsidP="00637C36">
      <w:pPr>
        <w:widowControl w:val="0"/>
        <w:numPr>
          <w:ilvl w:val="1"/>
          <w:numId w:val="5"/>
        </w:numPr>
        <w:ind w:left="720" w:hanging="720"/>
        <w:rPr>
          <w:ins w:id="30" w:author="Andrew Balzer" w:date="2025-04-08T16:17:00Z" w16du:dateUtc="2025-04-08T20:17:00Z"/>
          <w:bCs/>
          <w:sz w:val="22"/>
          <w:szCs w:val="22"/>
        </w:rPr>
      </w:pPr>
      <w:ins w:id="31" w:author="Andrew Balzer" w:date="2025-04-08T16:17:00Z" w16du:dateUtc="2025-04-08T20:17:00Z">
        <w:r>
          <w:rPr>
            <w:bCs/>
            <w:sz w:val="22"/>
            <w:szCs w:val="22"/>
          </w:rPr>
          <w:t xml:space="preserve">“Class A Expansion” has the meaning defined in </w:t>
        </w:r>
        <w:r w:rsidRPr="00946DBE">
          <w:rPr>
            <w:bCs/>
            <w:sz w:val="22"/>
            <w:szCs w:val="22"/>
            <w:highlight w:val="yellow"/>
          </w:rPr>
          <w:t xml:space="preserve">Section </w:t>
        </w:r>
        <w:r w:rsidR="00946DBE" w:rsidRPr="00946DBE">
          <w:rPr>
            <w:bCs/>
            <w:sz w:val="22"/>
            <w:szCs w:val="22"/>
            <w:highlight w:val="yellow"/>
          </w:rPr>
          <w:t>3.2.2.7.</w:t>
        </w:r>
        <w:r>
          <w:rPr>
            <w:bCs/>
            <w:sz w:val="22"/>
            <w:szCs w:val="22"/>
          </w:rPr>
          <w:t xml:space="preserve"> herein.</w:t>
        </w:r>
      </w:ins>
    </w:p>
    <w:p w14:paraId="3BF0A547" w14:textId="77777777" w:rsidR="001C0AE6" w:rsidRPr="001C0AE6" w:rsidRDefault="001C0AE6" w:rsidP="001C0AE6">
      <w:pPr>
        <w:widowControl w:val="0"/>
        <w:rPr>
          <w:ins w:id="32" w:author="Andrew Balzer" w:date="2025-04-08T16:17:00Z" w16du:dateUtc="2025-04-08T20:17:00Z"/>
          <w:bCs/>
          <w:sz w:val="22"/>
          <w:szCs w:val="22"/>
        </w:rPr>
      </w:pPr>
    </w:p>
    <w:p w14:paraId="724DC3FF" w14:textId="62275D57" w:rsidR="009A4C91" w:rsidRPr="0093363B" w:rsidRDefault="009A4C91" w:rsidP="00264BC8">
      <w:pPr>
        <w:widowControl w:val="0"/>
        <w:numPr>
          <w:ilvl w:val="1"/>
          <w:numId w:val="5"/>
        </w:numPr>
        <w:ind w:left="720" w:hanging="720"/>
        <w:rPr>
          <w:bCs/>
          <w:sz w:val="22"/>
          <w:szCs w:val="22"/>
        </w:rPr>
        <w:pPrChange w:id="33" w:author="Andrew Balzer" w:date="2025-04-08T16:17:00Z" w16du:dateUtc="2025-04-08T20:17:00Z">
          <w:pPr>
            <w:widowControl w:val="0"/>
            <w:numPr>
              <w:numId w:val="5"/>
            </w:numPr>
            <w:ind w:left="720" w:hanging="360"/>
          </w:pPr>
        </w:pPrChange>
      </w:pPr>
      <w:r w:rsidRPr="0093363B">
        <w:rPr>
          <w:bCs/>
          <w:sz w:val="22"/>
          <w:szCs w:val="22"/>
        </w:rPr>
        <w:t>“Class A Shares” means shares granted to certain individuals in exchange for said individuals providing sweat equity on behalf of the Company as outlined in this Agreement.</w:t>
      </w:r>
    </w:p>
    <w:p w14:paraId="41C1F027" w14:textId="77777777" w:rsidR="009A4C91" w:rsidRPr="0093363B" w:rsidRDefault="009A4C91" w:rsidP="00264BC8">
      <w:pPr>
        <w:pStyle w:val="ListParagraph"/>
        <w:ind w:hanging="720"/>
        <w:rPr>
          <w:bCs/>
          <w:sz w:val="22"/>
          <w:szCs w:val="22"/>
        </w:rPr>
        <w:pPrChange w:id="34" w:author="Andrew Balzer" w:date="2025-04-08T16:17:00Z" w16du:dateUtc="2025-04-08T20:17:00Z">
          <w:pPr>
            <w:pStyle w:val="ListParagraph"/>
          </w:pPr>
        </w:pPrChange>
      </w:pPr>
    </w:p>
    <w:p w14:paraId="34BC958C" w14:textId="3C171326" w:rsidR="009A4C91" w:rsidRPr="0093363B" w:rsidRDefault="009A4C91" w:rsidP="00264BC8">
      <w:pPr>
        <w:widowControl w:val="0"/>
        <w:numPr>
          <w:ilvl w:val="1"/>
          <w:numId w:val="5"/>
        </w:numPr>
        <w:ind w:left="720" w:hanging="720"/>
        <w:rPr>
          <w:bCs/>
          <w:sz w:val="22"/>
          <w:szCs w:val="22"/>
        </w:rPr>
        <w:pPrChange w:id="35" w:author="Andrew Balzer" w:date="2025-04-08T16:17:00Z" w16du:dateUtc="2025-04-08T20:17:00Z">
          <w:pPr>
            <w:widowControl w:val="0"/>
            <w:numPr>
              <w:numId w:val="5"/>
            </w:numPr>
            <w:ind w:left="720" w:hanging="360"/>
          </w:pPr>
        </w:pPrChange>
      </w:pPr>
      <w:r w:rsidRPr="0093363B">
        <w:rPr>
          <w:bCs/>
          <w:sz w:val="22"/>
          <w:szCs w:val="22"/>
        </w:rPr>
        <w:t>“Class A Subgroups” means designated professional categories within Class A Shares, each subgroup contributing to a specific operational aspect of the Company.</w:t>
      </w:r>
    </w:p>
    <w:p w14:paraId="1156D767" w14:textId="77777777" w:rsidR="00627B98" w:rsidRPr="0093363B" w:rsidRDefault="00627B98" w:rsidP="00264BC8">
      <w:pPr>
        <w:pStyle w:val="ListParagraph"/>
        <w:ind w:hanging="720"/>
        <w:rPr>
          <w:bCs/>
          <w:sz w:val="22"/>
          <w:szCs w:val="22"/>
        </w:rPr>
        <w:pPrChange w:id="36" w:author="Andrew Balzer" w:date="2025-04-08T16:17:00Z" w16du:dateUtc="2025-04-08T20:17:00Z">
          <w:pPr>
            <w:pStyle w:val="ListParagraph"/>
          </w:pPr>
        </w:pPrChange>
      </w:pPr>
    </w:p>
    <w:p w14:paraId="112D4904" w14:textId="48F26F7F" w:rsidR="00627B98" w:rsidRPr="0093363B" w:rsidRDefault="00627B98" w:rsidP="00264BC8">
      <w:pPr>
        <w:widowControl w:val="0"/>
        <w:numPr>
          <w:ilvl w:val="1"/>
          <w:numId w:val="5"/>
        </w:numPr>
        <w:ind w:left="720" w:hanging="720"/>
        <w:rPr>
          <w:bCs/>
          <w:sz w:val="22"/>
          <w:szCs w:val="22"/>
        </w:rPr>
        <w:pPrChange w:id="37" w:author="Andrew Balzer" w:date="2025-04-08T16:17:00Z" w16du:dateUtc="2025-04-08T20:17:00Z">
          <w:pPr>
            <w:widowControl w:val="0"/>
            <w:numPr>
              <w:numId w:val="5"/>
            </w:numPr>
            <w:ind w:left="720" w:hanging="360"/>
          </w:pPr>
        </w:pPrChange>
      </w:pPr>
      <w:r w:rsidRPr="0093363B">
        <w:rPr>
          <w:bCs/>
          <w:sz w:val="22"/>
          <w:szCs w:val="22"/>
        </w:rPr>
        <w:t>“Class A Shareholders” means the shareholders holding Class A Shares.</w:t>
      </w:r>
    </w:p>
    <w:p w14:paraId="025AEBF0" w14:textId="77777777" w:rsidR="009A4C91" w:rsidRPr="0093363B" w:rsidRDefault="009A4C91" w:rsidP="00264BC8">
      <w:pPr>
        <w:pStyle w:val="ListParagraph"/>
        <w:ind w:hanging="720"/>
        <w:rPr>
          <w:bCs/>
          <w:sz w:val="22"/>
          <w:szCs w:val="22"/>
        </w:rPr>
        <w:pPrChange w:id="38" w:author="Andrew Balzer" w:date="2025-04-08T16:17:00Z" w16du:dateUtc="2025-04-08T20:17:00Z">
          <w:pPr>
            <w:pStyle w:val="ListParagraph"/>
          </w:pPr>
        </w:pPrChange>
      </w:pPr>
    </w:p>
    <w:p w14:paraId="13F6E925" w14:textId="333FD55C" w:rsidR="009A4C91" w:rsidRPr="0093363B" w:rsidRDefault="009A4C91" w:rsidP="00264BC8">
      <w:pPr>
        <w:widowControl w:val="0"/>
        <w:numPr>
          <w:ilvl w:val="1"/>
          <w:numId w:val="5"/>
        </w:numPr>
        <w:ind w:left="720" w:hanging="720"/>
        <w:rPr>
          <w:bCs/>
          <w:sz w:val="22"/>
          <w:szCs w:val="22"/>
        </w:rPr>
        <w:pPrChange w:id="39" w:author="Andrew Balzer" w:date="2025-04-08T16:17:00Z" w16du:dateUtc="2025-04-08T20:17:00Z">
          <w:pPr>
            <w:widowControl w:val="0"/>
            <w:numPr>
              <w:numId w:val="5"/>
            </w:numPr>
            <w:ind w:left="720" w:hanging="360"/>
          </w:pPr>
        </w:pPrChange>
      </w:pPr>
      <w:r w:rsidRPr="0093363B">
        <w:rPr>
          <w:bCs/>
          <w:sz w:val="22"/>
          <w:szCs w:val="22"/>
        </w:rPr>
        <w:t xml:space="preserve">“Class B Shares” means investment shares issued </w:t>
      </w:r>
      <w:ins w:id="40" w:author="Andrew Balzer" w:date="2025-04-08T16:17:00Z" w16du:dateUtc="2025-04-08T20:17:00Z">
        <w:r w:rsidR="00F45E31" w:rsidRPr="00D5291E">
          <w:rPr>
            <w:bCs/>
            <w:sz w:val="22"/>
            <w:szCs w:val="22"/>
          </w:rPr>
          <w:t>or converted giving</w:t>
        </w:r>
      </w:ins>
      <w:del w:id="41" w:author="Andrew Balzer" w:date="2025-04-08T16:17:00Z" w16du:dateUtc="2025-04-08T20:17:00Z">
        <w:r w:rsidRPr="0093363B">
          <w:rPr>
            <w:bCs/>
            <w:sz w:val="22"/>
            <w:szCs w:val="22"/>
          </w:rPr>
          <w:delText>to</w:delText>
        </w:r>
      </w:del>
      <w:r w:rsidRPr="0093363B">
        <w:rPr>
          <w:bCs/>
          <w:sz w:val="22"/>
          <w:szCs w:val="22"/>
        </w:rPr>
        <w:t xml:space="preserve"> investors </w:t>
      </w:r>
      <w:ins w:id="42" w:author="Andrew Balzer" w:date="2025-04-08T16:17:00Z" w16du:dateUtc="2025-04-08T20:17:00Z">
        <w:r w:rsidR="00F45E31" w:rsidRPr="00D5291E">
          <w:rPr>
            <w:bCs/>
            <w:sz w:val="22"/>
            <w:szCs w:val="22"/>
          </w:rPr>
          <w:t>both</w:t>
        </w:r>
      </w:ins>
      <w:del w:id="43" w:author="Andrew Balzer" w:date="2025-04-08T16:17:00Z" w16du:dateUtc="2025-04-08T20:17:00Z">
        <w:r w:rsidRPr="0093363B">
          <w:rPr>
            <w:bCs/>
            <w:sz w:val="22"/>
            <w:szCs w:val="22"/>
          </w:rPr>
          <w:delText>with</w:delText>
        </w:r>
      </w:del>
      <w:r w:rsidRPr="0093363B">
        <w:rPr>
          <w:bCs/>
          <w:sz w:val="22"/>
          <w:szCs w:val="22"/>
        </w:rPr>
        <w:t xml:space="preserve"> voting rights and </w:t>
      </w:r>
      <w:ins w:id="44" w:author="Andrew Balzer" w:date="2025-04-08T16:17:00Z" w16du:dateUtc="2025-04-08T20:17:00Z">
        <w:r w:rsidR="00F45E31" w:rsidRPr="00D5291E">
          <w:rPr>
            <w:bCs/>
            <w:sz w:val="22"/>
            <w:szCs w:val="22"/>
          </w:rPr>
          <w:t>dividend</w:t>
        </w:r>
      </w:ins>
      <w:del w:id="45" w:author="Andrew Balzer" w:date="2025-04-08T16:17:00Z" w16du:dateUtc="2025-04-08T20:17:00Z">
        <w:r w:rsidRPr="0093363B">
          <w:rPr>
            <w:bCs/>
            <w:sz w:val="22"/>
            <w:szCs w:val="22"/>
          </w:rPr>
          <w:delText>conversion</w:delText>
        </w:r>
      </w:del>
      <w:r w:rsidRPr="0093363B">
        <w:rPr>
          <w:bCs/>
          <w:sz w:val="22"/>
          <w:szCs w:val="22"/>
        </w:rPr>
        <w:t xml:space="preserve"> rights.</w:t>
      </w:r>
    </w:p>
    <w:p w14:paraId="7FC4BBD8" w14:textId="77777777" w:rsidR="00627B98" w:rsidRPr="0093363B" w:rsidRDefault="00627B98" w:rsidP="00264BC8">
      <w:pPr>
        <w:pStyle w:val="ListParagraph"/>
        <w:ind w:hanging="720"/>
        <w:rPr>
          <w:bCs/>
          <w:sz w:val="22"/>
          <w:szCs w:val="22"/>
        </w:rPr>
        <w:pPrChange w:id="46" w:author="Andrew Balzer" w:date="2025-04-08T16:17:00Z" w16du:dateUtc="2025-04-08T20:17:00Z">
          <w:pPr>
            <w:pStyle w:val="ListParagraph"/>
          </w:pPr>
        </w:pPrChange>
      </w:pPr>
    </w:p>
    <w:p w14:paraId="26475CE7" w14:textId="772FFA4F" w:rsidR="00627B98" w:rsidRPr="0093363B" w:rsidRDefault="00627B98" w:rsidP="00264BC8">
      <w:pPr>
        <w:widowControl w:val="0"/>
        <w:numPr>
          <w:ilvl w:val="1"/>
          <w:numId w:val="5"/>
        </w:numPr>
        <w:ind w:left="720" w:hanging="720"/>
        <w:rPr>
          <w:bCs/>
          <w:sz w:val="22"/>
          <w:szCs w:val="22"/>
        </w:rPr>
        <w:pPrChange w:id="47" w:author="Andrew Balzer" w:date="2025-04-08T16:17:00Z" w16du:dateUtc="2025-04-08T20:17:00Z">
          <w:pPr>
            <w:widowControl w:val="0"/>
            <w:numPr>
              <w:numId w:val="5"/>
            </w:numPr>
            <w:ind w:left="720" w:hanging="360"/>
          </w:pPr>
        </w:pPrChange>
      </w:pPr>
      <w:r w:rsidRPr="0093363B">
        <w:rPr>
          <w:bCs/>
          <w:sz w:val="22"/>
          <w:szCs w:val="22"/>
        </w:rPr>
        <w:t>“Class B Shareholders” means the shareholders holding Class B Shares.</w:t>
      </w:r>
    </w:p>
    <w:p w14:paraId="549267A5" w14:textId="77777777" w:rsidR="006E5086" w:rsidRPr="0093363B" w:rsidRDefault="006E5086" w:rsidP="00264BC8">
      <w:pPr>
        <w:pStyle w:val="ListParagraph"/>
        <w:ind w:hanging="720"/>
        <w:rPr>
          <w:bCs/>
          <w:sz w:val="22"/>
          <w:szCs w:val="22"/>
        </w:rPr>
        <w:pPrChange w:id="48" w:author="Andrew Balzer" w:date="2025-04-08T16:17:00Z" w16du:dateUtc="2025-04-08T20:17:00Z">
          <w:pPr>
            <w:pStyle w:val="ListParagraph"/>
            <w:ind w:left="0"/>
          </w:pPr>
        </w:pPrChange>
      </w:pPr>
    </w:p>
    <w:p w14:paraId="1431C655" w14:textId="7988FC01" w:rsidR="006E5086" w:rsidRPr="0093363B" w:rsidRDefault="006E5086" w:rsidP="00264BC8">
      <w:pPr>
        <w:widowControl w:val="0"/>
        <w:numPr>
          <w:ilvl w:val="1"/>
          <w:numId w:val="5"/>
        </w:numPr>
        <w:ind w:left="720" w:hanging="720"/>
        <w:rPr>
          <w:bCs/>
          <w:sz w:val="22"/>
          <w:szCs w:val="22"/>
        </w:rPr>
        <w:pPrChange w:id="49" w:author="Andrew Balzer" w:date="2025-04-08T16:17:00Z" w16du:dateUtc="2025-04-08T20:17:00Z">
          <w:pPr>
            <w:widowControl w:val="0"/>
            <w:numPr>
              <w:numId w:val="5"/>
            </w:numPr>
            <w:ind w:left="720" w:hanging="360"/>
          </w:pPr>
        </w:pPrChange>
      </w:pPr>
      <w:r w:rsidRPr="0093363B">
        <w:rPr>
          <w:bCs/>
          <w:sz w:val="22"/>
          <w:szCs w:val="22"/>
        </w:rPr>
        <w:t xml:space="preserve">“Class C Shares” means non-voting investment shares issued </w:t>
      </w:r>
      <w:r w:rsidRPr="00D5291E">
        <w:rPr>
          <w:sz w:val="22"/>
          <w:rPrChange w:id="50" w:author="Andrew Balzer" w:date="2025-04-08T16:17:00Z" w16du:dateUtc="2025-04-08T20:17:00Z">
            <w:rPr>
              <w:bCs/>
              <w:sz w:val="22"/>
              <w:szCs w:val="22"/>
              <w:highlight w:val="yellow"/>
            </w:rPr>
          </w:rPrChange>
        </w:rPr>
        <w:t>or converted</w:t>
      </w:r>
      <w:r w:rsidRPr="0093363B">
        <w:rPr>
          <w:bCs/>
          <w:sz w:val="22"/>
          <w:szCs w:val="22"/>
        </w:rPr>
        <w:t xml:space="preserve"> and intended for high-yield dividend purposes.</w:t>
      </w:r>
    </w:p>
    <w:p w14:paraId="2CF7CABC" w14:textId="77777777" w:rsidR="00627B98" w:rsidRPr="0093363B" w:rsidRDefault="00627B98" w:rsidP="00264BC8">
      <w:pPr>
        <w:pStyle w:val="ListParagraph"/>
        <w:ind w:hanging="720"/>
        <w:rPr>
          <w:bCs/>
          <w:sz w:val="22"/>
          <w:szCs w:val="22"/>
        </w:rPr>
        <w:pPrChange w:id="51" w:author="Andrew Balzer" w:date="2025-04-08T16:17:00Z" w16du:dateUtc="2025-04-08T20:17:00Z">
          <w:pPr>
            <w:widowControl w:val="0"/>
            <w:ind w:left="360"/>
          </w:pPr>
        </w:pPrChange>
      </w:pPr>
    </w:p>
    <w:p w14:paraId="5FB516A1" w14:textId="22BF7471" w:rsidR="00627B98" w:rsidRPr="0093363B" w:rsidRDefault="00627B98" w:rsidP="00264BC8">
      <w:pPr>
        <w:widowControl w:val="0"/>
        <w:numPr>
          <w:ilvl w:val="1"/>
          <w:numId w:val="5"/>
        </w:numPr>
        <w:ind w:left="720" w:hanging="720"/>
        <w:rPr>
          <w:bCs/>
          <w:sz w:val="22"/>
          <w:szCs w:val="22"/>
        </w:rPr>
        <w:pPrChange w:id="52" w:author="Andrew Balzer" w:date="2025-04-08T16:17:00Z" w16du:dateUtc="2025-04-08T20:17:00Z">
          <w:pPr>
            <w:widowControl w:val="0"/>
            <w:numPr>
              <w:numId w:val="5"/>
            </w:numPr>
            <w:ind w:left="720" w:hanging="360"/>
          </w:pPr>
        </w:pPrChange>
      </w:pPr>
      <w:r w:rsidRPr="0093363B">
        <w:rPr>
          <w:bCs/>
          <w:sz w:val="22"/>
          <w:szCs w:val="22"/>
        </w:rPr>
        <w:t>“Class C Shareholders” means the shareholders holding Class C Shares.</w:t>
      </w:r>
    </w:p>
    <w:p w14:paraId="2E78D6BD" w14:textId="77777777" w:rsidR="006E5086" w:rsidRPr="0093363B" w:rsidRDefault="006E5086" w:rsidP="00264BC8">
      <w:pPr>
        <w:pStyle w:val="ListParagraph"/>
        <w:ind w:hanging="720"/>
        <w:rPr>
          <w:bCs/>
          <w:sz w:val="22"/>
          <w:szCs w:val="22"/>
        </w:rPr>
        <w:pPrChange w:id="53" w:author="Andrew Balzer" w:date="2025-04-08T16:17:00Z" w16du:dateUtc="2025-04-08T20:17:00Z">
          <w:pPr>
            <w:pStyle w:val="ListParagraph"/>
          </w:pPr>
        </w:pPrChange>
      </w:pPr>
    </w:p>
    <w:p w14:paraId="5F862586" w14:textId="450302E9" w:rsidR="00FB4186" w:rsidRPr="0093363B" w:rsidRDefault="006E5086" w:rsidP="00264BC8">
      <w:pPr>
        <w:widowControl w:val="0"/>
        <w:numPr>
          <w:ilvl w:val="1"/>
          <w:numId w:val="5"/>
        </w:numPr>
        <w:ind w:left="720" w:hanging="720"/>
        <w:rPr>
          <w:bCs/>
          <w:sz w:val="22"/>
          <w:szCs w:val="22"/>
        </w:rPr>
        <w:pPrChange w:id="54" w:author="Andrew Balzer" w:date="2025-04-08T16:17:00Z" w16du:dateUtc="2025-04-08T20:17:00Z">
          <w:pPr>
            <w:widowControl w:val="0"/>
            <w:numPr>
              <w:numId w:val="5"/>
            </w:numPr>
            <w:ind w:left="720" w:hanging="360"/>
          </w:pPr>
        </w:pPrChange>
      </w:pPr>
      <w:r w:rsidRPr="0093363B">
        <w:rPr>
          <w:bCs/>
          <w:sz w:val="22"/>
          <w:szCs w:val="22"/>
        </w:rPr>
        <w:t>“Class</w:t>
      </w:r>
      <w:r w:rsidR="00FB4186" w:rsidRPr="0093363B">
        <w:rPr>
          <w:bCs/>
          <w:sz w:val="22"/>
          <w:szCs w:val="22"/>
        </w:rPr>
        <w:t>es</w:t>
      </w:r>
      <w:r w:rsidRPr="0093363B">
        <w:rPr>
          <w:bCs/>
          <w:sz w:val="22"/>
          <w:szCs w:val="22"/>
        </w:rPr>
        <w:t xml:space="preserve"> of Shares” means the different types of </w:t>
      </w:r>
      <w:r w:rsidR="00FB4186" w:rsidRPr="0093363B">
        <w:rPr>
          <w:bCs/>
          <w:sz w:val="22"/>
          <w:szCs w:val="22"/>
        </w:rPr>
        <w:t xml:space="preserve">Company stock distinguished by </w:t>
      </w:r>
      <w:r w:rsidRPr="0093363B">
        <w:rPr>
          <w:bCs/>
          <w:sz w:val="22"/>
          <w:szCs w:val="22"/>
        </w:rPr>
        <w:t>different voting rights</w:t>
      </w:r>
      <w:r w:rsidR="00FB4186" w:rsidRPr="0093363B">
        <w:rPr>
          <w:bCs/>
          <w:sz w:val="22"/>
          <w:szCs w:val="22"/>
        </w:rPr>
        <w:t xml:space="preserve">, </w:t>
      </w:r>
      <w:r w:rsidR="008365B5" w:rsidRPr="0093363B">
        <w:rPr>
          <w:bCs/>
          <w:sz w:val="22"/>
          <w:szCs w:val="22"/>
        </w:rPr>
        <w:t>d</w:t>
      </w:r>
      <w:r w:rsidR="00FB4186" w:rsidRPr="0093363B">
        <w:rPr>
          <w:bCs/>
          <w:sz w:val="22"/>
          <w:szCs w:val="22"/>
        </w:rPr>
        <w:t>ividend entitlement, and shareholder rights.</w:t>
      </w:r>
    </w:p>
    <w:p w14:paraId="385A7D57" w14:textId="77777777" w:rsidR="00FB4186" w:rsidRPr="0093363B" w:rsidRDefault="00FB4186" w:rsidP="00264BC8">
      <w:pPr>
        <w:pStyle w:val="ListParagraph"/>
        <w:ind w:hanging="720"/>
        <w:rPr>
          <w:bCs/>
          <w:sz w:val="22"/>
          <w:szCs w:val="22"/>
        </w:rPr>
        <w:pPrChange w:id="55" w:author="Andrew Balzer" w:date="2025-04-08T16:17:00Z" w16du:dateUtc="2025-04-08T20:17:00Z">
          <w:pPr>
            <w:pStyle w:val="ListParagraph"/>
            <w:ind w:left="0"/>
          </w:pPr>
        </w:pPrChange>
      </w:pPr>
    </w:p>
    <w:p w14:paraId="68BC792A" w14:textId="244AAAC6" w:rsidR="006E5086" w:rsidRPr="0093363B" w:rsidRDefault="006E5086" w:rsidP="00264BC8">
      <w:pPr>
        <w:widowControl w:val="0"/>
        <w:numPr>
          <w:ilvl w:val="1"/>
          <w:numId w:val="5"/>
        </w:numPr>
        <w:ind w:left="720" w:hanging="720"/>
        <w:rPr>
          <w:bCs/>
          <w:sz w:val="22"/>
          <w:szCs w:val="22"/>
        </w:rPr>
        <w:pPrChange w:id="56" w:author="Andrew Balzer" w:date="2025-04-08T16:17:00Z" w16du:dateUtc="2025-04-08T20:17:00Z">
          <w:pPr>
            <w:widowControl w:val="0"/>
            <w:numPr>
              <w:numId w:val="5"/>
            </w:numPr>
            <w:ind w:left="720" w:hanging="360"/>
          </w:pPr>
        </w:pPrChange>
      </w:pPr>
      <w:r w:rsidRPr="0093363B">
        <w:rPr>
          <w:bCs/>
          <w:sz w:val="22"/>
          <w:szCs w:val="22"/>
        </w:rPr>
        <w:t>“Shares” means the tabulation of the total issued and outstanding collective of the individual Classes of Shares as shown on Exhibit A, as amended from time to time.</w:t>
      </w:r>
    </w:p>
    <w:p w14:paraId="059CE393" w14:textId="77777777" w:rsidR="008365B5" w:rsidRPr="0093363B" w:rsidRDefault="008365B5" w:rsidP="00264BC8">
      <w:pPr>
        <w:pStyle w:val="ListParagraph"/>
        <w:ind w:hanging="720"/>
        <w:rPr>
          <w:bCs/>
          <w:sz w:val="22"/>
          <w:szCs w:val="22"/>
        </w:rPr>
        <w:pPrChange w:id="57" w:author="Andrew Balzer" w:date="2025-04-08T16:17:00Z" w16du:dateUtc="2025-04-08T20:17:00Z">
          <w:pPr>
            <w:pStyle w:val="ListParagraph"/>
          </w:pPr>
        </w:pPrChange>
      </w:pPr>
    </w:p>
    <w:p w14:paraId="47363505" w14:textId="25825CDA" w:rsidR="008365B5" w:rsidRPr="0093363B" w:rsidRDefault="008365B5" w:rsidP="00264BC8">
      <w:pPr>
        <w:widowControl w:val="0"/>
        <w:numPr>
          <w:ilvl w:val="1"/>
          <w:numId w:val="5"/>
        </w:numPr>
        <w:ind w:left="720" w:hanging="720"/>
        <w:rPr>
          <w:bCs/>
          <w:sz w:val="22"/>
          <w:szCs w:val="22"/>
        </w:rPr>
        <w:pPrChange w:id="58" w:author="Andrew Balzer" w:date="2025-04-08T16:17:00Z" w16du:dateUtc="2025-04-08T20:17:00Z">
          <w:pPr>
            <w:widowControl w:val="0"/>
            <w:numPr>
              <w:numId w:val="5"/>
            </w:numPr>
            <w:ind w:left="720" w:hanging="360"/>
          </w:pPr>
        </w:pPrChange>
      </w:pPr>
      <w:r w:rsidRPr="0093363B">
        <w:rPr>
          <w:bCs/>
          <w:sz w:val="22"/>
          <w:szCs w:val="22"/>
        </w:rPr>
        <w:t>“Simple Majority” means an approval threshold requiring 50% plus 1 of all eligible votes cast.</w:t>
      </w:r>
    </w:p>
    <w:p w14:paraId="7485E31F" w14:textId="77777777" w:rsidR="006E5086" w:rsidRPr="0093363B" w:rsidRDefault="006E5086" w:rsidP="00264BC8">
      <w:pPr>
        <w:pStyle w:val="ListParagraph"/>
        <w:ind w:hanging="720"/>
        <w:rPr>
          <w:bCs/>
          <w:sz w:val="22"/>
          <w:szCs w:val="22"/>
        </w:rPr>
        <w:pPrChange w:id="59" w:author="Andrew Balzer" w:date="2025-04-08T16:17:00Z" w16du:dateUtc="2025-04-08T20:17:00Z">
          <w:pPr>
            <w:pStyle w:val="ListParagraph"/>
          </w:pPr>
        </w:pPrChange>
      </w:pPr>
    </w:p>
    <w:p w14:paraId="4A6AAA02" w14:textId="0762AF1A" w:rsidR="006E5086" w:rsidRPr="0093363B" w:rsidRDefault="006E5086" w:rsidP="00264BC8">
      <w:pPr>
        <w:widowControl w:val="0"/>
        <w:numPr>
          <w:ilvl w:val="1"/>
          <w:numId w:val="5"/>
        </w:numPr>
        <w:ind w:left="720" w:hanging="720"/>
        <w:rPr>
          <w:bCs/>
          <w:sz w:val="22"/>
          <w:szCs w:val="22"/>
        </w:rPr>
        <w:pPrChange w:id="60" w:author="Andrew Balzer" w:date="2025-04-08T16:17:00Z" w16du:dateUtc="2025-04-08T20:17:00Z">
          <w:pPr>
            <w:widowControl w:val="0"/>
            <w:numPr>
              <w:numId w:val="5"/>
            </w:numPr>
            <w:ind w:left="720" w:hanging="360"/>
          </w:pPr>
        </w:pPrChange>
      </w:pPr>
      <w:r w:rsidRPr="0093363B">
        <w:rPr>
          <w:bCs/>
          <w:sz w:val="22"/>
          <w:szCs w:val="22"/>
        </w:rPr>
        <w:t>“Super</w:t>
      </w:r>
      <w:r w:rsidR="00295BA8">
        <w:rPr>
          <w:bCs/>
          <w:sz w:val="22"/>
          <w:szCs w:val="22"/>
        </w:rPr>
        <w:t xml:space="preserve"> Majority</w:t>
      </w:r>
      <w:r w:rsidRPr="0093363B">
        <w:rPr>
          <w:bCs/>
          <w:sz w:val="22"/>
          <w:szCs w:val="22"/>
        </w:rPr>
        <w:t xml:space="preserve">” means an approval threshold requiring at least </w:t>
      </w:r>
      <w:r w:rsidR="008365B5" w:rsidRPr="0093363B">
        <w:rPr>
          <w:bCs/>
          <w:sz w:val="22"/>
          <w:szCs w:val="22"/>
        </w:rPr>
        <w:t>75</w:t>
      </w:r>
      <w:r w:rsidRPr="0093363B">
        <w:rPr>
          <w:bCs/>
          <w:sz w:val="22"/>
          <w:szCs w:val="22"/>
        </w:rPr>
        <w:t xml:space="preserve">% of </w:t>
      </w:r>
      <w:r w:rsidR="008365B5" w:rsidRPr="0093363B">
        <w:rPr>
          <w:bCs/>
          <w:sz w:val="22"/>
          <w:szCs w:val="22"/>
        </w:rPr>
        <w:t>all eligible votes cast.</w:t>
      </w:r>
    </w:p>
    <w:p w14:paraId="1B967508" w14:textId="77777777" w:rsidR="00AF1B0F" w:rsidRPr="0093363B" w:rsidRDefault="00AF1B0F" w:rsidP="00264BC8">
      <w:pPr>
        <w:pStyle w:val="ListParagraph"/>
        <w:ind w:hanging="720"/>
        <w:rPr>
          <w:bCs/>
          <w:sz w:val="22"/>
          <w:szCs w:val="22"/>
        </w:rPr>
        <w:pPrChange w:id="61" w:author="Andrew Balzer" w:date="2025-04-08T16:17:00Z" w16du:dateUtc="2025-04-08T20:17:00Z">
          <w:pPr>
            <w:pStyle w:val="ListParagraph"/>
          </w:pPr>
        </w:pPrChange>
      </w:pPr>
    </w:p>
    <w:p w14:paraId="49173D46" w14:textId="0CE38E8A" w:rsidR="00AF1B0F" w:rsidRPr="0093363B" w:rsidRDefault="00AF1B0F" w:rsidP="00264BC8">
      <w:pPr>
        <w:widowControl w:val="0"/>
        <w:numPr>
          <w:ilvl w:val="1"/>
          <w:numId w:val="5"/>
        </w:numPr>
        <w:ind w:left="720" w:hanging="720"/>
        <w:rPr>
          <w:bCs/>
          <w:sz w:val="22"/>
          <w:szCs w:val="22"/>
        </w:rPr>
        <w:pPrChange w:id="62" w:author="Andrew Balzer" w:date="2025-04-08T16:17:00Z" w16du:dateUtc="2025-04-08T20:17:00Z">
          <w:pPr>
            <w:widowControl w:val="0"/>
            <w:numPr>
              <w:numId w:val="5"/>
            </w:numPr>
            <w:ind w:left="720" w:hanging="360"/>
          </w:pPr>
        </w:pPrChange>
      </w:pPr>
      <w:r w:rsidRPr="0093363B">
        <w:rPr>
          <w:sz w:val="22"/>
          <w:szCs w:val="22"/>
        </w:rPr>
        <w:t xml:space="preserve">“Transfer” is any sale, exchange, or other disposition or encumbrance of </w:t>
      </w:r>
      <w:r w:rsidR="00491B5F" w:rsidRPr="0093363B">
        <w:rPr>
          <w:sz w:val="22"/>
          <w:szCs w:val="22"/>
        </w:rPr>
        <w:t>S</w:t>
      </w:r>
      <w:r w:rsidRPr="0093363B">
        <w:rPr>
          <w:sz w:val="22"/>
          <w:szCs w:val="22"/>
        </w:rPr>
        <w:t xml:space="preserve">hares, whether absolute or as security, whether for a valuable consideration or as a gift, whether voluntary or involuntary, except that a “transfer” shall not be deemed to include a transfer of </w:t>
      </w:r>
      <w:r w:rsidR="00491B5F" w:rsidRPr="0093363B">
        <w:rPr>
          <w:sz w:val="22"/>
          <w:szCs w:val="22"/>
        </w:rPr>
        <w:t>S</w:t>
      </w:r>
      <w:r w:rsidRPr="0093363B">
        <w:rPr>
          <w:sz w:val="22"/>
          <w:szCs w:val="22"/>
        </w:rPr>
        <w:t xml:space="preserve">hares to a living trust of which </w:t>
      </w:r>
      <w:r w:rsidR="00491B5F" w:rsidRPr="0093363B">
        <w:rPr>
          <w:sz w:val="22"/>
          <w:szCs w:val="22"/>
        </w:rPr>
        <w:t>the S</w:t>
      </w:r>
      <w:r w:rsidRPr="0093363B">
        <w:rPr>
          <w:sz w:val="22"/>
          <w:szCs w:val="22"/>
        </w:rPr>
        <w:t xml:space="preserve">hareholder serves as the sole trustee or a transfer pursuant to </w:t>
      </w:r>
      <w:r w:rsidR="00491B5F" w:rsidRPr="0093363B">
        <w:rPr>
          <w:sz w:val="22"/>
          <w:szCs w:val="22"/>
        </w:rPr>
        <w:t>a S</w:t>
      </w:r>
      <w:r w:rsidRPr="0093363B">
        <w:rPr>
          <w:sz w:val="22"/>
          <w:szCs w:val="22"/>
        </w:rPr>
        <w:t>hareholder’s last will and testament.</w:t>
      </w:r>
    </w:p>
    <w:p w14:paraId="6C6E1EBB" w14:textId="77777777" w:rsidR="00DF3692" w:rsidRPr="0093363B" w:rsidRDefault="00DF3692" w:rsidP="00DF3692">
      <w:pPr>
        <w:pStyle w:val="ListParagraph"/>
        <w:rPr>
          <w:bCs/>
          <w:sz w:val="22"/>
          <w:szCs w:val="22"/>
        </w:rPr>
      </w:pPr>
    </w:p>
    <w:p w14:paraId="25A956A8" w14:textId="77777777" w:rsidR="00DF3692" w:rsidRPr="0093363B" w:rsidRDefault="00DF3692" w:rsidP="00DF3692">
      <w:pPr>
        <w:widowControl w:val="0"/>
        <w:rPr>
          <w:bCs/>
          <w:sz w:val="22"/>
          <w:szCs w:val="22"/>
        </w:rPr>
      </w:pPr>
    </w:p>
    <w:p w14:paraId="5545CF2D" w14:textId="3BF059E7" w:rsidR="00DF3692" w:rsidRPr="0093363B" w:rsidRDefault="00DF3692" w:rsidP="0033526F">
      <w:pPr>
        <w:pStyle w:val="Heading1"/>
      </w:pPr>
      <w:r w:rsidRPr="0093363B">
        <w:t>ARTICLE II – SHARES OF THE COMPANY</w:t>
      </w:r>
    </w:p>
    <w:p w14:paraId="271B23E2" w14:textId="77777777" w:rsidR="00DF3692" w:rsidRPr="0093363B" w:rsidRDefault="00DF3692" w:rsidP="00DF3692">
      <w:pPr>
        <w:widowControl w:val="0"/>
        <w:rPr>
          <w:bCs/>
          <w:sz w:val="22"/>
          <w:szCs w:val="22"/>
        </w:rPr>
      </w:pPr>
    </w:p>
    <w:p w14:paraId="32E8FA00" w14:textId="77777777" w:rsidR="000053A5" w:rsidRPr="000053A5" w:rsidRDefault="000053A5" w:rsidP="000053A5">
      <w:pPr>
        <w:pStyle w:val="ListParagraph"/>
        <w:widowControl w:val="0"/>
        <w:numPr>
          <w:ilvl w:val="0"/>
          <w:numId w:val="43"/>
        </w:numPr>
        <w:rPr>
          <w:ins w:id="63" w:author="Andrew Balzer" w:date="2025-04-08T16:17:00Z" w16du:dateUtc="2025-04-08T20:17:00Z"/>
          <w:rStyle w:val="Heading2Char"/>
          <w:vanish/>
        </w:rPr>
      </w:pPr>
    </w:p>
    <w:p w14:paraId="2ECB98BC" w14:textId="77777777" w:rsidR="000053A5" w:rsidRPr="000053A5" w:rsidRDefault="000053A5" w:rsidP="000053A5">
      <w:pPr>
        <w:pStyle w:val="ListParagraph"/>
        <w:widowControl w:val="0"/>
        <w:numPr>
          <w:ilvl w:val="0"/>
          <w:numId w:val="43"/>
        </w:numPr>
        <w:rPr>
          <w:ins w:id="64" w:author="Andrew Balzer" w:date="2025-04-08T16:17:00Z" w16du:dateUtc="2025-04-08T20:17:00Z"/>
          <w:rStyle w:val="Heading2Char"/>
          <w:vanish/>
        </w:rPr>
      </w:pPr>
    </w:p>
    <w:p w14:paraId="39120D4C" w14:textId="602E7055" w:rsidR="00DF3692" w:rsidRPr="0093363B" w:rsidRDefault="00DF3692" w:rsidP="000053A5">
      <w:pPr>
        <w:widowControl w:val="0"/>
        <w:numPr>
          <w:ilvl w:val="1"/>
          <w:numId w:val="43"/>
        </w:numPr>
        <w:ind w:left="720" w:hanging="720"/>
        <w:rPr>
          <w:sz w:val="22"/>
          <w:szCs w:val="22"/>
        </w:rPr>
        <w:pPrChange w:id="65" w:author="Andrew Balzer" w:date="2025-04-08T16:17:00Z" w16du:dateUtc="2025-04-08T20:17:00Z">
          <w:pPr>
            <w:numPr>
              <w:numId w:val="13"/>
            </w:numPr>
            <w:ind w:left="720" w:hanging="360"/>
          </w:pPr>
        </w:pPrChange>
      </w:pPr>
      <w:r w:rsidRPr="00D5291E">
        <w:rPr>
          <w:rStyle w:val="Heading2Char"/>
          <w:rPrChange w:id="66" w:author="Andrew Balzer" w:date="2025-04-08T16:17:00Z" w16du:dateUtc="2025-04-08T20:17:00Z">
            <w:rPr>
              <w:b/>
              <w:bCs/>
              <w:sz w:val="22"/>
              <w:szCs w:val="22"/>
              <w:u w:val="single"/>
            </w:rPr>
          </w:rPrChange>
        </w:rPr>
        <w:t>Issuance of Shares</w:t>
      </w:r>
      <w:r w:rsidRPr="0093363B">
        <w:rPr>
          <w:b/>
          <w:bCs/>
          <w:sz w:val="22"/>
          <w:szCs w:val="22"/>
        </w:rPr>
        <w:t>.</w:t>
      </w:r>
      <w:r w:rsidRPr="0093363B">
        <w:rPr>
          <w:sz w:val="22"/>
          <w:szCs w:val="22"/>
        </w:rPr>
        <w:t xml:space="preserve"> The </w:t>
      </w:r>
      <w:r w:rsidR="00AF1B0F" w:rsidRPr="0093363B">
        <w:rPr>
          <w:sz w:val="22"/>
          <w:szCs w:val="22"/>
        </w:rPr>
        <w:t>S</w:t>
      </w:r>
      <w:r w:rsidRPr="0093363B">
        <w:rPr>
          <w:sz w:val="22"/>
          <w:szCs w:val="22"/>
        </w:rPr>
        <w:t xml:space="preserve">hares of capital stock of the </w:t>
      </w:r>
      <w:r w:rsidR="00AF1B0F" w:rsidRPr="0093363B">
        <w:rPr>
          <w:sz w:val="22"/>
          <w:szCs w:val="22"/>
        </w:rPr>
        <w:t>Company</w:t>
      </w:r>
      <w:r w:rsidRPr="0093363B">
        <w:rPr>
          <w:sz w:val="22"/>
          <w:szCs w:val="22"/>
        </w:rPr>
        <w:t xml:space="preserve"> shall be issued in the amounts</w:t>
      </w:r>
      <w:r w:rsidR="00AF1B0F" w:rsidRPr="0093363B">
        <w:rPr>
          <w:sz w:val="22"/>
          <w:szCs w:val="22"/>
        </w:rPr>
        <w:t xml:space="preserve">, </w:t>
      </w:r>
      <w:r w:rsidRPr="0093363B">
        <w:rPr>
          <w:sz w:val="22"/>
          <w:szCs w:val="22"/>
        </w:rPr>
        <w:t xml:space="preserve">at the times, for the consideration, and on the terms and conditions that the </w:t>
      </w:r>
      <w:r w:rsidR="00AF1B0F" w:rsidRPr="0093363B">
        <w:rPr>
          <w:sz w:val="22"/>
          <w:szCs w:val="22"/>
        </w:rPr>
        <w:t>B</w:t>
      </w:r>
      <w:r w:rsidRPr="0093363B">
        <w:rPr>
          <w:sz w:val="22"/>
          <w:szCs w:val="22"/>
        </w:rPr>
        <w:t xml:space="preserve">oard shall deem advisable, subject to the </w:t>
      </w:r>
      <w:r w:rsidR="00AF1B0F" w:rsidRPr="0093363B">
        <w:rPr>
          <w:sz w:val="22"/>
          <w:szCs w:val="22"/>
        </w:rPr>
        <w:t>A</w:t>
      </w:r>
      <w:r w:rsidRPr="0093363B">
        <w:rPr>
          <w:sz w:val="22"/>
          <w:szCs w:val="22"/>
        </w:rPr>
        <w:t xml:space="preserve">rticles </w:t>
      </w:r>
      <w:del w:id="67" w:author="Andrew Balzer" w:date="2025-04-08T16:17:00Z" w16du:dateUtc="2025-04-08T20:17:00Z">
        <w:r w:rsidRPr="0093363B">
          <w:rPr>
            <w:sz w:val="22"/>
            <w:szCs w:val="22"/>
          </w:rPr>
          <w:delText xml:space="preserve">of </w:delText>
        </w:r>
        <w:r w:rsidR="00AF1B0F" w:rsidRPr="0093363B">
          <w:rPr>
            <w:sz w:val="22"/>
            <w:szCs w:val="22"/>
          </w:rPr>
          <w:delText>I</w:delText>
        </w:r>
        <w:r w:rsidRPr="0093363B">
          <w:rPr>
            <w:sz w:val="22"/>
            <w:szCs w:val="22"/>
          </w:rPr>
          <w:delText xml:space="preserve">ncorporation </w:delText>
        </w:r>
      </w:del>
      <w:r w:rsidRPr="0093363B">
        <w:rPr>
          <w:sz w:val="22"/>
          <w:szCs w:val="22"/>
        </w:rPr>
        <w:t>and any requirements of the laws of the State of Michigan.</w:t>
      </w:r>
    </w:p>
    <w:p w14:paraId="35F4994E" w14:textId="1327015B" w:rsidR="00AF1B0F" w:rsidRPr="000053A5" w:rsidRDefault="00AF1B0F" w:rsidP="000053A5">
      <w:pPr>
        <w:widowControl w:val="0"/>
        <w:rPr>
          <w:rStyle w:val="Heading2Char"/>
          <w:b w:val="0"/>
          <w:u w:val="none"/>
          <w:rPrChange w:id="68" w:author="Andrew Balzer" w:date="2025-04-08T16:17:00Z" w16du:dateUtc="2025-04-08T20:17:00Z">
            <w:rPr>
              <w:sz w:val="22"/>
              <w:szCs w:val="22"/>
            </w:rPr>
          </w:rPrChange>
        </w:rPr>
        <w:pPrChange w:id="69" w:author="Andrew Balzer" w:date="2025-04-08T16:17:00Z" w16du:dateUtc="2025-04-08T20:17:00Z">
          <w:pPr>
            <w:ind w:left="720"/>
          </w:pPr>
        </w:pPrChange>
      </w:pPr>
    </w:p>
    <w:p w14:paraId="7DE596BA" w14:textId="18EB780B" w:rsidR="00DF3692" w:rsidRPr="0093363B" w:rsidRDefault="00DF3692" w:rsidP="000053A5">
      <w:pPr>
        <w:widowControl w:val="0"/>
        <w:numPr>
          <w:ilvl w:val="1"/>
          <w:numId w:val="43"/>
        </w:numPr>
        <w:ind w:left="720" w:hanging="720"/>
        <w:rPr>
          <w:sz w:val="22"/>
          <w:szCs w:val="22"/>
        </w:rPr>
        <w:pPrChange w:id="70" w:author="Andrew Balzer" w:date="2025-04-08T16:17:00Z" w16du:dateUtc="2025-04-08T20:17:00Z">
          <w:pPr>
            <w:numPr>
              <w:numId w:val="13"/>
            </w:numPr>
            <w:ind w:left="720" w:hanging="360"/>
          </w:pPr>
        </w:pPrChange>
      </w:pPr>
      <w:r w:rsidRPr="00264BC8">
        <w:rPr>
          <w:rStyle w:val="Heading2Char"/>
          <w:rPrChange w:id="71" w:author="Andrew Balzer" w:date="2025-04-08T16:17:00Z" w16du:dateUtc="2025-04-08T20:17:00Z">
            <w:rPr>
              <w:b/>
              <w:bCs/>
              <w:sz w:val="22"/>
              <w:szCs w:val="22"/>
              <w:u w:val="single"/>
            </w:rPr>
          </w:rPrChange>
        </w:rPr>
        <w:t>Certificates for Shares</w:t>
      </w:r>
      <w:r w:rsidRPr="0093363B">
        <w:rPr>
          <w:b/>
          <w:bCs/>
          <w:sz w:val="22"/>
          <w:szCs w:val="22"/>
        </w:rPr>
        <w:t>.</w:t>
      </w:r>
      <w:r w:rsidRPr="0093363B">
        <w:rPr>
          <w:i/>
          <w:iCs/>
          <w:sz w:val="22"/>
          <w:szCs w:val="22"/>
        </w:rPr>
        <w:t xml:space="preserve"> </w:t>
      </w:r>
      <w:r w:rsidRPr="0093363B">
        <w:rPr>
          <w:sz w:val="22"/>
          <w:szCs w:val="22"/>
        </w:rPr>
        <w:t xml:space="preserve">The certificated </w:t>
      </w:r>
      <w:r w:rsidR="00AF1B0F" w:rsidRPr="0093363B">
        <w:rPr>
          <w:sz w:val="22"/>
          <w:szCs w:val="22"/>
        </w:rPr>
        <w:t>S</w:t>
      </w:r>
      <w:r w:rsidRPr="0093363B">
        <w:rPr>
          <w:sz w:val="22"/>
          <w:szCs w:val="22"/>
        </w:rPr>
        <w:t xml:space="preserve">hares of the </w:t>
      </w:r>
      <w:r w:rsidR="00AF1B0F" w:rsidRPr="0093363B">
        <w:rPr>
          <w:sz w:val="22"/>
          <w:szCs w:val="22"/>
        </w:rPr>
        <w:t>Company</w:t>
      </w:r>
      <w:r w:rsidRPr="0093363B">
        <w:rPr>
          <w:sz w:val="22"/>
          <w:szCs w:val="22"/>
        </w:rPr>
        <w:t xml:space="preserve"> shall be represented by certificates signed by the </w:t>
      </w:r>
      <w:r w:rsidR="005A6072" w:rsidRPr="0093363B">
        <w:rPr>
          <w:sz w:val="22"/>
          <w:szCs w:val="22"/>
        </w:rPr>
        <w:t>C</w:t>
      </w:r>
      <w:r w:rsidRPr="0093363B">
        <w:rPr>
          <w:sz w:val="22"/>
          <w:szCs w:val="22"/>
        </w:rPr>
        <w:t xml:space="preserve">hairperson of the </w:t>
      </w:r>
      <w:r w:rsidR="00AF1B0F" w:rsidRPr="0093363B">
        <w:rPr>
          <w:sz w:val="22"/>
          <w:szCs w:val="22"/>
        </w:rPr>
        <w:t>B</w:t>
      </w:r>
      <w:r w:rsidRPr="0093363B">
        <w:rPr>
          <w:sz w:val="22"/>
          <w:szCs w:val="22"/>
        </w:rPr>
        <w:t xml:space="preserve">oard, the </w:t>
      </w:r>
      <w:r w:rsidR="00AF1B0F" w:rsidRPr="0093363B">
        <w:rPr>
          <w:sz w:val="22"/>
          <w:szCs w:val="22"/>
        </w:rPr>
        <w:t>P</w:t>
      </w:r>
      <w:r w:rsidRPr="0093363B">
        <w:rPr>
          <w:sz w:val="22"/>
          <w:szCs w:val="22"/>
        </w:rPr>
        <w:t xml:space="preserve">resident, or a </w:t>
      </w:r>
      <w:r w:rsidR="00AF1B0F" w:rsidRPr="0093363B">
        <w:rPr>
          <w:sz w:val="22"/>
          <w:szCs w:val="22"/>
        </w:rPr>
        <w:t>Vi</w:t>
      </w:r>
      <w:r w:rsidRPr="0093363B">
        <w:rPr>
          <w:sz w:val="22"/>
          <w:szCs w:val="22"/>
        </w:rPr>
        <w:t xml:space="preserve">ce </w:t>
      </w:r>
      <w:r w:rsidR="00AF1B0F" w:rsidRPr="0093363B">
        <w:rPr>
          <w:sz w:val="22"/>
          <w:szCs w:val="22"/>
        </w:rPr>
        <w:t>P</w:t>
      </w:r>
      <w:r w:rsidRPr="0093363B">
        <w:rPr>
          <w:sz w:val="22"/>
          <w:szCs w:val="22"/>
        </w:rPr>
        <w:t xml:space="preserve">resident, and also may be signed by the </w:t>
      </w:r>
      <w:r w:rsidR="00AF1B0F" w:rsidRPr="0093363B">
        <w:rPr>
          <w:sz w:val="22"/>
          <w:szCs w:val="22"/>
        </w:rPr>
        <w:t>T</w:t>
      </w:r>
      <w:r w:rsidRPr="0093363B">
        <w:rPr>
          <w:sz w:val="22"/>
          <w:szCs w:val="22"/>
        </w:rPr>
        <w:t xml:space="preserve">reasurer, </w:t>
      </w:r>
      <w:r w:rsidR="00AF1B0F" w:rsidRPr="0093363B">
        <w:rPr>
          <w:sz w:val="22"/>
          <w:szCs w:val="22"/>
        </w:rPr>
        <w:t>A</w:t>
      </w:r>
      <w:r w:rsidRPr="0093363B">
        <w:rPr>
          <w:sz w:val="22"/>
          <w:szCs w:val="22"/>
        </w:rPr>
        <w:t xml:space="preserve">ssistant </w:t>
      </w:r>
      <w:r w:rsidR="00AF1B0F" w:rsidRPr="0093363B">
        <w:rPr>
          <w:sz w:val="22"/>
          <w:szCs w:val="22"/>
        </w:rPr>
        <w:t>T</w:t>
      </w:r>
      <w:r w:rsidRPr="0093363B">
        <w:rPr>
          <w:sz w:val="22"/>
          <w:szCs w:val="22"/>
        </w:rPr>
        <w:t xml:space="preserve">reasurer, </w:t>
      </w:r>
      <w:r w:rsidR="00AF1B0F" w:rsidRPr="0093363B">
        <w:rPr>
          <w:sz w:val="22"/>
          <w:szCs w:val="22"/>
        </w:rPr>
        <w:t>S</w:t>
      </w:r>
      <w:r w:rsidRPr="0093363B">
        <w:rPr>
          <w:sz w:val="22"/>
          <w:szCs w:val="22"/>
        </w:rPr>
        <w:t xml:space="preserve">ecretary, or </w:t>
      </w:r>
      <w:r w:rsidR="00AF1B0F" w:rsidRPr="0093363B">
        <w:rPr>
          <w:sz w:val="22"/>
          <w:szCs w:val="22"/>
        </w:rPr>
        <w:t>A</w:t>
      </w:r>
      <w:r w:rsidRPr="0093363B">
        <w:rPr>
          <w:sz w:val="22"/>
          <w:szCs w:val="22"/>
        </w:rPr>
        <w:t xml:space="preserve">ssistant </w:t>
      </w:r>
      <w:r w:rsidR="00AF1B0F" w:rsidRPr="0093363B">
        <w:rPr>
          <w:sz w:val="22"/>
          <w:szCs w:val="22"/>
        </w:rPr>
        <w:t>S</w:t>
      </w:r>
      <w:r w:rsidRPr="0093363B">
        <w:rPr>
          <w:sz w:val="22"/>
          <w:szCs w:val="22"/>
        </w:rPr>
        <w:t xml:space="preserve">ecretary of the </w:t>
      </w:r>
      <w:r w:rsidR="00AF1B0F" w:rsidRPr="0093363B">
        <w:rPr>
          <w:sz w:val="22"/>
          <w:szCs w:val="22"/>
        </w:rPr>
        <w:t>Company</w:t>
      </w:r>
      <w:r w:rsidRPr="0093363B">
        <w:rPr>
          <w:sz w:val="22"/>
          <w:szCs w:val="22"/>
        </w:rPr>
        <w:t xml:space="preserve">, and may be sealed with the seal of the </w:t>
      </w:r>
      <w:r w:rsidR="00AF1B0F" w:rsidRPr="0093363B">
        <w:rPr>
          <w:sz w:val="22"/>
          <w:szCs w:val="22"/>
        </w:rPr>
        <w:t>Company</w:t>
      </w:r>
      <w:r w:rsidRPr="0093363B">
        <w:rPr>
          <w:sz w:val="22"/>
          <w:szCs w:val="22"/>
        </w:rPr>
        <w:t xml:space="preserve">, if any, or a facsimile of it. A certificate representing </w:t>
      </w:r>
      <w:r w:rsidR="00AF1B0F" w:rsidRPr="0093363B">
        <w:rPr>
          <w:sz w:val="22"/>
          <w:szCs w:val="22"/>
        </w:rPr>
        <w:t>S</w:t>
      </w:r>
      <w:r w:rsidRPr="0093363B">
        <w:rPr>
          <w:sz w:val="22"/>
          <w:szCs w:val="22"/>
        </w:rPr>
        <w:t xml:space="preserve">hares shall state on its face that the </w:t>
      </w:r>
      <w:r w:rsidR="00AF1B0F" w:rsidRPr="0093363B">
        <w:rPr>
          <w:sz w:val="22"/>
          <w:szCs w:val="22"/>
        </w:rPr>
        <w:t>Company</w:t>
      </w:r>
      <w:r w:rsidRPr="0093363B">
        <w:rPr>
          <w:sz w:val="22"/>
          <w:szCs w:val="22"/>
        </w:rPr>
        <w:t xml:space="preserve"> is formed under the laws of the State of Michigan and shall also state the name of the </w:t>
      </w:r>
      <w:r w:rsidRPr="0093363B">
        <w:rPr>
          <w:sz w:val="22"/>
          <w:szCs w:val="22"/>
        </w:rPr>
        <w:lastRenderedPageBreak/>
        <w:t xml:space="preserve">person to whom it is issued, the number and </w:t>
      </w:r>
      <w:r w:rsidR="00AF1B0F" w:rsidRPr="0093363B">
        <w:rPr>
          <w:sz w:val="22"/>
          <w:szCs w:val="22"/>
        </w:rPr>
        <w:t>Class of Shares</w:t>
      </w:r>
      <w:r w:rsidRPr="0093363B">
        <w:rPr>
          <w:sz w:val="22"/>
          <w:szCs w:val="22"/>
        </w:rPr>
        <w:t xml:space="preserve"> that the certificate represents, and any other provisions that may be required by the laws of the State of Michigan. Notwithstanding the foregoing, the </w:t>
      </w:r>
      <w:r w:rsidR="00AF1B0F" w:rsidRPr="0093363B">
        <w:rPr>
          <w:sz w:val="22"/>
          <w:szCs w:val="22"/>
        </w:rPr>
        <w:t>Board</w:t>
      </w:r>
      <w:r w:rsidRPr="0093363B">
        <w:rPr>
          <w:sz w:val="22"/>
          <w:szCs w:val="22"/>
        </w:rPr>
        <w:t xml:space="preserve"> may authorize the issuance of some or all of the </w:t>
      </w:r>
      <w:r w:rsidR="00AF1B0F" w:rsidRPr="0093363B">
        <w:rPr>
          <w:sz w:val="22"/>
          <w:szCs w:val="22"/>
        </w:rPr>
        <w:t>Shares</w:t>
      </w:r>
      <w:r w:rsidRPr="0093363B">
        <w:rPr>
          <w:sz w:val="22"/>
          <w:szCs w:val="22"/>
        </w:rPr>
        <w:t xml:space="preserve"> without certificates to the fullest extent permitted by law. Within a reasonable time after the issuance or transfer of </w:t>
      </w:r>
      <w:r w:rsidR="00AF1B0F" w:rsidRPr="0093363B">
        <w:rPr>
          <w:sz w:val="22"/>
          <w:szCs w:val="22"/>
        </w:rPr>
        <w:t>Shares</w:t>
      </w:r>
      <w:r w:rsidRPr="0093363B">
        <w:rPr>
          <w:sz w:val="22"/>
          <w:szCs w:val="22"/>
        </w:rPr>
        <w:t xml:space="preserve"> without certificates, the </w:t>
      </w:r>
      <w:r w:rsidR="00AF1B0F" w:rsidRPr="0093363B">
        <w:rPr>
          <w:sz w:val="22"/>
          <w:szCs w:val="22"/>
        </w:rPr>
        <w:t>Company</w:t>
      </w:r>
      <w:r w:rsidRPr="0093363B">
        <w:rPr>
          <w:sz w:val="22"/>
          <w:szCs w:val="22"/>
        </w:rPr>
        <w:t xml:space="preserve"> shall send the </w:t>
      </w:r>
      <w:r w:rsidR="00AF1B0F" w:rsidRPr="0093363B">
        <w:rPr>
          <w:sz w:val="22"/>
          <w:szCs w:val="22"/>
        </w:rPr>
        <w:t>Shareholder</w:t>
      </w:r>
      <w:r w:rsidRPr="0093363B">
        <w:rPr>
          <w:sz w:val="22"/>
          <w:szCs w:val="22"/>
        </w:rPr>
        <w:t xml:space="preserve"> a written statement of the information required on certificates by applicable law.</w:t>
      </w:r>
    </w:p>
    <w:p w14:paraId="71BF7787" w14:textId="77777777" w:rsidR="00AF1B0F" w:rsidRDefault="00AF1B0F" w:rsidP="00AF1B0F">
      <w:pPr>
        <w:pStyle w:val="ListParagraph"/>
        <w:rPr>
          <w:rStyle w:val="Heading2Char"/>
          <w:rPrChange w:id="72" w:author="Andrew Balzer" w:date="2025-04-08T16:17:00Z" w16du:dateUtc="2025-04-08T20:17:00Z">
            <w:rPr>
              <w:sz w:val="22"/>
              <w:szCs w:val="22"/>
            </w:rPr>
          </w:rPrChange>
        </w:rPr>
      </w:pPr>
    </w:p>
    <w:p w14:paraId="6BD44BB7" w14:textId="351FB31D" w:rsidR="00DF3692" w:rsidRPr="0093363B" w:rsidRDefault="00DF3692" w:rsidP="000053A5">
      <w:pPr>
        <w:widowControl w:val="0"/>
        <w:numPr>
          <w:ilvl w:val="1"/>
          <w:numId w:val="43"/>
        </w:numPr>
        <w:ind w:left="720" w:hanging="720"/>
        <w:rPr>
          <w:sz w:val="22"/>
          <w:szCs w:val="22"/>
        </w:rPr>
        <w:pPrChange w:id="73" w:author="Andrew Balzer" w:date="2025-04-08T16:17:00Z" w16du:dateUtc="2025-04-08T20:17:00Z">
          <w:pPr>
            <w:numPr>
              <w:numId w:val="13"/>
            </w:numPr>
            <w:ind w:left="720" w:hanging="360"/>
          </w:pPr>
        </w:pPrChange>
      </w:pPr>
      <w:r w:rsidRPr="00264BC8">
        <w:rPr>
          <w:rStyle w:val="Heading2Char"/>
          <w:rPrChange w:id="74" w:author="Andrew Balzer" w:date="2025-04-08T16:17:00Z" w16du:dateUtc="2025-04-08T20:17:00Z">
            <w:rPr>
              <w:b/>
              <w:bCs/>
              <w:sz w:val="22"/>
              <w:szCs w:val="22"/>
              <w:u w:val="single"/>
            </w:rPr>
          </w:rPrChange>
        </w:rPr>
        <w:t>Registered Shareholders</w:t>
      </w:r>
      <w:r w:rsidRPr="0093363B">
        <w:rPr>
          <w:b/>
          <w:bCs/>
          <w:sz w:val="22"/>
          <w:szCs w:val="22"/>
        </w:rPr>
        <w:t>.</w:t>
      </w:r>
      <w:r w:rsidRPr="0093363B">
        <w:rPr>
          <w:sz w:val="22"/>
          <w:szCs w:val="22"/>
        </w:rPr>
        <w:t xml:space="preserve"> The </w:t>
      </w:r>
      <w:r w:rsidR="00AF1B0F" w:rsidRPr="0093363B">
        <w:rPr>
          <w:sz w:val="22"/>
          <w:szCs w:val="22"/>
        </w:rPr>
        <w:t>Company</w:t>
      </w:r>
      <w:r w:rsidRPr="0093363B">
        <w:rPr>
          <w:sz w:val="22"/>
          <w:szCs w:val="22"/>
        </w:rPr>
        <w:t xml:space="preserve"> shall be entitled to treat the person in whose name any </w:t>
      </w:r>
      <w:r w:rsidR="00AF1B0F" w:rsidRPr="0093363B">
        <w:rPr>
          <w:sz w:val="22"/>
          <w:szCs w:val="22"/>
        </w:rPr>
        <w:t>S</w:t>
      </w:r>
      <w:r w:rsidRPr="0093363B">
        <w:rPr>
          <w:sz w:val="22"/>
          <w:szCs w:val="22"/>
        </w:rPr>
        <w:t xml:space="preserve">hare of stock is registered as the owner of it for the purpose of dividends and other distributions or for any recapitalization, merger, plan of share exchange, reorganization, sale of assets, or liquidation, for the purpose of votes, approvals, and consents by </w:t>
      </w:r>
      <w:r w:rsidR="00AF1B0F" w:rsidRPr="0093363B">
        <w:rPr>
          <w:sz w:val="22"/>
          <w:szCs w:val="22"/>
        </w:rPr>
        <w:t>S</w:t>
      </w:r>
      <w:r w:rsidRPr="0093363B">
        <w:rPr>
          <w:sz w:val="22"/>
          <w:szCs w:val="22"/>
        </w:rPr>
        <w:t xml:space="preserve">hareholders, for the purpose of notices to </w:t>
      </w:r>
      <w:r w:rsidR="00AF1B0F" w:rsidRPr="0093363B">
        <w:rPr>
          <w:sz w:val="22"/>
          <w:szCs w:val="22"/>
        </w:rPr>
        <w:t>S</w:t>
      </w:r>
      <w:r w:rsidRPr="0093363B">
        <w:rPr>
          <w:sz w:val="22"/>
          <w:szCs w:val="22"/>
        </w:rPr>
        <w:t xml:space="preserve">hareholders, and for all other purposes whatever, and shall not be bound to recognize any equitable or other claim to or interest in the </w:t>
      </w:r>
      <w:r w:rsidR="00AF1B0F" w:rsidRPr="0093363B">
        <w:rPr>
          <w:sz w:val="22"/>
          <w:szCs w:val="22"/>
        </w:rPr>
        <w:t>S</w:t>
      </w:r>
      <w:r w:rsidRPr="0093363B">
        <w:rPr>
          <w:sz w:val="22"/>
          <w:szCs w:val="22"/>
        </w:rPr>
        <w:t xml:space="preserve">hares by any other person, whether or not the </w:t>
      </w:r>
      <w:r w:rsidR="00AF1B0F" w:rsidRPr="0093363B">
        <w:rPr>
          <w:sz w:val="22"/>
          <w:szCs w:val="22"/>
        </w:rPr>
        <w:t>Company</w:t>
      </w:r>
      <w:r w:rsidRPr="0093363B">
        <w:rPr>
          <w:sz w:val="22"/>
          <w:szCs w:val="22"/>
        </w:rPr>
        <w:t xml:space="preserve"> shall have notice of it, save as expressly required by the laws of the </w:t>
      </w:r>
      <w:r w:rsidRPr="000053A5">
        <w:rPr>
          <w:sz w:val="22"/>
          <w:rPrChange w:id="75" w:author="Andrew Balzer" w:date="2025-04-08T16:17:00Z" w16du:dateUtc="2025-04-08T20:17:00Z">
            <w:rPr>
              <w:sz w:val="22"/>
              <w:szCs w:val="22"/>
              <w:highlight w:val="yellow"/>
            </w:rPr>
          </w:rPrChange>
        </w:rPr>
        <w:t>State of Michigan</w:t>
      </w:r>
      <w:r w:rsidRPr="0093363B">
        <w:rPr>
          <w:sz w:val="22"/>
          <w:szCs w:val="22"/>
        </w:rPr>
        <w:t>.</w:t>
      </w:r>
    </w:p>
    <w:p w14:paraId="5D88D2DB" w14:textId="77777777" w:rsidR="00AF1B0F" w:rsidRDefault="00AF1B0F" w:rsidP="00AF1B0F">
      <w:pPr>
        <w:pStyle w:val="ListParagraph"/>
        <w:rPr>
          <w:rStyle w:val="Heading2Char"/>
          <w:rPrChange w:id="76" w:author="Andrew Balzer" w:date="2025-04-08T16:17:00Z" w16du:dateUtc="2025-04-08T20:17:00Z">
            <w:rPr>
              <w:sz w:val="22"/>
              <w:szCs w:val="22"/>
            </w:rPr>
          </w:rPrChange>
        </w:rPr>
      </w:pPr>
    </w:p>
    <w:p w14:paraId="50B303ED" w14:textId="5859156D" w:rsidR="00DF3692" w:rsidRPr="0093363B" w:rsidRDefault="00AF1B0F" w:rsidP="000053A5">
      <w:pPr>
        <w:widowControl w:val="0"/>
        <w:numPr>
          <w:ilvl w:val="1"/>
          <w:numId w:val="43"/>
        </w:numPr>
        <w:ind w:left="720" w:hanging="720"/>
        <w:rPr>
          <w:sz w:val="22"/>
          <w:szCs w:val="22"/>
        </w:rPr>
        <w:pPrChange w:id="77" w:author="Andrew Balzer" w:date="2025-04-08T16:17:00Z" w16du:dateUtc="2025-04-08T20:17:00Z">
          <w:pPr>
            <w:numPr>
              <w:numId w:val="13"/>
            </w:numPr>
            <w:ind w:left="720" w:hanging="360"/>
          </w:pPr>
        </w:pPrChange>
      </w:pPr>
      <w:r w:rsidRPr="00264BC8">
        <w:rPr>
          <w:rStyle w:val="Heading2Char"/>
          <w:rPrChange w:id="78" w:author="Andrew Balzer" w:date="2025-04-08T16:17:00Z" w16du:dateUtc="2025-04-08T20:17:00Z">
            <w:rPr>
              <w:b/>
              <w:bCs/>
              <w:sz w:val="22"/>
              <w:szCs w:val="22"/>
              <w:u w:val="single"/>
            </w:rPr>
          </w:rPrChange>
        </w:rPr>
        <w:t>Lost or Destroyed Certificates</w:t>
      </w:r>
      <w:r w:rsidRPr="0093363B">
        <w:rPr>
          <w:b/>
          <w:bCs/>
          <w:sz w:val="22"/>
          <w:szCs w:val="22"/>
        </w:rPr>
        <w:t>.</w:t>
      </w:r>
      <w:r w:rsidRPr="0093363B">
        <w:rPr>
          <w:sz w:val="22"/>
          <w:szCs w:val="22"/>
        </w:rPr>
        <w:t xml:space="preserve">  O</w:t>
      </w:r>
      <w:r w:rsidR="00DF3692" w:rsidRPr="0093363B">
        <w:rPr>
          <w:sz w:val="22"/>
          <w:szCs w:val="22"/>
        </w:rPr>
        <w:t xml:space="preserve">n the presentation to the </w:t>
      </w:r>
      <w:r w:rsidRPr="0093363B">
        <w:rPr>
          <w:sz w:val="22"/>
          <w:szCs w:val="22"/>
        </w:rPr>
        <w:t>Company</w:t>
      </w:r>
      <w:r w:rsidR="00DF3692" w:rsidRPr="0093363B">
        <w:rPr>
          <w:sz w:val="22"/>
          <w:szCs w:val="22"/>
        </w:rPr>
        <w:t xml:space="preserve"> of a proper affidavit attesting to the loss, destruction, or mutilation of any certificate or certificates for </w:t>
      </w:r>
      <w:r w:rsidRPr="0093363B">
        <w:rPr>
          <w:sz w:val="22"/>
          <w:szCs w:val="22"/>
        </w:rPr>
        <w:t>S</w:t>
      </w:r>
      <w:r w:rsidR="00DF3692" w:rsidRPr="0093363B">
        <w:rPr>
          <w:sz w:val="22"/>
          <w:szCs w:val="22"/>
        </w:rPr>
        <w:t xml:space="preserve">hares of stock of the </w:t>
      </w:r>
      <w:r w:rsidRPr="0093363B">
        <w:rPr>
          <w:sz w:val="22"/>
          <w:szCs w:val="22"/>
        </w:rPr>
        <w:t>Company</w:t>
      </w:r>
      <w:r w:rsidR="00DF3692" w:rsidRPr="0093363B">
        <w:rPr>
          <w:sz w:val="22"/>
          <w:szCs w:val="22"/>
        </w:rPr>
        <w:t xml:space="preserve">, or such other evidence as the </w:t>
      </w:r>
      <w:r w:rsidRPr="0093363B">
        <w:rPr>
          <w:sz w:val="22"/>
          <w:szCs w:val="22"/>
        </w:rPr>
        <w:t>B</w:t>
      </w:r>
      <w:r w:rsidR="00DF3692" w:rsidRPr="0093363B">
        <w:rPr>
          <w:sz w:val="22"/>
          <w:szCs w:val="22"/>
        </w:rPr>
        <w:t xml:space="preserve">oard may require, the </w:t>
      </w:r>
      <w:r w:rsidRPr="0093363B">
        <w:rPr>
          <w:sz w:val="22"/>
          <w:szCs w:val="22"/>
        </w:rPr>
        <w:t>Company</w:t>
      </w:r>
      <w:r w:rsidR="00DF3692" w:rsidRPr="0093363B">
        <w:rPr>
          <w:sz w:val="22"/>
          <w:szCs w:val="22"/>
        </w:rPr>
        <w:t xml:space="preserve"> shall direct the issuance of a new certificate or certificates to replace the certificates alleged to be lost, destroyed, or mutilated. The </w:t>
      </w:r>
      <w:r w:rsidRPr="0093363B">
        <w:rPr>
          <w:sz w:val="22"/>
          <w:szCs w:val="22"/>
        </w:rPr>
        <w:t>Company</w:t>
      </w:r>
      <w:r w:rsidR="00DF3692" w:rsidRPr="0093363B">
        <w:rPr>
          <w:sz w:val="22"/>
          <w:szCs w:val="22"/>
        </w:rPr>
        <w:t xml:space="preserve"> may require as a condition precedent to the issuance of new certificates a bond or agreement of indemnity, in the form and amount and with or without the sureties, as the </w:t>
      </w:r>
      <w:r w:rsidRPr="0093363B">
        <w:rPr>
          <w:sz w:val="22"/>
          <w:szCs w:val="22"/>
        </w:rPr>
        <w:t>B</w:t>
      </w:r>
      <w:r w:rsidR="00DF3692" w:rsidRPr="0093363B">
        <w:rPr>
          <w:sz w:val="22"/>
          <w:szCs w:val="22"/>
        </w:rPr>
        <w:t>oard</w:t>
      </w:r>
      <w:r w:rsidRPr="0093363B">
        <w:rPr>
          <w:sz w:val="22"/>
          <w:szCs w:val="22"/>
        </w:rPr>
        <w:t xml:space="preserve"> </w:t>
      </w:r>
      <w:r w:rsidR="00DF3692" w:rsidRPr="0093363B">
        <w:rPr>
          <w:sz w:val="22"/>
          <w:szCs w:val="22"/>
        </w:rPr>
        <w:t>may direct or approve.</w:t>
      </w:r>
    </w:p>
    <w:p w14:paraId="081F47B4" w14:textId="77777777" w:rsidR="00AF1B0F" w:rsidRDefault="00AF1B0F" w:rsidP="00AF1B0F">
      <w:pPr>
        <w:pStyle w:val="ListParagraph"/>
        <w:rPr>
          <w:rStyle w:val="Heading2Char"/>
          <w:rPrChange w:id="79" w:author="Andrew Balzer" w:date="2025-04-08T16:17:00Z" w16du:dateUtc="2025-04-08T20:17:00Z">
            <w:rPr>
              <w:sz w:val="22"/>
              <w:szCs w:val="22"/>
            </w:rPr>
          </w:rPrChange>
        </w:rPr>
      </w:pPr>
    </w:p>
    <w:p w14:paraId="02C261DC" w14:textId="250D1009" w:rsidR="00DF3692" w:rsidRPr="0093363B" w:rsidRDefault="00DF3692" w:rsidP="000053A5">
      <w:pPr>
        <w:widowControl w:val="0"/>
        <w:numPr>
          <w:ilvl w:val="1"/>
          <w:numId w:val="43"/>
        </w:numPr>
        <w:ind w:left="720" w:hanging="720"/>
        <w:rPr>
          <w:sz w:val="22"/>
          <w:szCs w:val="22"/>
        </w:rPr>
        <w:pPrChange w:id="80" w:author="Andrew Balzer" w:date="2025-04-08T16:17:00Z" w16du:dateUtc="2025-04-08T20:17:00Z">
          <w:pPr>
            <w:numPr>
              <w:numId w:val="13"/>
            </w:numPr>
            <w:ind w:left="720" w:hanging="360"/>
          </w:pPr>
        </w:pPrChange>
      </w:pPr>
      <w:r w:rsidRPr="00264BC8">
        <w:rPr>
          <w:rStyle w:val="Heading2Char"/>
          <w:rPrChange w:id="81" w:author="Andrew Balzer" w:date="2025-04-08T16:17:00Z" w16du:dateUtc="2025-04-08T20:17:00Z">
            <w:rPr>
              <w:b/>
              <w:bCs/>
              <w:sz w:val="22"/>
              <w:szCs w:val="22"/>
              <w:u w:val="single"/>
            </w:rPr>
          </w:rPrChange>
        </w:rPr>
        <w:t>Restriction on Transfer of Shares</w:t>
      </w:r>
      <w:r w:rsidRPr="0093363B">
        <w:rPr>
          <w:b/>
          <w:bCs/>
          <w:sz w:val="22"/>
          <w:szCs w:val="22"/>
        </w:rPr>
        <w:t xml:space="preserve">. </w:t>
      </w:r>
      <w:r w:rsidRPr="0093363B">
        <w:rPr>
          <w:sz w:val="22"/>
          <w:szCs w:val="22"/>
        </w:rPr>
        <w:t xml:space="preserve">Except </w:t>
      </w:r>
      <w:r w:rsidR="00AF1B0F" w:rsidRPr="0093363B">
        <w:rPr>
          <w:sz w:val="22"/>
          <w:szCs w:val="22"/>
        </w:rPr>
        <w:t>as specifically set forth in this Agreement</w:t>
      </w:r>
      <w:r w:rsidRPr="0093363B">
        <w:rPr>
          <w:sz w:val="22"/>
          <w:szCs w:val="22"/>
        </w:rPr>
        <w:t xml:space="preserve">, a </w:t>
      </w:r>
      <w:r w:rsidR="00AF1B0F" w:rsidRPr="0093363B">
        <w:rPr>
          <w:sz w:val="22"/>
          <w:szCs w:val="22"/>
        </w:rPr>
        <w:t>S</w:t>
      </w:r>
      <w:r w:rsidRPr="0093363B">
        <w:rPr>
          <w:sz w:val="22"/>
          <w:szCs w:val="22"/>
        </w:rPr>
        <w:t xml:space="preserve">hareholder shall not transfer any of his or her </w:t>
      </w:r>
      <w:r w:rsidR="00AF1B0F" w:rsidRPr="0093363B">
        <w:rPr>
          <w:sz w:val="22"/>
          <w:szCs w:val="22"/>
        </w:rPr>
        <w:t>S</w:t>
      </w:r>
      <w:r w:rsidRPr="0093363B">
        <w:rPr>
          <w:sz w:val="22"/>
          <w:szCs w:val="22"/>
        </w:rPr>
        <w:t xml:space="preserve">hares. For the purposes of this </w:t>
      </w:r>
      <w:r w:rsidRPr="00946DBE">
        <w:rPr>
          <w:sz w:val="22"/>
          <w:highlight w:val="yellow"/>
          <w:rPrChange w:id="82" w:author="Andrew Balzer" w:date="2025-04-08T16:17:00Z" w16du:dateUtc="2025-04-08T20:17:00Z">
            <w:rPr>
              <w:sz w:val="22"/>
              <w:szCs w:val="22"/>
            </w:rPr>
          </w:rPrChange>
        </w:rPr>
        <w:t>Section</w:t>
      </w:r>
      <w:ins w:id="83" w:author="Andrew Balzer" w:date="2025-04-08T16:17:00Z" w16du:dateUtc="2025-04-08T20:17:00Z">
        <w:r w:rsidR="00946DBE" w:rsidRPr="00946DBE">
          <w:rPr>
            <w:sz w:val="22"/>
            <w:szCs w:val="22"/>
            <w:highlight w:val="yellow"/>
          </w:rPr>
          <w:t xml:space="preserve"> 2.5</w:t>
        </w:r>
      </w:ins>
      <w:r w:rsidRPr="0093363B">
        <w:rPr>
          <w:sz w:val="22"/>
          <w:szCs w:val="22"/>
        </w:rPr>
        <w:t xml:space="preserve">, “shareholder” includes a </w:t>
      </w:r>
      <w:r w:rsidR="00AB5226">
        <w:rPr>
          <w:sz w:val="22"/>
          <w:szCs w:val="22"/>
        </w:rPr>
        <w:t>S</w:t>
      </w:r>
      <w:r w:rsidRPr="0093363B">
        <w:rPr>
          <w:sz w:val="22"/>
          <w:szCs w:val="22"/>
        </w:rPr>
        <w:t xml:space="preserve">hareholder’s representative, executor, or legal guardian as necessary. Conspicuous notice of this restriction shall be set forth on the face or back of all certificates evidencing </w:t>
      </w:r>
      <w:r w:rsidR="00AF1B0F" w:rsidRPr="0093363B">
        <w:rPr>
          <w:sz w:val="22"/>
          <w:szCs w:val="22"/>
        </w:rPr>
        <w:t>S</w:t>
      </w:r>
      <w:r w:rsidRPr="0093363B">
        <w:rPr>
          <w:sz w:val="22"/>
          <w:szCs w:val="22"/>
        </w:rPr>
        <w:t xml:space="preserve">hares of the </w:t>
      </w:r>
      <w:r w:rsidR="00AF1B0F" w:rsidRPr="0093363B">
        <w:rPr>
          <w:sz w:val="22"/>
          <w:szCs w:val="22"/>
        </w:rPr>
        <w:t>Company</w:t>
      </w:r>
      <w:r w:rsidRPr="0093363B">
        <w:rPr>
          <w:sz w:val="22"/>
          <w:szCs w:val="22"/>
        </w:rPr>
        <w:t xml:space="preserve"> or on the written statement provided to owners of the </w:t>
      </w:r>
      <w:r w:rsidR="00AF1B0F" w:rsidRPr="0093363B">
        <w:rPr>
          <w:sz w:val="22"/>
          <w:szCs w:val="22"/>
        </w:rPr>
        <w:t>Company’s Shares</w:t>
      </w:r>
      <w:r w:rsidRPr="0093363B">
        <w:rPr>
          <w:sz w:val="22"/>
          <w:szCs w:val="22"/>
        </w:rPr>
        <w:t xml:space="preserve"> in the event that the </w:t>
      </w:r>
      <w:r w:rsidR="00AF1B0F" w:rsidRPr="0093363B">
        <w:rPr>
          <w:sz w:val="22"/>
          <w:szCs w:val="22"/>
        </w:rPr>
        <w:t>Company</w:t>
      </w:r>
      <w:r w:rsidRPr="0093363B">
        <w:rPr>
          <w:sz w:val="22"/>
          <w:szCs w:val="22"/>
        </w:rPr>
        <w:t xml:space="preserve"> is authorized to issue </w:t>
      </w:r>
      <w:r w:rsidR="00AF1B0F" w:rsidRPr="0093363B">
        <w:rPr>
          <w:sz w:val="22"/>
          <w:szCs w:val="22"/>
        </w:rPr>
        <w:t>S</w:t>
      </w:r>
      <w:r w:rsidRPr="0093363B">
        <w:rPr>
          <w:sz w:val="22"/>
          <w:szCs w:val="22"/>
        </w:rPr>
        <w:t>hares without certificates.</w:t>
      </w:r>
    </w:p>
    <w:p w14:paraId="55E61D26" w14:textId="77777777" w:rsidR="006E5086" w:rsidRPr="0093363B" w:rsidRDefault="006E5086" w:rsidP="006E5086">
      <w:pPr>
        <w:widowControl w:val="0"/>
        <w:rPr>
          <w:bCs/>
          <w:sz w:val="22"/>
          <w:szCs w:val="22"/>
        </w:rPr>
      </w:pPr>
    </w:p>
    <w:p w14:paraId="26753527" w14:textId="77777777" w:rsidR="009A4C91" w:rsidRPr="0093363B" w:rsidRDefault="009A4C91" w:rsidP="00C15DB3">
      <w:pPr>
        <w:widowControl w:val="0"/>
        <w:rPr>
          <w:bCs/>
          <w:sz w:val="22"/>
          <w:szCs w:val="22"/>
        </w:rPr>
      </w:pPr>
    </w:p>
    <w:p w14:paraId="4139A0C2" w14:textId="10E00998" w:rsidR="009A4C91" w:rsidRPr="0093363B" w:rsidRDefault="009A4C91" w:rsidP="0033526F">
      <w:pPr>
        <w:pStyle w:val="Heading1"/>
      </w:pPr>
      <w:r w:rsidRPr="0093363B">
        <w:t>ARTICLE I</w:t>
      </w:r>
      <w:r w:rsidR="00491B5F" w:rsidRPr="0093363B">
        <w:t>I</w:t>
      </w:r>
      <w:r w:rsidRPr="0093363B">
        <w:t xml:space="preserve">I – </w:t>
      </w:r>
      <w:r w:rsidR="00FB4186" w:rsidRPr="0093363B">
        <w:t>CLASSES OF SHARES</w:t>
      </w:r>
      <w:r w:rsidRPr="0093363B">
        <w:t xml:space="preserve"> AND EQUITY DISTRIBUTION</w:t>
      </w:r>
    </w:p>
    <w:p w14:paraId="47BF1F33" w14:textId="77777777" w:rsidR="006E5086" w:rsidRPr="000053A5" w:rsidRDefault="006E5086" w:rsidP="00C15DB3">
      <w:pPr>
        <w:widowControl w:val="0"/>
        <w:rPr>
          <w:rStyle w:val="Heading2Char"/>
          <w:b w:val="0"/>
          <w:u w:val="none"/>
          <w:rPrChange w:id="84" w:author="Andrew Balzer" w:date="2025-04-08T16:17:00Z" w16du:dateUtc="2025-04-08T20:17:00Z">
            <w:rPr>
              <w:bCs/>
              <w:sz w:val="22"/>
              <w:szCs w:val="22"/>
            </w:rPr>
          </w:rPrChange>
        </w:rPr>
      </w:pPr>
    </w:p>
    <w:p w14:paraId="012CE3B8" w14:textId="77777777" w:rsidR="00F01ED4" w:rsidRPr="00F01ED4" w:rsidRDefault="00F01ED4" w:rsidP="00F01ED4">
      <w:pPr>
        <w:pStyle w:val="ListParagraph"/>
        <w:widowControl w:val="0"/>
        <w:numPr>
          <w:ilvl w:val="0"/>
          <w:numId w:val="32"/>
        </w:numPr>
        <w:rPr>
          <w:ins w:id="85" w:author="Andrew Balzer" w:date="2025-04-08T16:17:00Z" w16du:dateUtc="2025-04-08T20:17:00Z"/>
          <w:rStyle w:val="Heading2Char"/>
          <w:vanish/>
        </w:rPr>
      </w:pPr>
    </w:p>
    <w:p w14:paraId="3228B108" w14:textId="77777777" w:rsidR="00F01ED4" w:rsidRPr="00F01ED4" w:rsidRDefault="00F01ED4" w:rsidP="00F01ED4">
      <w:pPr>
        <w:pStyle w:val="ListParagraph"/>
        <w:widowControl w:val="0"/>
        <w:numPr>
          <w:ilvl w:val="0"/>
          <w:numId w:val="32"/>
        </w:numPr>
        <w:rPr>
          <w:ins w:id="86" w:author="Andrew Balzer" w:date="2025-04-08T16:17:00Z" w16du:dateUtc="2025-04-08T20:17:00Z"/>
          <w:rStyle w:val="Heading2Char"/>
          <w:vanish/>
        </w:rPr>
      </w:pPr>
    </w:p>
    <w:p w14:paraId="5E1C59AC" w14:textId="77777777" w:rsidR="00F01ED4" w:rsidRPr="00F01ED4" w:rsidRDefault="00F01ED4" w:rsidP="00F01ED4">
      <w:pPr>
        <w:pStyle w:val="ListParagraph"/>
        <w:widowControl w:val="0"/>
        <w:numPr>
          <w:ilvl w:val="0"/>
          <w:numId w:val="32"/>
        </w:numPr>
        <w:rPr>
          <w:ins w:id="87" w:author="Andrew Balzer" w:date="2025-04-08T16:17:00Z" w16du:dateUtc="2025-04-08T20:17:00Z"/>
          <w:rStyle w:val="Heading2Char"/>
          <w:vanish/>
        </w:rPr>
      </w:pPr>
    </w:p>
    <w:p w14:paraId="12916ED7" w14:textId="0A6EAAB1" w:rsidR="00FB4186" w:rsidRPr="0093363B" w:rsidRDefault="00FB4186" w:rsidP="00F01ED4">
      <w:pPr>
        <w:widowControl w:val="0"/>
        <w:numPr>
          <w:ilvl w:val="1"/>
          <w:numId w:val="32"/>
        </w:numPr>
        <w:ind w:left="720" w:hanging="648"/>
        <w:rPr>
          <w:bCs/>
          <w:sz w:val="22"/>
          <w:szCs w:val="22"/>
        </w:rPr>
        <w:pPrChange w:id="88" w:author="Andrew Balzer" w:date="2025-04-08T16:17:00Z" w16du:dateUtc="2025-04-08T20:17:00Z">
          <w:pPr>
            <w:widowControl w:val="0"/>
            <w:numPr>
              <w:numId w:val="6"/>
            </w:numPr>
            <w:ind w:left="720" w:hanging="360"/>
          </w:pPr>
        </w:pPrChange>
      </w:pPr>
      <w:r w:rsidRPr="00264BC8">
        <w:rPr>
          <w:rStyle w:val="Heading2Char"/>
          <w:rPrChange w:id="89" w:author="Andrew Balzer" w:date="2025-04-08T16:17:00Z" w16du:dateUtc="2025-04-08T20:17:00Z">
            <w:rPr>
              <w:b/>
              <w:sz w:val="22"/>
              <w:szCs w:val="22"/>
              <w:u w:val="single"/>
            </w:rPr>
          </w:rPrChange>
        </w:rPr>
        <w:t>Initial Issuance of Shares</w:t>
      </w:r>
      <w:r w:rsidRPr="0093363B">
        <w:rPr>
          <w:b/>
          <w:sz w:val="22"/>
          <w:szCs w:val="22"/>
        </w:rPr>
        <w:t xml:space="preserve">. </w:t>
      </w:r>
      <w:r w:rsidRPr="0093363B">
        <w:rPr>
          <w:bCs/>
          <w:sz w:val="22"/>
          <w:szCs w:val="22"/>
        </w:rPr>
        <w:t xml:space="preserve"> The Company shall be authorized to issue 10,000,000 shares, allocated as set forth within this </w:t>
      </w:r>
      <w:r w:rsidRPr="005D744F">
        <w:rPr>
          <w:sz w:val="22"/>
          <w:highlight w:val="yellow"/>
          <w:rPrChange w:id="90" w:author="Andrew Balzer" w:date="2025-04-08T16:17:00Z" w16du:dateUtc="2025-04-08T20:17:00Z">
            <w:rPr>
              <w:bCs/>
              <w:sz w:val="22"/>
              <w:szCs w:val="22"/>
            </w:rPr>
          </w:rPrChange>
        </w:rPr>
        <w:t xml:space="preserve">Article </w:t>
      </w:r>
      <w:ins w:id="91" w:author="Andrew Balzer" w:date="2025-04-08T16:17:00Z" w16du:dateUtc="2025-04-08T20:17:00Z">
        <w:r w:rsidRPr="005D744F">
          <w:rPr>
            <w:bCs/>
            <w:sz w:val="22"/>
            <w:szCs w:val="22"/>
            <w:highlight w:val="yellow"/>
          </w:rPr>
          <w:t>I</w:t>
        </w:r>
        <w:r w:rsidR="005D744F" w:rsidRPr="005D744F">
          <w:rPr>
            <w:bCs/>
            <w:sz w:val="22"/>
            <w:szCs w:val="22"/>
            <w:highlight w:val="yellow"/>
          </w:rPr>
          <w:t>I</w:t>
        </w:r>
        <w:r w:rsidRPr="005D744F">
          <w:rPr>
            <w:bCs/>
            <w:sz w:val="22"/>
            <w:szCs w:val="22"/>
            <w:highlight w:val="yellow"/>
          </w:rPr>
          <w:t>I</w:t>
        </w:r>
      </w:ins>
      <w:del w:id="92" w:author="Andrew Balzer" w:date="2025-04-08T16:17:00Z" w16du:dateUtc="2025-04-08T20:17:00Z">
        <w:r w:rsidRPr="0093363B">
          <w:rPr>
            <w:bCs/>
            <w:sz w:val="22"/>
            <w:szCs w:val="22"/>
          </w:rPr>
          <w:delText>II</w:delText>
        </w:r>
      </w:del>
      <w:r w:rsidRPr="0093363B">
        <w:rPr>
          <w:bCs/>
          <w:sz w:val="22"/>
          <w:szCs w:val="22"/>
        </w:rPr>
        <w:t>.</w:t>
      </w:r>
    </w:p>
    <w:p w14:paraId="15793010" w14:textId="77777777" w:rsidR="00FB4186" w:rsidRPr="00264BC8" w:rsidRDefault="00FB4186" w:rsidP="00F01ED4">
      <w:pPr>
        <w:widowControl w:val="0"/>
        <w:ind w:left="720" w:hanging="648"/>
        <w:rPr>
          <w:rStyle w:val="Heading2Char"/>
          <w:b w:val="0"/>
          <w:u w:val="none"/>
          <w:rPrChange w:id="93" w:author="Andrew Balzer" w:date="2025-04-08T16:17:00Z" w16du:dateUtc="2025-04-08T20:17:00Z">
            <w:rPr>
              <w:bCs/>
              <w:sz w:val="22"/>
              <w:szCs w:val="22"/>
            </w:rPr>
          </w:rPrChange>
        </w:rPr>
        <w:pPrChange w:id="94" w:author="Andrew Balzer" w:date="2025-04-08T16:17:00Z" w16du:dateUtc="2025-04-08T20:17:00Z">
          <w:pPr>
            <w:widowControl w:val="0"/>
            <w:ind w:left="720"/>
          </w:pPr>
        </w:pPrChange>
      </w:pPr>
    </w:p>
    <w:p w14:paraId="1C025DC9" w14:textId="6535A516" w:rsidR="00FB4186" w:rsidRPr="0093363B" w:rsidRDefault="00FB4186" w:rsidP="00F01ED4">
      <w:pPr>
        <w:widowControl w:val="0"/>
        <w:numPr>
          <w:ilvl w:val="1"/>
          <w:numId w:val="32"/>
        </w:numPr>
        <w:ind w:left="720" w:hanging="648"/>
        <w:rPr>
          <w:bCs/>
          <w:sz w:val="22"/>
          <w:szCs w:val="22"/>
        </w:rPr>
        <w:pPrChange w:id="95" w:author="Andrew Balzer" w:date="2025-04-08T16:17:00Z" w16du:dateUtc="2025-04-08T20:17:00Z">
          <w:pPr>
            <w:widowControl w:val="0"/>
            <w:numPr>
              <w:numId w:val="6"/>
            </w:numPr>
            <w:ind w:left="720" w:hanging="360"/>
          </w:pPr>
        </w:pPrChange>
      </w:pPr>
      <w:r w:rsidRPr="00264BC8">
        <w:rPr>
          <w:rStyle w:val="Heading2Char"/>
          <w:rPrChange w:id="96" w:author="Andrew Balzer" w:date="2025-04-08T16:17:00Z" w16du:dateUtc="2025-04-08T20:17:00Z">
            <w:rPr>
              <w:b/>
              <w:sz w:val="22"/>
              <w:szCs w:val="22"/>
              <w:u w:val="single"/>
            </w:rPr>
          </w:rPrChange>
        </w:rPr>
        <w:t>Classes of Shares</w:t>
      </w:r>
      <w:r w:rsidRPr="0093363B">
        <w:rPr>
          <w:b/>
          <w:sz w:val="22"/>
          <w:szCs w:val="22"/>
        </w:rPr>
        <w:t xml:space="preserve">. </w:t>
      </w:r>
      <w:r w:rsidRPr="0093363B">
        <w:rPr>
          <w:bCs/>
          <w:sz w:val="22"/>
          <w:szCs w:val="22"/>
        </w:rPr>
        <w:t xml:space="preserve"> The Company shall have each of the following Classes of Shares:</w:t>
      </w:r>
    </w:p>
    <w:p w14:paraId="1805EC62" w14:textId="77777777" w:rsidR="00FB4186" w:rsidRDefault="00FB4186" w:rsidP="00F01ED4">
      <w:pPr>
        <w:pStyle w:val="ListParagraph"/>
        <w:rPr>
          <w:b/>
          <w:sz w:val="22"/>
          <w:u w:val="single"/>
          <w:rPrChange w:id="97" w:author="Andrew Balzer" w:date="2025-04-08T16:17:00Z" w16du:dateUtc="2025-04-08T20:17:00Z">
            <w:rPr>
              <w:bCs/>
              <w:sz w:val="22"/>
              <w:szCs w:val="22"/>
            </w:rPr>
          </w:rPrChange>
        </w:rPr>
        <w:pPrChange w:id="98" w:author="Andrew Balzer" w:date="2025-04-08T16:17:00Z" w16du:dateUtc="2025-04-08T20:17:00Z">
          <w:pPr>
            <w:widowControl w:val="0"/>
            <w:ind w:left="360"/>
          </w:pPr>
        </w:pPrChange>
      </w:pPr>
    </w:p>
    <w:p w14:paraId="05E472C8" w14:textId="00736F91" w:rsidR="00FB4186" w:rsidRPr="0093363B" w:rsidRDefault="00FB4186" w:rsidP="00F01ED4">
      <w:pPr>
        <w:widowControl w:val="0"/>
        <w:numPr>
          <w:ilvl w:val="2"/>
          <w:numId w:val="32"/>
        </w:numPr>
        <w:ind w:left="1440" w:hanging="720"/>
        <w:rPr>
          <w:bCs/>
          <w:sz w:val="22"/>
          <w:szCs w:val="22"/>
        </w:rPr>
        <w:pPrChange w:id="99" w:author="Andrew Balzer" w:date="2025-04-08T16:17:00Z" w16du:dateUtc="2025-04-08T20:17:00Z">
          <w:pPr>
            <w:widowControl w:val="0"/>
            <w:numPr>
              <w:numId w:val="8"/>
            </w:numPr>
            <w:ind w:left="1080" w:hanging="360"/>
          </w:pPr>
        </w:pPrChange>
      </w:pPr>
      <w:r w:rsidRPr="0093363B">
        <w:rPr>
          <w:b/>
          <w:sz w:val="22"/>
          <w:szCs w:val="22"/>
          <w:u w:val="single"/>
        </w:rPr>
        <w:t>Founder Shares</w:t>
      </w:r>
      <w:r w:rsidRPr="0093363B">
        <w:rPr>
          <w:b/>
          <w:sz w:val="22"/>
          <w:szCs w:val="22"/>
        </w:rPr>
        <w:t>.</w:t>
      </w:r>
    </w:p>
    <w:p w14:paraId="4D968603" w14:textId="77777777" w:rsidR="00674C03" w:rsidRPr="0093363B" w:rsidRDefault="00674C03" w:rsidP="00F01ED4">
      <w:pPr>
        <w:widowControl w:val="0"/>
        <w:ind w:left="1728"/>
        <w:rPr>
          <w:bCs/>
          <w:sz w:val="22"/>
          <w:szCs w:val="22"/>
        </w:rPr>
        <w:pPrChange w:id="100" w:author="Andrew Balzer" w:date="2025-04-08T16:17:00Z" w16du:dateUtc="2025-04-08T20:17:00Z">
          <w:pPr>
            <w:widowControl w:val="0"/>
            <w:ind w:left="1080"/>
          </w:pPr>
        </w:pPrChange>
      </w:pPr>
    </w:p>
    <w:p w14:paraId="4D6E786D" w14:textId="1E606315" w:rsidR="0066505B" w:rsidRPr="0093363B" w:rsidRDefault="0066505B" w:rsidP="00F01ED4">
      <w:pPr>
        <w:widowControl w:val="0"/>
        <w:numPr>
          <w:ilvl w:val="3"/>
          <w:numId w:val="32"/>
        </w:numPr>
        <w:ind w:left="2160" w:hanging="720"/>
        <w:rPr>
          <w:bCs/>
          <w:sz w:val="22"/>
          <w:szCs w:val="22"/>
        </w:rPr>
        <w:pPrChange w:id="101" w:author="Andrew Balzer" w:date="2025-04-08T16:17:00Z" w16du:dateUtc="2025-04-08T20:17:00Z">
          <w:pPr>
            <w:widowControl w:val="0"/>
            <w:numPr>
              <w:ilvl w:val="2"/>
              <w:numId w:val="8"/>
            </w:numPr>
            <w:ind w:left="2160" w:hanging="720"/>
          </w:pPr>
        </w:pPrChange>
      </w:pPr>
      <w:r w:rsidRPr="0093363B">
        <w:rPr>
          <w:b/>
          <w:sz w:val="22"/>
          <w:szCs w:val="22"/>
          <w:u w:val="single"/>
        </w:rPr>
        <w:t>Purpose of Founder Shares</w:t>
      </w:r>
      <w:r w:rsidRPr="0093363B">
        <w:rPr>
          <w:b/>
          <w:sz w:val="22"/>
          <w:szCs w:val="22"/>
        </w:rPr>
        <w:t>.</w:t>
      </w:r>
      <w:r w:rsidRPr="0093363B">
        <w:rPr>
          <w:bCs/>
          <w:sz w:val="22"/>
          <w:szCs w:val="22"/>
        </w:rPr>
        <w:t xml:space="preserve">  The purpose of the Founder Shares is to compensate the Founder for founding the Company.</w:t>
      </w:r>
    </w:p>
    <w:p w14:paraId="02FD8259" w14:textId="77777777" w:rsidR="0066505B" w:rsidRPr="0093363B" w:rsidRDefault="0066505B" w:rsidP="0066505B">
      <w:pPr>
        <w:widowControl w:val="0"/>
        <w:ind w:left="2160"/>
        <w:rPr>
          <w:bCs/>
          <w:sz w:val="22"/>
          <w:szCs w:val="22"/>
        </w:rPr>
      </w:pPr>
    </w:p>
    <w:p w14:paraId="76E28DD2" w14:textId="5836E7FB" w:rsidR="00FB4186" w:rsidRPr="0093363B" w:rsidRDefault="00FB4186" w:rsidP="00F01ED4">
      <w:pPr>
        <w:widowControl w:val="0"/>
        <w:numPr>
          <w:ilvl w:val="3"/>
          <w:numId w:val="32"/>
        </w:numPr>
        <w:ind w:left="2160" w:hanging="720"/>
        <w:rPr>
          <w:bCs/>
          <w:sz w:val="22"/>
          <w:szCs w:val="22"/>
        </w:rPr>
        <w:pPrChange w:id="102" w:author="Andrew Balzer" w:date="2025-04-08T16:17:00Z" w16du:dateUtc="2025-04-08T20:17:00Z">
          <w:pPr>
            <w:widowControl w:val="0"/>
            <w:numPr>
              <w:ilvl w:val="2"/>
              <w:numId w:val="8"/>
            </w:numPr>
            <w:ind w:left="2160" w:hanging="720"/>
          </w:pPr>
        </w:pPrChange>
      </w:pPr>
      <w:r w:rsidRPr="0093363B">
        <w:rPr>
          <w:b/>
          <w:sz w:val="22"/>
          <w:szCs w:val="22"/>
          <w:u w:val="single"/>
        </w:rPr>
        <w:t>Initial Amount Authorized to Be Issued</w:t>
      </w:r>
      <w:r w:rsidRPr="0093363B">
        <w:rPr>
          <w:b/>
          <w:sz w:val="22"/>
          <w:szCs w:val="22"/>
        </w:rPr>
        <w:t>.</w:t>
      </w:r>
      <w:r w:rsidRPr="0093363B">
        <w:rPr>
          <w:bCs/>
          <w:sz w:val="22"/>
          <w:szCs w:val="22"/>
        </w:rPr>
        <w:t xml:space="preserve">  The Parties agree the initial number of Founder Shares </w:t>
      </w:r>
      <w:r w:rsidR="00674C03" w:rsidRPr="0093363B">
        <w:rPr>
          <w:bCs/>
          <w:sz w:val="22"/>
          <w:szCs w:val="22"/>
        </w:rPr>
        <w:t>authorized</w:t>
      </w:r>
      <w:r w:rsidRPr="0093363B">
        <w:rPr>
          <w:bCs/>
          <w:sz w:val="22"/>
          <w:szCs w:val="22"/>
        </w:rPr>
        <w:t xml:space="preserve"> shall be 5,100,000 shares. </w:t>
      </w:r>
      <w:r w:rsidR="00674C03" w:rsidRPr="0093363B">
        <w:rPr>
          <w:bCs/>
          <w:sz w:val="22"/>
          <w:szCs w:val="22"/>
        </w:rPr>
        <w:t xml:space="preserve">All </w:t>
      </w:r>
      <w:r w:rsidRPr="0093363B">
        <w:rPr>
          <w:bCs/>
          <w:sz w:val="22"/>
          <w:szCs w:val="22"/>
        </w:rPr>
        <w:t xml:space="preserve">Founder Shares shall be issued immediately </w:t>
      </w:r>
      <w:r w:rsidR="00674C03" w:rsidRPr="0093363B">
        <w:rPr>
          <w:bCs/>
          <w:sz w:val="22"/>
          <w:szCs w:val="22"/>
        </w:rPr>
        <w:t xml:space="preserve">to Founder </w:t>
      </w:r>
      <w:r w:rsidRPr="0093363B">
        <w:rPr>
          <w:bCs/>
          <w:sz w:val="22"/>
          <w:szCs w:val="22"/>
        </w:rPr>
        <w:t>upon this Agreement becoming effective.</w:t>
      </w:r>
    </w:p>
    <w:p w14:paraId="6616C65B" w14:textId="77777777" w:rsidR="009F5F9E" w:rsidRDefault="009F5F9E" w:rsidP="00F01ED4">
      <w:pPr>
        <w:pStyle w:val="ListParagraph"/>
        <w:rPr>
          <w:b/>
          <w:sz w:val="22"/>
          <w:u w:val="single"/>
          <w:rPrChange w:id="103" w:author="Andrew Balzer" w:date="2025-04-08T16:17:00Z" w16du:dateUtc="2025-04-08T20:17:00Z">
            <w:rPr>
              <w:bCs/>
              <w:sz w:val="22"/>
              <w:szCs w:val="22"/>
            </w:rPr>
          </w:rPrChange>
        </w:rPr>
        <w:pPrChange w:id="104" w:author="Andrew Balzer" w:date="2025-04-08T16:17:00Z" w16du:dateUtc="2025-04-08T20:17:00Z">
          <w:pPr>
            <w:widowControl w:val="0"/>
            <w:ind w:left="2160"/>
          </w:pPr>
        </w:pPrChange>
      </w:pPr>
    </w:p>
    <w:p w14:paraId="7B4F870F" w14:textId="03FCABA5" w:rsidR="00FB4186" w:rsidRPr="0093363B" w:rsidRDefault="00FB4186" w:rsidP="00F01ED4">
      <w:pPr>
        <w:widowControl w:val="0"/>
        <w:numPr>
          <w:ilvl w:val="3"/>
          <w:numId w:val="32"/>
        </w:numPr>
        <w:ind w:left="2160" w:hanging="720"/>
        <w:rPr>
          <w:bCs/>
          <w:sz w:val="22"/>
          <w:szCs w:val="22"/>
        </w:rPr>
        <w:pPrChange w:id="105" w:author="Andrew Balzer" w:date="2025-04-08T16:17:00Z" w16du:dateUtc="2025-04-08T20:17:00Z">
          <w:pPr>
            <w:widowControl w:val="0"/>
            <w:numPr>
              <w:ilvl w:val="2"/>
              <w:numId w:val="8"/>
            </w:numPr>
            <w:ind w:left="2160" w:hanging="720"/>
          </w:pPr>
        </w:pPrChange>
      </w:pPr>
      <w:r w:rsidRPr="0093363B">
        <w:rPr>
          <w:b/>
          <w:sz w:val="22"/>
          <w:szCs w:val="22"/>
          <w:u w:val="single"/>
        </w:rPr>
        <w:t>Entitled to Ownership</w:t>
      </w:r>
      <w:r w:rsidRPr="0093363B">
        <w:rPr>
          <w:b/>
          <w:sz w:val="22"/>
          <w:szCs w:val="22"/>
        </w:rPr>
        <w:t>.</w:t>
      </w:r>
      <w:r w:rsidRPr="0093363B">
        <w:rPr>
          <w:bCs/>
          <w:sz w:val="22"/>
          <w:szCs w:val="22"/>
        </w:rPr>
        <w:t xml:space="preserve">  Only the Founder shall be entitled to own Founder Shares.</w:t>
      </w:r>
    </w:p>
    <w:p w14:paraId="192DF2B7" w14:textId="77777777" w:rsidR="009F5F9E" w:rsidRDefault="009F5F9E" w:rsidP="00F01ED4">
      <w:pPr>
        <w:pStyle w:val="ListParagraph"/>
        <w:rPr>
          <w:b/>
          <w:sz w:val="22"/>
          <w:u w:val="single"/>
          <w:rPrChange w:id="106" w:author="Andrew Balzer" w:date="2025-04-08T16:17:00Z" w16du:dateUtc="2025-04-08T20:17:00Z">
            <w:rPr>
              <w:bCs/>
              <w:sz w:val="22"/>
              <w:szCs w:val="22"/>
            </w:rPr>
          </w:rPrChange>
        </w:rPr>
        <w:pPrChange w:id="107" w:author="Andrew Balzer" w:date="2025-04-08T16:17:00Z" w16du:dateUtc="2025-04-08T20:17:00Z">
          <w:pPr>
            <w:widowControl w:val="0"/>
          </w:pPr>
        </w:pPrChange>
      </w:pPr>
    </w:p>
    <w:p w14:paraId="48D8550E" w14:textId="4F9AF676" w:rsidR="00FB4186" w:rsidRPr="0093363B" w:rsidRDefault="00FB4186" w:rsidP="00F01ED4">
      <w:pPr>
        <w:widowControl w:val="0"/>
        <w:numPr>
          <w:ilvl w:val="3"/>
          <w:numId w:val="32"/>
        </w:numPr>
        <w:ind w:left="2160" w:hanging="720"/>
        <w:rPr>
          <w:bCs/>
          <w:sz w:val="22"/>
          <w:szCs w:val="22"/>
        </w:rPr>
        <w:pPrChange w:id="108" w:author="Andrew Balzer" w:date="2025-04-08T16:17:00Z" w16du:dateUtc="2025-04-08T20:17:00Z">
          <w:pPr>
            <w:widowControl w:val="0"/>
            <w:numPr>
              <w:ilvl w:val="2"/>
              <w:numId w:val="8"/>
            </w:numPr>
            <w:ind w:left="2160" w:hanging="720"/>
          </w:pPr>
        </w:pPrChange>
      </w:pPr>
      <w:r w:rsidRPr="0093363B">
        <w:rPr>
          <w:b/>
          <w:sz w:val="22"/>
          <w:szCs w:val="22"/>
          <w:u w:val="single"/>
        </w:rPr>
        <w:t>Voting Power</w:t>
      </w:r>
      <w:r w:rsidRPr="0093363B">
        <w:rPr>
          <w:b/>
          <w:sz w:val="22"/>
          <w:szCs w:val="22"/>
        </w:rPr>
        <w:t>.</w:t>
      </w:r>
      <w:r w:rsidRPr="0093363B">
        <w:rPr>
          <w:bCs/>
          <w:sz w:val="22"/>
          <w:szCs w:val="22"/>
        </w:rPr>
        <w:t xml:space="preserve">  Each Founder Share shall be entitled to ten (10) votes </w:t>
      </w:r>
      <w:r w:rsidR="009F5F9E" w:rsidRPr="0093363B">
        <w:rPr>
          <w:bCs/>
          <w:sz w:val="22"/>
          <w:szCs w:val="22"/>
        </w:rPr>
        <w:t>for</w:t>
      </w:r>
      <w:r w:rsidRPr="0093363B">
        <w:rPr>
          <w:bCs/>
          <w:sz w:val="22"/>
          <w:szCs w:val="22"/>
        </w:rPr>
        <w:t xml:space="preserve"> all decisions put to the Shareholders.</w:t>
      </w:r>
    </w:p>
    <w:p w14:paraId="0B2C46DF" w14:textId="77777777" w:rsidR="0066505B" w:rsidRDefault="0066505B" w:rsidP="0066505B">
      <w:pPr>
        <w:pStyle w:val="ListParagraph"/>
        <w:rPr>
          <w:b/>
          <w:sz w:val="22"/>
          <w:u w:val="single"/>
          <w:rPrChange w:id="109" w:author="Andrew Balzer" w:date="2025-04-08T16:17:00Z" w16du:dateUtc="2025-04-08T20:17:00Z">
            <w:rPr>
              <w:bCs/>
              <w:sz w:val="22"/>
              <w:szCs w:val="22"/>
            </w:rPr>
          </w:rPrChange>
        </w:rPr>
      </w:pPr>
    </w:p>
    <w:p w14:paraId="0B3BAB6E" w14:textId="5296F7BB" w:rsidR="0066505B" w:rsidRPr="0093363B" w:rsidRDefault="0066505B" w:rsidP="00F01ED4">
      <w:pPr>
        <w:widowControl w:val="0"/>
        <w:numPr>
          <w:ilvl w:val="3"/>
          <w:numId w:val="32"/>
        </w:numPr>
        <w:ind w:left="2160" w:hanging="720"/>
        <w:rPr>
          <w:bCs/>
          <w:sz w:val="22"/>
          <w:szCs w:val="22"/>
        </w:rPr>
        <w:pPrChange w:id="110" w:author="Andrew Balzer" w:date="2025-04-08T16:17:00Z" w16du:dateUtc="2025-04-08T20:17:00Z">
          <w:pPr>
            <w:widowControl w:val="0"/>
            <w:numPr>
              <w:ilvl w:val="2"/>
              <w:numId w:val="8"/>
            </w:numPr>
            <w:ind w:left="2160" w:hanging="720"/>
          </w:pPr>
        </w:pPrChange>
      </w:pPr>
      <w:r w:rsidRPr="0093363B">
        <w:rPr>
          <w:b/>
          <w:sz w:val="22"/>
          <w:szCs w:val="22"/>
          <w:u w:val="single"/>
        </w:rPr>
        <w:t>Equity Distribution Rights</w:t>
      </w:r>
      <w:r w:rsidRPr="0093363B">
        <w:rPr>
          <w:b/>
          <w:sz w:val="22"/>
          <w:szCs w:val="22"/>
        </w:rPr>
        <w:t>.</w:t>
      </w:r>
      <w:r w:rsidRPr="0093363B">
        <w:rPr>
          <w:bCs/>
          <w:sz w:val="22"/>
          <w:szCs w:val="22"/>
        </w:rPr>
        <w:t xml:space="preserve">  </w:t>
      </w:r>
      <w:r w:rsidR="00B22336" w:rsidRPr="0093363B">
        <w:rPr>
          <w:bCs/>
          <w:sz w:val="22"/>
          <w:szCs w:val="22"/>
        </w:rPr>
        <w:t>Each Founder Share shall be entitled to dividends approved and authorized by the Board, on a pro-rata basis, and at a multiple of 1.0x.</w:t>
      </w:r>
      <w:ins w:id="111" w:author="Andrew Balzer" w:date="2025-04-08T16:17:00Z" w16du:dateUtc="2025-04-08T20:17:00Z">
        <w:r w:rsidR="00F45E31" w:rsidRPr="00F01ED4">
          <w:rPr>
            <w:bCs/>
            <w:sz w:val="22"/>
            <w:szCs w:val="22"/>
          </w:rPr>
          <w:t xml:space="preserve"> While Founder Shares are entitled to di</w:t>
        </w:r>
        <w:r w:rsidR="005B77D3" w:rsidRPr="00F01ED4">
          <w:rPr>
            <w:bCs/>
            <w:sz w:val="22"/>
            <w:szCs w:val="22"/>
          </w:rPr>
          <w:t>vidends and other distributions, the Board shall be authorized to approve dividends and other distributions to Class B Shares and Class A Shares without approving pro rata dividends to Founder Shares.</w:t>
        </w:r>
        <w:r w:rsidR="009B15BF" w:rsidRPr="00F01ED4">
          <w:rPr>
            <w:bCs/>
            <w:sz w:val="22"/>
            <w:szCs w:val="22"/>
          </w:rPr>
          <w:t xml:space="preserve"> The Founder may choose to reinvest some or all of their dividend into Class B and/or Class C Shares in place of receiving monetary dividends.</w:t>
        </w:r>
      </w:ins>
    </w:p>
    <w:p w14:paraId="2A01C2B9" w14:textId="77777777" w:rsidR="009F5F9E" w:rsidRDefault="009F5F9E" w:rsidP="00F01ED4">
      <w:pPr>
        <w:pStyle w:val="ListParagraph"/>
        <w:rPr>
          <w:b/>
          <w:sz w:val="22"/>
          <w:u w:val="single"/>
          <w:rPrChange w:id="112" w:author="Andrew Balzer" w:date="2025-04-08T16:17:00Z" w16du:dateUtc="2025-04-08T20:17:00Z">
            <w:rPr>
              <w:bCs/>
              <w:sz w:val="22"/>
              <w:szCs w:val="22"/>
            </w:rPr>
          </w:rPrChange>
        </w:rPr>
        <w:pPrChange w:id="113" w:author="Andrew Balzer" w:date="2025-04-08T16:17:00Z" w16du:dateUtc="2025-04-08T20:17:00Z">
          <w:pPr>
            <w:widowControl w:val="0"/>
          </w:pPr>
        </w:pPrChange>
      </w:pPr>
    </w:p>
    <w:p w14:paraId="46AB8BF5" w14:textId="04AAA574" w:rsidR="00FB4186" w:rsidRPr="0093363B" w:rsidRDefault="00FB4186" w:rsidP="00F01ED4">
      <w:pPr>
        <w:widowControl w:val="0"/>
        <w:numPr>
          <w:ilvl w:val="3"/>
          <w:numId w:val="32"/>
        </w:numPr>
        <w:ind w:left="2160" w:hanging="720"/>
        <w:rPr>
          <w:bCs/>
          <w:sz w:val="22"/>
          <w:szCs w:val="22"/>
        </w:rPr>
        <w:pPrChange w:id="114" w:author="Andrew Balzer" w:date="2025-04-08T16:17:00Z" w16du:dateUtc="2025-04-08T20:17:00Z">
          <w:pPr>
            <w:widowControl w:val="0"/>
            <w:numPr>
              <w:ilvl w:val="2"/>
              <w:numId w:val="8"/>
            </w:numPr>
            <w:ind w:left="2160" w:hanging="720"/>
          </w:pPr>
        </w:pPrChange>
      </w:pPr>
      <w:r w:rsidRPr="0093363B">
        <w:rPr>
          <w:b/>
          <w:sz w:val="22"/>
          <w:szCs w:val="22"/>
          <w:u w:val="single"/>
        </w:rPr>
        <w:t>Restrictions</w:t>
      </w:r>
      <w:r w:rsidR="00AF6923" w:rsidRPr="0093363B">
        <w:rPr>
          <w:b/>
          <w:sz w:val="22"/>
          <w:szCs w:val="22"/>
          <w:u w:val="single"/>
        </w:rPr>
        <w:t xml:space="preserve"> on Sale</w:t>
      </w:r>
      <w:r w:rsidRPr="0093363B">
        <w:rPr>
          <w:b/>
          <w:sz w:val="22"/>
          <w:szCs w:val="22"/>
        </w:rPr>
        <w:t>.</w:t>
      </w:r>
      <w:r w:rsidRPr="0093363B">
        <w:rPr>
          <w:bCs/>
          <w:sz w:val="22"/>
          <w:szCs w:val="22"/>
        </w:rPr>
        <w:t xml:space="preserve">  </w:t>
      </w:r>
      <w:r w:rsidR="00512F4F" w:rsidRPr="0093363B">
        <w:rPr>
          <w:bCs/>
          <w:sz w:val="22"/>
          <w:szCs w:val="22"/>
        </w:rPr>
        <w:t>Notwithstanding anything to the contrary in this Agreement, u</w:t>
      </w:r>
      <w:r w:rsidRPr="0093363B">
        <w:rPr>
          <w:bCs/>
          <w:sz w:val="22"/>
          <w:szCs w:val="22"/>
        </w:rPr>
        <w:t xml:space="preserve">pon issuance Founder Shares shall immediately become locked and restricted from </w:t>
      </w:r>
      <w:r w:rsidR="00CA5AFA" w:rsidRPr="0093363B">
        <w:rPr>
          <w:bCs/>
          <w:sz w:val="22"/>
          <w:szCs w:val="22"/>
        </w:rPr>
        <w:t>sale but</w:t>
      </w:r>
      <w:r w:rsidR="00AF6923" w:rsidRPr="0093363B">
        <w:rPr>
          <w:bCs/>
          <w:sz w:val="22"/>
          <w:szCs w:val="22"/>
        </w:rPr>
        <w:t xml:space="preserve"> said Founder Shares shall unlock as follows: (i) 10% of all issued Shares shall unlock on December 31 of each year beginning with December 31, 2025, and (2) all Founder Shares shall unlock on December 31, 2030</w:t>
      </w:r>
      <w:r w:rsidR="00057EDD" w:rsidRPr="0093363B">
        <w:rPr>
          <w:bCs/>
          <w:sz w:val="22"/>
          <w:szCs w:val="22"/>
        </w:rPr>
        <w:t>.</w:t>
      </w:r>
      <w:r w:rsidR="00CA5AFA" w:rsidRPr="0093363B">
        <w:rPr>
          <w:bCs/>
          <w:sz w:val="22"/>
          <w:szCs w:val="22"/>
        </w:rPr>
        <w:t xml:space="preserve"> </w:t>
      </w:r>
      <w:r w:rsidR="00CA5AFA" w:rsidRPr="00F01ED4">
        <w:rPr>
          <w:sz w:val="22"/>
          <w:rPrChange w:id="115" w:author="Andrew Balzer" w:date="2025-04-08T16:17:00Z" w16du:dateUtc="2025-04-08T20:17:00Z">
            <w:rPr>
              <w:bCs/>
              <w:sz w:val="22"/>
              <w:szCs w:val="22"/>
              <w:highlight w:val="yellow"/>
            </w:rPr>
          </w:rPrChange>
        </w:rPr>
        <w:t>Upon sale, Founder Shares shall automatically convert to Class B Shares</w:t>
      </w:r>
      <w:ins w:id="116" w:author="Andrew Balzer" w:date="2025-04-08T16:17:00Z" w16du:dateUtc="2025-04-08T20:17:00Z">
        <w:r w:rsidR="005B77D3" w:rsidRPr="00F01ED4">
          <w:rPr>
            <w:bCs/>
            <w:sz w:val="22"/>
            <w:szCs w:val="22"/>
          </w:rPr>
          <w:t xml:space="preserve"> or Class C Shares at the option of the buyer of the Founder Shares</w:t>
        </w:r>
        <w:r w:rsidR="00CA5AFA" w:rsidRPr="00F01ED4">
          <w:rPr>
            <w:bCs/>
            <w:sz w:val="22"/>
            <w:szCs w:val="22"/>
          </w:rPr>
          <w:t>.</w:t>
        </w:r>
        <w:r w:rsidR="00575421" w:rsidRPr="00F01ED4">
          <w:rPr>
            <w:bCs/>
            <w:sz w:val="22"/>
            <w:szCs w:val="22"/>
          </w:rPr>
          <w:t xml:space="preserve"> If no election is made the Shares shall be Class B Shares.</w:t>
        </w:r>
      </w:ins>
      <w:del w:id="117" w:author="Andrew Balzer" w:date="2025-04-08T16:17:00Z" w16du:dateUtc="2025-04-08T20:17:00Z">
        <w:r w:rsidR="00CA5AFA" w:rsidRPr="0093363B">
          <w:rPr>
            <w:bCs/>
            <w:sz w:val="22"/>
            <w:szCs w:val="22"/>
            <w:highlight w:val="yellow"/>
          </w:rPr>
          <w:delText>.</w:delText>
        </w:r>
        <w:r w:rsidR="0078485F" w:rsidRPr="0093363B">
          <w:rPr>
            <w:bCs/>
            <w:sz w:val="22"/>
            <w:szCs w:val="22"/>
          </w:rPr>
          <w:delText xml:space="preserve"> </w:delText>
        </w:r>
        <w:r w:rsidR="0078485F" w:rsidRPr="0093363B">
          <w:rPr>
            <w:bCs/>
            <w:sz w:val="22"/>
            <w:szCs w:val="22"/>
            <w:highlight w:val="yellow"/>
          </w:rPr>
          <w:delText>WHO CAN THESE SHARES BE SOL</w:delText>
        </w:r>
        <w:r w:rsidR="00CA5AFA" w:rsidRPr="0093363B">
          <w:rPr>
            <w:bCs/>
            <w:sz w:val="22"/>
            <w:szCs w:val="22"/>
            <w:highlight w:val="yellow"/>
          </w:rPr>
          <w:delText>D TO?</w:delText>
        </w:r>
      </w:del>
    </w:p>
    <w:p w14:paraId="6BC75D18" w14:textId="7156074F" w:rsidR="00674C03" w:rsidRDefault="00674C03" w:rsidP="00F01ED4">
      <w:pPr>
        <w:pStyle w:val="ListParagraph"/>
        <w:rPr>
          <w:b/>
          <w:sz w:val="22"/>
          <w:u w:val="single"/>
          <w:rPrChange w:id="118" w:author="Andrew Balzer" w:date="2025-04-08T16:17:00Z" w16du:dateUtc="2025-04-08T20:17:00Z">
            <w:rPr>
              <w:bCs/>
              <w:sz w:val="22"/>
              <w:szCs w:val="22"/>
            </w:rPr>
          </w:rPrChange>
        </w:rPr>
        <w:pPrChange w:id="119" w:author="Andrew Balzer" w:date="2025-04-08T16:17:00Z" w16du:dateUtc="2025-04-08T20:17:00Z">
          <w:pPr>
            <w:widowControl w:val="0"/>
            <w:ind w:left="1440"/>
          </w:pPr>
        </w:pPrChange>
      </w:pPr>
    </w:p>
    <w:p w14:paraId="75884D31" w14:textId="73C80120" w:rsidR="00674C03" w:rsidRDefault="00674C03" w:rsidP="00F01ED4">
      <w:pPr>
        <w:widowControl w:val="0"/>
        <w:numPr>
          <w:ilvl w:val="2"/>
          <w:numId w:val="32"/>
        </w:numPr>
        <w:ind w:left="1440" w:hanging="720"/>
        <w:rPr>
          <w:sz w:val="22"/>
          <w:rPrChange w:id="120" w:author="Andrew Balzer" w:date="2025-04-08T16:17:00Z" w16du:dateUtc="2025-04-08T20:17:00Z">
            <w:rPr>
              <w:b/>
              <w:sz w:val="22"/>
              <w:szCs w:val="22"/>
              <w:u w:val="single"/>
            </w:rPr>
          </w:rPrChange>
        </w:rPr>
        <w:pPrChange w:id="121" w:author="Andrew Balzer" w:date="2025-04-08T16:17:00Z" w16du:dateUtc="2025-04-08T20:17:00Z">
          <w:pPr>
            <w:widowControl w:val="0"/>
            <w:numPr>
              <w:ilvl w:val="1"/>
              <w:numId w:val="8"/>
            </w:numPr>
            <w:ind w:left="1440" w:hanging="360"/>
          </w:pPr>
        </w:pPrChange>
      </w:pPr>
      <w:r w:rsidRPr="0093363B">
        <w:rPr>
          <w:b/>
          <w:sz w:val="22"/>
          <w:szCs w:val="22"/>
          <w:u w:val="single"/>
        </w:rPr>
        <w:t>Class A Shares</w:t>
      </w:r>
      <w:r w:rsidRPr="0093363B">
        <w:rPr>
          <w:b/>
          <w:sz w:val="22"/>
          <w:szCs w:val="22"/>
        </w:rPr>
        <w:t>.</w:t>
      </w:r>
    </w:p>
    <w:p w14:paraId="691D7285" w14:textId="77777777" w:rsidR="00674C03" w:rsidRPr="00F01ED4" w:rsidRDefault="00674C03" w:rsidP="00F01ED4">
      <w:pPr>
        <w:widowControl w:val="0"/>
        <w:ind w:left="1728"/>
        <w:rPr>
          <w:sz w:val="22"/>
          <w:rPrChange w:id="122" w:author="Andrew Balzer" w:date="2025-04-08T16:17:00Z" w16du:dateUtc="2025-04-08T20:17:00Z">
            <w:rPr>
              <w:b/>
              <w:sz w:val="22"/>
              <w:szCs w:val="22"/>
              <w:u w:val="single"/>
            </w:rPr>
          </w:rPrChange>
        </w:rPr>
        <w:pPrChange w:id="123" w:author="Andrew Balzer" w:date="2025-04-08T16:17:00Z" w16du:dateUtc="2025-04-08T20:17:00Z">
          <w:pPr>
            <w:widowControl w:val="0"/>
            <w:ind w:left="1440"/>
          </w:pPr>
        </w:pPrChange>
      </w:pPr>
    </w:p>
    <w:p w14:paraId="2A0CAAA3" w14:textId="219A0D23" w:rsidR="0066505B" w:rsidRPr="0093363B" w:rsidRDefault="0066505B" w:rsidP="00F01ED4">
      <w:pPr>
        <w:widowControl w:val="0"/>
        <w:numPr>
          <w:ilvl w:val="3"/>
          <w:numId w:val="32"/>
        </w:numPr>
        <w:ind w:left="2160" w:hanging="720"/>
        <w:rPr>
          <w:bCs/>
          <w:sz w:val="22"/>
          <w:szCs w:val="22"/>
        </w:rPr>
        <w:pPrChange w:id="124" w:author="Andrew Balzer" w:date="2025-04-08T16:17:00Z" w16du:dateUtc="2025-04-08T20:17:00Z">
          <w:pPr>
            <w:widowControl w:val="0"/>
            <w:numPr>
              <w:ilvl w:val="2"/>
              <w:numId w:val="8"/>
            </w:numPr>
            <w:ind w:left="2160" w:hanging="720"/>
          </w:pPr>
        </w:pPrChange>
      </w:pPr>
      <w:r w:rsidRPr="0093363B">
        <w:rPr>
          <w:b/>
          <w:sz w:val="22"/>
          <w:szCs w:val="22"/>
          <w:u w:val="single"/>
        </w:rPr>
        <w:t>Purpose of Class A Shares</w:t>
      </w:r>
      <w:r w:rsidRPr="0093363B">
        <w:rPr>
          <w:b/>
          <w:sz w:val="22"/>
          <w:szCs w:val="22"/>
        </w:rPr>
        <w:t>.</w:t>
      </w:r>
      <w:r w:rsidRPr="0093363B">
        <w:rPr>
          <w:bCs/>
          <w:sz w:val="22"/>
          <w:szCs w:val="22"/>
        </w:rPr>
        <w:t xml:space="preserve">  The purpose of Class A Shares is to compensate eligible </w:t>
      </w:r>
      <w:ins w:id="125" w:author="Andrew Balzer" w:date="2025-04-08T16:17:00Z" w16du:dateUtc="2025-04-08T20:17:00Z">
        <w:r w:rsidR="00912631" w:rsidRPr="00F01ED4">
          <w:rPr>
            <w:bCs/>
            <w:sz w:val="22"/>
            <w:szCs w:val="22"/>
          </w:rPr>
          <w:t>contractors</w:t>
        </w:r>
      </w:ins>
      <w:del w:id="126" w:author="Andrew Balzer" w:date="2025-04-08T16:17:00Z" w16du:dateUtc="2025-04-08T20:17:00Z">
        <w:r w:rsidRPr="0093363B">
          <w:rPr>
            <w:bCs/>
            <w:sz w:val="22"/>
            <w:szCs w:val="22"/>
          </w:rPr>
          <w:delText>employees</w:delText>
        </w:r>
      </w:del>
      <w:r w:rsidRPr="0093363B">
        <w:rPr>
          <w:bCs/>
          <w:sz w:val="22"/>
          <w:szCs w:val="22"/>
        </w:rPr>
        <w:t xml:space="preserve"> of the Company with Shares of the Company in place of monetary compensation.</w:t>
      </w:r>
    </w:p>
    <w:p w14:paraId="154093DD" w14:textId="77777777" w:rsidR="0066505B" w:rsidRPr="0093363B" w:rsidRDefault="0066505B" w:rsidP="0066505B">
      <w:pPr>
        <w:widowControl w:val="0"/>
        <w:ind w:left="2160"/>
        <w:rPr>
          <w:bCs/>
          <w:sz w:val="22"/>
          <w:szCs w:val="22"/>
        </w:rPr>
      </w:pPr>
    </w:p>
    <w:p w14:paraId="2D1240F8" w14:textId="4E840E54" w:rsidR="009F5F9E" w:rsidRPr="0093363B" w:rsidRDefault="00674C03" w:rsidP="00F01ED4">
      <w:pPr>
        <w:widowControl w:val="0"/>
        <w:numPr>
          <w:ilvl w:val="3"/>
          <w:numId w:val="32"/>
        </w:numPr>
        <w:ind w:left="2160" w:hanging="720"/>
        <w:rPr>
          <w:bCs/>
          <w:sz w:val="22"/>
          <w:szCs w:val="22"/>
        </w:rPr>
        <w:pPrChange w:id="127" w:author="Andrew Balzer" w:date="2025-04-08T16:17:00Z" w16du:dateUtc="2025-04-08T20:17:00Z">
          <w:pPr>
            <w:widowControl w:val="0"/>
            <w:numPr>
              <w:ilvl w:val="2"/>
              <w:numId w:val="8"/>
            </w:numPr>
            <w:ind w:left="2160" w:hanging="720"/>
          </w:pPr>
        </w:pPrChange>
      </w:pPr>
      <w:r w:rsidRPr="0093363B">
        <w:rPr>
          <w:b/>
          <w:sz w:val="22"/>
          <w:szCs w:val="22"/>
          <w:u w:val="single"/>
        </w:rPr>
        <w:t>Initial Amount Authorized</w:t>
      </w:r>
      <w:r w:rsidRPr="0093363B">
        <w:rPr>
          <w:b/>
          <w:sz w:val="22"/>
          <w:szCs w:val="22"/>
        </w:rPr>
        <w:t>.</w:t>
      </w:r>
      <w:r w:rsidRPr="0093363B">
        <w:rPr>
          <w:bCs/>
          <w:sz w:val="22"/>
          <w:szCs w:val="22"/>
        </w:rPr>
        <w:t xml:space="preserve">  The Parties agree the initial number of Class A Shares authorized shall be 4,900,000 shares. Class A Shares shall be issued to </w:t>
      </w:r>
      <w:r w:rsidR="009F5F9E" w:rsidRPr="0093363B">
        <w:rPr>
          <w:bCs/>
          <w:sz w:val="22"/>
          <w:szCs w:val="22"/>
        </w:rPr>
        <w:t xml:space="preserve">eligible </w:t>
      </w:r>
      <w:ins w:id="128" w:author="Andrew Balzer" w:date="2025-04-08T16:17:00Z" w16du:dateUtc="2025-04-08T20:17:00Z">
        <w:r w:rsidR="00912631" w:rsidRPr="00F01ED4">
          <w:rPr>
            <w:bCs/>
            <w:sz w:val="22"/>
            <w:szCs w:val="22"/>
          </w:rPr>
          <w:t>contractors</w:t>
        </w:r>
      </w:ins>
      <w:del w:id="129" w:author="Andrew Balzer" w:date="2025-04-08T16:17:00Z" w16du:dateUtc="2025-04-08T20:17:00Z">
        <w:r w:rsidR="009F5F9E" w:rsidRPr="0093363B">
          <w:rPr>
            <w:bCs/>
            <w:sz w:val="22"/>
            <w:szCs w:val="22"/>
          </w:rPr>
          <w:delText>employees</w:delText>
        </w:r>
      </w:del>
      <w:r w:rsidR="009F5F9E" w:rsidRPr="0093363B">
        <w:rPr>
          <w:bCs/>
          <w:sz w:val="22"/>
          <w:szCs w:val="22"/>
        </w:rPr>
        <w:t xml:space="preserve"> within each of the defined Class A Subgroups, as set forth below, in exchange for work actually contributed by the eligible </w:t>
      </w:r>
      <w:ins w:id="130" w:author="Andrew Balzer" w:date="2025-04-08T16:17:00Z" w16du:dateUtc="2025-04-08T20:17:00Z">
        <w:r w:rsidR="00912631" w:rsidRPr="00F01ED4">
          <w:rPr>
            <w:bCs/>
            <w:sz w:val="22"/>
            <w:szCs w:val="22"/>
          </w:rPr>
          <w:t>contractor</w:t>
        </w:r>
      </w:ins>
      <w:del w:id="131" w:author="Andrew Balzer" w:date="2025-04-08T16:17:00Z" w16du:dateUtc="2025-04-08T20:17:00Z">
        <w:r w:rsidR="009F5F9E" w:rsidRPr="0093363B">
          <w:rPr>
            <w:bCs/>
            <w:sz w:val="22"/>
            <w:szCs w:val="22"/>
          </w:rPr>
          <w:delText>employees</w:delText>
        </w:r>
      </w:del>
      <w:r w:rsidR="009F5F9E" w:rsidRPr="0093363B">
        <w:rPr>
          <w:bCs/>
          <w:sz w:val="22"/>
          <w:szCs w:val="22"/>
        </w:rPr>
        <w:t xml:space="preserve"> to the Company within said Class A Subgroups.</w:t>
      </w:r>
      <w:r w:rsidR="00E21042" w:rsidRPr="0093363B">
        <w:rPr>
          <w:bCs/>
          <w:sz w:val="22"/>
          <w:szCs w:val="22"/>
        </w:rPr>
        <w:t xml:space="preserve"> Class A Shares shall be issued on a one-share-per-one-dollar of work actually performed basis</w:t>
      </w:r>
      <w:r w:rsidR="00CA63DF" w:rsidRPr="0093363B">
        <w:rPr>
          <w:bCs/>
          <w:sz w:val="22"/>
          <w:szCs w:val="22"/>
        </w:rPr>
        <w:t xml:space="preserve">. Eligible </w:t>
      </w:r>
      <w:ins w:id="132" w:author="Andrew Balzer" w:date="2025-04-08T16:17:00Z" w16du:dateUtc="2025-04-08T20:17:00Z">
        <w:r w:rsidR="00912631" w:rsidRPr="00F01ED4">
          <w:rPr>
            <w:bCs/>
            <w:sz w:val="22"/>
            <w:szCs w:val="22"/>
          </w:rPr>
          <w:t>contractors</w:t>
        </w:r>
      </w:ins>
      <w:del w:id="133" w:author="Andrew Balzer" w:date="2025-04-08T16:17:00Z" w16du:dateUtc="2025-04-08T20:17:00Z">
        <w:r w:rsidR="00CA63DF" w:rsidRPr="0093363B">
          <w:rPr>
            <w:bCs/>
            <w:sz w:val="22"/>
            <w:szCs w:val="22"/>
          </w:rPr>
          <w:delText>employees</w:delText>
        </w:r>
      </w:del>
      <w:r w:rsidR="00CA63DF" w:rsidRPr="0093363B">
        <w:rPr>
          <w:bCs/>
          <w:sz w:val="22"/>
          <w:szCs w:val="22"/>
        </w:rPr>
        <w:t xml:space="preserve"> seeking Class A Shares in exchange for work shall submit an invoice to the Company which shall be approved by the Board prior to any Class A Shares being issued. If an invoice is rejected by the Board, the invoice shall be paid in cash instead of Class A Shares in the Board’s sole and absolute discretion.</w:t>
      </w:r>
    </w:p>
    <w:p w14:paraId="6BCC1BAB" w14:textId="77777777" w:rsidR="009F5F9E" w:rsidRDefault="009F5F9E" w:rsidP="00F01ED4">
      <w:pPr>
        <w:pStyle w:val="ListParagraph"/>
        <w:rPr>
          <w:b/>
          <w:sz w:val="22"/>
          <w:u w:val="single"/>
          <w:rPrChange w:id="134" w:author="Andrew Balzer" w:date="2025-04-08T16:17:00Z" w16du:dateUtc="2025-04-08T20:17:00Z">
            <w:rPr>
              <w:bCs/>
              <w:sz w:val="22"/>
              <w:szCs w:val="22"/>
            </w:rPr>
          </w:rPrChange>
        </w:rPr>
        <w:pPrChange w:id="135" w:author="Andrew Balzer" w:date="2025-04-08T16:17:00Z" w16du:dateUtc="2025-04-08T20:17:00Z">
          <w:pPr>
            <w:widowControl w:val="0"/>
            <w:ind w:left="2160"/>
          </w:pPr>
        </w:pPrChange>
      </w:pPr>
    </w:p>
    <w:p w14:paraId="15FFB08F" w14:textId="33A7C501" w:rsidR="009F5F9E" w:rsidRPr="0093363B" w:rsidRDefault="00674C03" w:rsidP="00F01ED4">
      <w:pPr>
        <w:widowControl w:val="0"/>
        <w:numPr>
          <w:ilvl w:val="3"/>
          <w:numId w:val="32"/>
        </w:numPr>
        <w:ind w:left="2160" w:hanging="720"/>
        <w:rPr>
          <w:bCs/>
          <w:sz w:val="22"/>
          <w:szCs w:val="22"/>
        </w:rPr>
        <w:pPrChange w:id="136" w:author="Andrew Balzer" w:date="2025-04-08T16:17:00Z" w16du:dateUtc="2025-04-08T20:17:00Z">
          <w:pPr>
            <w:widowControl w:val="0"/>
            <w:numPr>
              <w:ilvl w:val="2"/>
              <w:numId w:val="8"/>
            </w:numPr>
            <w:ind w:left="2160" w:hanging="720"/>
          </w:pPr>
        </w:pPrChange>
      </w:pPr>
      <w:r w:rsidRPr="0093363B">
        <w:rPr>
          <w:b/>
          <w:sz w:val="22"/>
          <w:szCs w:val="22"/>
          <w:u w:val="single"/>
        </w:rPr>
        <w:t>Entitled to Ownership</w:t>
      </w:r>
      <w:r w:rsidRPr="0093363B">
        <w:rPr>
          <w:b/>
          <w:sz w:val="22"/>
          <w:szCs w:val="22"/>
        </w:rPr>
        <w:t>.</w:t>
      </w:r>
      <w:r w:rsidRPr="0093363B">
        <w:rPr>
          <w:bCs/>
          <w:sz w:val="22"/>
          <w:szCs w:val="22"/>
        </w:rPr>
        <w:t xml:space="preserve">  </w:t>
      </w:r>
      <w:r w:rsidR="009F5F9E" w:rsidRPr="0093363B">
        <w:rPr>
          <w:bCs/>
          <w:sz w:val="22"/>
          <w:szCs w:val="22"/>
        </w:rPr>
        <w:t xml:space="preserve">Only eligible </w:t>
      </w:r>
      <w:ins w:id="137" w:author="Andrew Balzer" w:date="2025-04-08T16:17:00Z" w16du:dateUtc="2025-04-08T20:17:00Z">
        <w:r w:rsidR="00912631" w:rsidRPr="00F01ED4">
          <w:rPr>
            <w:bCs/>
            <w:sz w:val="22"/>
            <w:szCs w:val="22"/>
          </w:rPr>
          <w:t>contractors</w:t>
        </w:r>
      </w:ins>
      <w:del w:id="138" w:author="Andrew Balzer" w:date="2025-04-08T16:17:00Z" w16du:dateUtc="2025-04-08T20:17:00Z">
        <w:r w:rsidR="009F5F9E" w:rsidRPr="0093363B">
          <w:rPr>
            <w:bCs/>
            <w:sz w:val="22"/>
            <w:szCs w:val="22"/>
          </w:rPr>
          <w:delText>employees</w:delText>
        </w:r>
      </w:del>
      <w:r w:rsidR="009F5F9E" w:rsidRPr="0093363B">
        <w:rPr>
          <w:bCs/>
          <w:sz w:val="22"/>
          <w:szCs w:val="22"/>
        </w:rPr>
        <w:t xml:space="preserve"> of the Company shall be entitled to own Class A Shares. </w:t>
      </w:r>
      <w:r w:rsidR="009F5F9E" w:rsidRPr="00F01ED4">
        <w:rPr>
          <w:sz w:val="22"/>
          <w:rPrChange w:id="139" w:author="Andrew Balzer" w:date="2025-04-08T16:17:00Z" w16du:dateUtc="2025-04-08T20:17:00Z">
            <w:rPr>
              <w:bCs/>
              <w:sz w:val="22"/>
              <w:szCs w:val="22"/>
              <w:highlight w:val="yellow"/>
            </w:rPr>
          </w:rPrChange>
        </w:rPr>
        <w:t>Class A Shares shall not be available for purchase and can only be obtained in exchange for the provision of work actually provided to the Company</w:t>
      </w:r>
      <w:ins w:id="140" w:author="Andrew Balzer" w:date="2025-04-08T16:17:00Z" w16du:dateUtc="2025-04-08T20:17:00Z">
        <w:r w:rsidR="00912631" w:rsidRPr="00F01ED4">
          <w:rPr>
            <w:bCs/>
            <w:sz w:val="22"/>
            <w:szCs w:val="22"/>
          </w:rPr>
          <w:t xml:space="preserve"> on the basis of the certain master services agreement(s) entered into between the Company and the eligible contractors</w:t>
        </w:r>
        <w:r w:rsidR="009F5F9E" w:rsidRPr="00F01ED4">
          <w:rPr>
            <w:bCs/>
            <w:sz w:val="22"/>
            <w:szCs w:val="22"/>
          </w:rPr>
          <w:t>.</w:t>
        </w:r>
      </w:ins>
      <w:del w:id="141" w:author="Andrew Balzer" w:date="2025-04-08T16:17:00Z" w16du:dateUtc="2025-04-08T20:17:00Z">
        <w:r w:rsidR="009F5F9E" w:rsidRPr="0093363B">
          <w:rPr>
            <w:bCs/>
            <w:sz w:val="22"/>
            <w:szCs w:val="22"/>
            <w:highlight w:val="yellow"/>
          </w:rPr>
          <w:delText>.</w:delText>
        </w:r>
      </w:del>
      <w:r w:rsidR="00E21042" w:rsidRPr="0093363B">
        <w:rPr>
          <w:bCs/>
          <w:sz w:val="22"/>
          <w:szCs w:val="22"/>
        </w:rPr>
        <w:t xml:space="preserve"> </w:t>
      </w:r>
      <w:r w:rsidR="00E21042" w:rsidRPr="00F01ED4">
        <w:rPr>
          <w:sz w:val="22"/>
          <w:rPrChange w:id="142" w:author="Andrew Balzer" w:date="2025-04-08T16:17:00Z" w16du:dateUtc="2025-04-08T20:17:00Z">
            <w:rPr>
              <w:bCs/>
              <w:sz w:val="22"/>
              <w:szCs w:val="22"/>
              <w:highlight w:val="yellow"/>
            </w:rPr>
          </w:rPrChange>
        </w:rPr>
        <w:t>Class A Shares must be owned by an individual or an individual’s estate plan over which the individual has full authority. Class A Shares cannot be owned by an entity of any kind</w:t>
      </w:r>
      <w:r w:rsidR="008F667C">
        <w:rPr>
          <w:bCs/>
          <w:sz w:val="22"/>
          <w:szCs w:val="22"/>
        </w:rPr>
        <w:t xml:space="preserve"> apart from an estate plan allowed pursuant to this Agreement</w:t>
      </w:r>
      <w:r w:rsidR="00E21042" w:rsidRPr="0093363B">
        <w:rPr>
          <w:bCs/>
          <w:sz w:val="22"/>
          <w:szCs w:val="22"/>
        </w:rPr>
        <w:t>.</w:t>
      </w:r>
      <w:ins w:id="143" w:author="Andrew Balzer" w:date="2025-04-08T16:17:00Z" w16du:dateUtc="2025-04-08T20:17:00Z">
        <w:r w:rsidR="008842AC" w:rsidRPr="00F01ED4">
          <w:rPr>
            <w:bCs/>
            <w:sz w:val="22"/>
            <w:szCs w:val="22"/>
          </w:rPr>
          <w:t xml:space="preserve"> Notwithstanding the above, upon the written approval of a Simple Majority of the Board, whose approval can be withheld by the Board for any reason, an entity can be authorized to own Class A Shares contingent on each of the following three requirements:</w:t>
        </w:r>
      </w:ins>
    </w:p>
    <w:p w14:paraId="463D8EE1" w14:textId="77777777" w:rsidR="00C63E9F" w:rsidRPr="0093363B" w:rsidRDefault="00C63E9F" w:rsidP="00F01ED4">
      <w:pPr>
        <w:pStyle w:val="ListParagraph"/>
        <w:rPr>
          <w:moveTo w:id="144" w:author="Andrew Balzer" w:date="2025-04-08T16:17:00Z" w16du:dateUtc="2025-04-08T20:17:00Z"/>
          <w:bCs/>
          <w:sz w:val="22"/>
          <w:szCs w:val="22"/>
        </w:rPr>
        <w:pPrChange w:id="145" w:author="Andrew Balzer" w:date="2025-04-08T16:17:00Z" w16du:dateUtc="2025-04-08T20:17:00Z">
          <w:pPr>
            <w:widowControl w:val="0"/>
            <w:ind w:left="720"/>
          </w:pPr>
        </w:pPrChange>
      </w:pPr>
      <w:moveToRangeStart w:id="146" w:author="Andrew Balzer" w:date="2025-04-08T16:17:00Z" w:name="move195021470"/>
    </w:p>
    <w:p w14:paraId="6FA42017" w14:textId="77777777" w:rsidR="00F01ED4" w:rsidRDefault="00C41645" w:rsidP="00F01ED4">
      <w:pPr>
        <w:widowControl w:val="0"/>
        <w:numPr>
          <w:ilvl w:val="4"/>
          <w:numId w:val="32"/>
        </w:numPr>
        <w:ind w:left="3600" w:hanging="1440"/>
        <w:rPr>
          <w:ins w:id="147" w:author="Andrew Balzer" w:date="2025-04-08T16:17:00Z" w16du:dateUtc="2025-04-08T20:17:00Z"/>
          <w:bCs/>
          <w:sz w:val="22"/>
          <w:szCs w:val="22"/>
        </w:rPr>
      </w:pPr>
      <w:moveTo w:id="148" w:author="Andrew Balzer" w:date="2025-04-08T16:17:00Z" w16du:dateUtc="2025-04-08T20:17:00Z">
        <w:r w:rsidRPr="00F01ED4">
          <w:rPr>
            <w:sz w:val="22"/>
            <w:rPrChange w:id="149" w:author="Andrew Balzer" w:date="2025-04-08T16:17:00Z" w16du:dateUtc="2025-04-08T20:17:00Z">
              <w:rPr>
                <w:bCs/>
                <w:sz w:val="22"/>
                <w:szCs w:val="22"/>
                <w:highlight w:val="yellow"/>
              </w:rPr>
            </w:rPrChange>
          </w:rPr>
          <w:t xml:space="preserve">The </w:t>
        </w:r>
      </w:moveTo>
      <w:moveToRangeEnd w:id="146"/>
      <w:ins w:id="150" w:author="Andrew Balzer" w:date="2025-04-08T16:17:00Z" w16du:dateUtc="2025-04-08T20:17:00Z">
        <w:r w:rsidR="008842AC" w:rsidRPr="00F01ED4">
          <w:rPr>
            <w:bCs/>
            <w:sz w:val="22"/>
            <w:szCs w:val="22"/>
          </w:rPr>
          <w:t>allowance by the Board of one entity to own Class A Shares shall not create a precedent allowing any other entities to own Class A Shares;</w:t>
        </w:r>
      </w:ins>
    </w:p>
    <w:p w14:paraId="066FFB55" w14:textId="77777777" w:rsidR="00F01ED4" w:rsidRDefault="00F01ED4" w:rsidP="00F01ED4">
      <w:pPr>
        <w:widowControl w:val="0"/>
        <w:ind w:left="2160"/>
        <w:rPr>
          <w:ins w:id="151" w:author="Andrew Balzer" w:date="2025-04-08T16:17:00Z" w16du:dateUtc="2025-04-08T20:17:00Z"/>
          <w:bCs/>
          <w:sz w:val="22"/>
          <w:szCs w:val="22"/>
        </w:rPr>
      </w:pPr>
    </w:p>
    <w:p w14:paraId="1109B1CA" w14:textId="77777777" w:rsidR="00F01ED4" w:rsidRDefault="008842AC" w:rsidP="00F01ED4">
      <w:pPr>
        <w:widowControl w:val="0"/>
        <w:numPr>
          <w:ilvl w:val="4"/>
          <w:numId w:val="32"/>
        </w:numPr>
        <w:ind w:left="3600" w:hanging="1440"/>
        <w:rPr>
          <w:ins w:id="152" w:author="Andrew Balzer" w:date="2025-04-08T16:17:00Z" w16du:dateUtc="2025-04-08T20:17:00Z"/>
          <w:bCs/>
          <w:sz w:val="22"/>
          <w:szCs w:val="22"/>
        </w:rPr>
      </w:pPr>
      <w:ins w:id="153" w:author="Andrew Balzer" w:date="2025-04-08T16:17:00Z" w16du:dateUtc="2025-04-08T20:17:00Z">
        <w:r w:rsidRPr="00F01ED4">
          <w:rPr>
            <w:bCs/>
            <w:sz w:val="22"/>
            <w:szCs w:val="22"/>
          </w:rPr>
          <w:t>The entity entitled to own Class A Shares must name one non-entity person who shall be the sole voice of the entity for purposes of the Company and this Agreement; and</w:t>
        </w:r>
      </w:ins>
    </w:p>
    <w:p w14:paraId="3BF657EB" w14:textId="77777777" w:rsidR="00F01ED4" w:rsidRDefault="00F01ED4" w:rsidP="00F01ED4">
      <w:pPr>
        <w:pStyle w:val="ListParagraph"/>
        <w:rPr>
          <w:ins w:id="154" w:author="Andrew Balzer" w:date="2025-04-08T16:17:00Z" w16du:dateUtc="2025-04-08T20:17:00Z"/>
          <w:bCs/>
          <w:sz w:val="22"/>
          <w:szCs w:val="22"/>
        </w:rPr>
      </w:pPr>
    </w:p>
    <w:p w14:paraId="74979B6C" w14:textId="77777777" w:rsidR="00F01ED4" w:rsidRDefault="008842AC" w:rsidP="00F01ED4">
      <w:pPr>
        <w:widowControl w:val="0"/>
        <w:numPr>
          <w:ilvl w:val="4"/>
          <w:numId w:val="32"/>
        </w:numPr>
        <w:ind w:left="3600" w:hanging="1440"/>
        <w:rPr>
          <w:ins w:id="155" w:author="Andrew Balzer" w:date="2025-04-08T16:17:00Z" w16du:dateUtc="2025-04-08T20:17:00Z"/>
          <w:bCs/>
          <w:sz w:val="22"/>
          <w:szCs w:val="22"/>
        </w:rPr>
      </w:pPr>
      <w:ins w:id="156" w:author="Andrew Balzer" w:date="2025-04-08T16:17:00Z" w16du:dateUtc="2025-04-08T20:17:00Z">
        <w:r w:rsidRPr="00F01ED4">
          <w:rPr>
            <w:bCs/>
            <w:sz w:val="22"/>
            <w:szCs w:val="22"/>
          </w:rPr>
          <w:t xml:space="preserve">If the Board deems a significant change in circumstances has occurred including, but not limited to, a change in ownership of the entity authorized to own Class A Shares, the Board may require a sale of the Class A Shares by the entity consistent with </w:t>
        </w:r>
        <w:r w:rsidRPr="00F01ED4">
          <w:rPr>
            <w:bCs/>
            <w:sz w:val="22"/>
            <w:szCs w:val="22"/>
            <w:highlight w:val="yellow"/>
          </w:rPr>
          <w:t xml:space="preserve">Section </w:t>
        </w:r>
        <w:r w:rsidR="00E956F0" w:rsidRPr="00F01ED4">
          <w:rPr>
            <w:bCs/>
            <w:sz w:val="22"/>
            <w:szCs w:val="22"/>
            <w:highlight w:val="yellow"/>
          </w:rPr>
          <w:t>10.6.1</w:t>
        </w:r>
        <w:r w:rsidRPr="00F01ED4">
          <w:rPr>
            <w:bCs/>
            <w:sz w:val="22"/>
            <w:szCs w:val="22"/>
          </w:rPr>
          <w:t xml:space="preserve"> herein.</w:t>
        </w:r>
      </w:ins>
    </w:p>
    <w:p w14:paraId="281522BD" w14:textId="77328241" w:rsidR="009F5F9E" w:rsidRDefault="009F5F9E" w:rsidP="00F01ED4">
      <w:pPr>
        <w:pStyle w:val="ListParagraph"/>
        <w:rPr>
          <w:b/>
          <w:sz w:val="22"/>
          <w:u w:val="single"/>
          <w:rPrChange w:id="157" w:author="Andrew Balzer" w:date="2025-04-08T16:17:00Z" w16du:dateUtc="2025-04-08T20:17:00Z">
            <w:rPr>
              <w:bCs/>
              <w:sz w:val="22"/>
              <w:szCs w:val="22"/>
            </w:rPr>
          </w:rPrChange>
        </w:rPr>
        <w:pPrChange w:id="158" w:author="Andrew Balzer" w:date="2025-04-08T16:17:00Z" w16du:dateUtc="2025-04-08T20:17:00Z">
          <w:pPr>
            <w:widowControl w:val="0"/>
          </w:pPr>
        </w:pPrChange>
      </w:pPr>
    </w:p>
    <w:p w14:paraId="7E022361" w14:textId="50B78C8F" w:rsidR="00674C03" w:rsidRPr="0093363B" w:rsidRDefault="00674C03" w:rsidP="00F01ED4">
      <w:pPr>
        <w:widowControl w:val="0"/>
        <w:numPr>
          <w:ilvl w:val="3"/>
          <w:numId w:val="32"/>
        </w:numPr>
        <w:ind w:left="2160" w:hanging="720"/>
        <w:rPr>
          <w:bCs/>
          <w:sz w:val="22"/>
          <w:szCs w:val="22"/>
        </w:rPr>
        <w:pPrChange w:id="159" w:author="Andrew Balzer" w:date="2025-04-08T16:17:00Z" w16du:dateUtc="2025-04-08T20:17:00Z">
          <w:pPr>
            <w:widowControl w:val="0"/>
            <w:numPr>
              <w:ilvl w:val="2"/>
              <w:numId w:val="8"/>
            </w:numPr>
            <w:ind w:left="2160" w:hanging="720"/>
          </w:pPr>
        </w:pPrChange>
      </w:pPr>
      <w:r w:rsidRPr="0093363B">
        <w:rPr>
          <w:b/>
          <w:sz w:val="22"/>
          <w:szCs w:val="22"/>
          <w:u w:val="single"/>
        </w:rPr>
        <w:t>Voting Power</w:t>
      </w:r>
      <w:r w:rsidRPr="0093363B">
        <w:rPr>
          <w:b/>
          <w:sz w:val="22"/>
          <w:szCs w:val="22"/>
        </w:rPr>
        <w:t>.</w:t>
      </w:r>
      <w:r w:rsidRPr="0093363B">
        <w:rPr>
          <w:bCs/>
          <w:sz w:val="22"/>
          <w:szCs w:val="22"/>
        </w:rPr>
        <w:t xml:space="preserve">  Each </w:t>
      </w:r>
      <w:r w:rsidR="009F5F9E" w:rsidRPr="0093363B">
        <w:rPr>
          <w:bCs/>
          <w:sz w:val="22"/>
          <w:szCs w:val="22"/>
        </w:rPr>
        <w:t>Class A</w:t>
      </w:r>
      <w:r w:rsidRPr="0093363B">
        <w:rPr>
          <w:bCs/>
          <w:sz w:val="22"/>
          <w:szCs w:val="22"/>
        </w:rPr>
        <w:t xml:space="preserve"> Share shall be entitled to </w:t>
      </w:r>
      <w:r w:rsidR="0066505B" w:rsidRPr="0093363B">
        <w:rPr>
          <w:bCs/>
          <w:sz w:val="22"/>
          <w:szCs w:val="22"/>
        </w:rPr>
        <w:t>six</w:t>
      </w:r>
      <w:r w:rsidRPr="0093363B">
        <w:rPr>
          <w:bCs/>
          <w:sz w:val="22"/>
          <w:szCs w:val="22"/>
        </w:rPr>
        <w:t xml:space="preserve"> (</w:t>
      </w:r>
      <w:r w:rsidR="009F5F9E" w:rsidRPr="0093363B">
        <w:rPr>
          <w:bCs/>
          <w:sz w:val="22"/>
          <w:szCs w:val="22"/>
        </w:rPr>
        <w:t>6</w:t>
      </w:r>
      <w:r w:rsidRPr="0093363B">
        <w:rPr>
          <w:bCs/>
          <w:sz w:val="22"/>
          <w:szCs w:val="22"/>
        </w:rPr>
        <w:t xml:space="preserve">) votes </w:t>
      </w:r>
      <w:r w:rsidR="009F5F9E" w:rsidRPr="0093363B">
        <w:rPr>
          <w:bCs/>
          <w:sz w:val="22"/>
          <w:szCs w:val="22"/>
        </w:rPr>
        <w:t>for</w:t>
      </w:r>
      <w:r w:rsidRPr="0093363B">
        <w:rPr>
          <w:bCs/>
          <w:sz w:val="22"/>
          <w:szCs w:val="22"/>
        </w:rPr>
        <w:t xml:space="preserve"> all decisions put to the Shareholders.</w:t>
      </w:r>
    </w:p>
    <w:p w14:paraId="7E17C4E4" w14:textId="77777777" w:rsidR="0066505B" w:rsidRPr="0093363B" w:rsidRDefault="0066505B" w:rsidP="00F01ED4">
      <w:pPr>
        <w:widowControl w:val="0"/>
        <w:ind w:left="2160"/>
        <w:rPr>
          <w:bCs/>
          <w:sz w:val="22"/>
          <w:szCs w:val="22"/>
        </w:rPr>
        <w:pPrChange w:id="160" w:author="Andrew Balzer" w:date="2025-04-08T16:17:00Z" w16du:dateUtc="2025-04-08T20:17:00Z">
          <w:pPr>
            <w:pStyle w:val="ListParagraph"/>
          </w:pPr>
        </w:pPrChange>
      </w:pPr>
    </w:p>
    <w:p w14:paraId="3A0572F4" w14:textId="21A9E04C" w:rsidR="0066505B" w:rsidRPr="0093363B" w:rsidRDefault="0066505B" w:rsidP="00F01ED4">
      <w:pPr>
        <w:widowControl w:val="0"/>
        <w:numPr>
          <w:ilvl w:val="3"/>
          <w:numId w:val="32"/>
        </w:numPr>
        <w:ind w:left="2160" w:hanging="720"/>
        <w:rPr>
          <w:bCs/>
          <w:sz w:val="22"/>
          <w:szCs w:val="22"/>
        </w:rPr>
        <w:pPrChange w:id="161" w:author="Andrew Balzer" w:date="2025-04-08T16:17:00Z" w16du:dateUtc="2025-04-08T20:17:00Z">
          <w:pPr>
            <w:widowControl w:val="0"/>
            <w:numPr>
              <w:ilvl w:val="2"/>
              <w:numId w:val="8"/>
            </w:numPr>
            <w:ind w:left="2160" w:hanging="720"/>
          </w:pPr>
        </w:pPrChange>
      </w:pPr>
      <w:r w:rsidRPr="0093363B">
        <w:rPr>
          <w:b/>
          <w:sz w:val="22"/>
          <w:szCs w:val="22"/>
          <w:u w:val="single"/>
        </w:rPr>
        <w:t>Equity Distribution Rights</w:t>
      </w:r>
      <w:r w:rsidRPr="0093363B">
        <w:rPr>
          <w:b/>
          <w:sz w:val="22"/>
          <w:szCs w:val="22"/>
        </w:rPr>
        <w:t>.</w:t>
      </w:r>
      <w:r w:rsidRPr="0093363B">
        <w:rPr>
          <w:bCs/>
          <w:sz w:val="22"/>
          <w:szCs w:val="22"/>
        </w:rPr>
        <w:t xml:space="preserve">  </w:t>
      </w:r>
      <w:r w:rsidR="00B22336" w:rsidRPr="0093363B">
        <w:rPr>
          <w:bCs/>
          <w:sz w:val="22"/>
          <w:szCs w:val="22"/>
        </w:rPr>
        <w:t>Each Class A Share shall be entitled to dividends approved and authorized by the Board, on a pro-rata basis, and at a multiple of 1.0x.</w:t>
      </w:r>
      <w:ins w:id="162" w:author="Andrew Balzer" w:date="2025-04-08T16:17:00Z" w16du:dateUtc="2025-04-08T20:17:00Z">
        <w:r w:rsidR="005B77D3" w:rsidRPr="00F01ED4">
          <w:rPr>
            <w:bCs/>
            <w:sz w:val="22"/>
            <w:szCs w:val="22"/>
          </w:rPr>
          <w:t xml:space="preserve"> While Class A Shares are entitled to dividends and other distributions, the Board shall be authorized to approve dividends and other distributions to Class B Shares and Class A Shares without approving pro rata dividends to Class A Shares.</w:t>
        </w:r>
        <w:r w:rsidR="009B15BF" w:rsidRPr="00F01ED4">
          <w:rPr>
            <w:bCs/>
            <w:sz w:val="22"/>
            <w:szCs w:val="22"/>
          </w:rPr>
          <w:t xml:space="preserve"> Class A Shareholders may choose to reinvest some or all of their dividend into Class B and/or Class C Shares in place of receiving monetary dividends.</w:t>
        </w:r>
      </w:ins>
    </w:p>
    <w:p w14:paraId="3AE0EF03" w14:textId="77777777" w:rsidR="009F5F9E" w:rsidRDefault="009F5F9E" w:rsidP="009F5F9E">
      <w:pPr>
        <w:pStyle w:val="ListParagraph"/>
        <w:rPr>
          <w:b/>
          <w:sz w:val="22"/>
          <w:u w:val="single"/>
          <w:rPrChange w:id="163" w:author="Andrew Balzer" w:date="2025-04-08T16:17:00Z" w16du:dateUtc="2025-04-08T20:17:00Z">
            <w:rPr>
              <w:bCs/>
              <w:sz w:val="22"/>
              <w:szCs w:val="22"/>
            </w:rPr>
          </w:rPrChange>
        </w:rPr>
      </w:pPr>
    </w:p>
    <w:p w14:paraId="72B23D27" w14:textId="0D0E7956" w:rsidR="009F5F9E" w:rsidRPr="0093363B" w:rsidRDefault="009F5F9E" w:rsidP="00F01ED4">
      <w:pPr>
        <w:widowControl w:val="0"/>
        <w:numPr>
          <w:ilvl w:val="3"/>
          <w:numId w:val="32"/>
        </w:numPr>
        <w:ind w:left="2160" w:hanging="720"/>
        <w:rPr>
          <w:bCs/>
          <w:sz w:val="22"/>
          <w:szCs w:val="22"/>
        </w:rPr>
        <w:pPrChange w:id="164" w:author="Andrew Balzer" w:date="2025-04-08T16:17:00Z" w16du:dateUtc="2025-04-08T20:17:00Z">
          <w:pPr>
            <w:widowControl w:val="0"/>
            <w:numPr>
              <w:ilvl w:val="2"/>
              <w:numId w:val="8"/>
            </w:numPr>
            <w:ind w:left="2160" w:hanging="720"/>
          </w:pPr>
        </w:pPrChange>
      </w:pPr>
      <w:r w:rsidRPr="0093363B">
        <w:rPr>
          <w:b/>
          <w:sz w:val="22"/>
          <w:szCs w:val="22"/>
          <w:u w:val="single"/>
        </w:rPr>
        <w:t>Class A Subgroups</w:t>
      </w:r>
      <w:r w:rsidRPr="0093363B">
        <w:rPr>
          <w:b/>
          <w:sz w:val="22"/>
          <w:szCs w:val="22"/>
        </w:rPr>
        <w:t>.</w:t>
      </w:r>
      <w:r w:rsidRPr="0093363B">
        <w:rPr>
          <w:bCs/>
          <w:sz w:val="22"/>
          <w:szCs w:val="22"/>
        </w:rPr>
        <w:t xml:space="preserve">  Class A Shares shall be equally allocated across the Class A Subgroups, with each Subgroup being responsible for a critical function </w:t>
      </w:r>
      <w:del w:id="165" w:author="Andrew Balzer" w:date="2025-04-08T16:17:00Z" w16du:dateUtc="2025-04-08T20:17:00Z">
        <w:r w:rsidRPr="0093363B">
          <w:rPr>
            <w:bCs/>
            <w:sz w:val="22"/>
            <w:szCs w:val="22"/>
          </w:rPr>
          <w:delText xml:space="preserve">in </w:delText>
        </w:r>
      </w:del>
      <w:r w:rsidRPr="0093363B">
        <w:rPr>
          <w:bCs/>
          <w:sz w:val="22"/>
          <w:szCs w:val="22"/>
        </w:rPr>
        <w:t xml:space="preserve">to assist in Company growth. </w:t>
      </w:r>
      <w:ins w:id="166" w:author="Andrew Balzer" w:date="2025-04-08T16:17:00Z" w16du:dateUtc="2025-04-08T20:17:00Z">
        <w:r w:rsidR="00433F2A" w:rsidRPr="00F01ED4">
          <w:rPr>
            <w:bCs/>
            <w:sz w:val="22"/>
            <w:szCs w:val="22"/>
          </w:rPr>
          <w:t>For illustrative pursposes subject to be changed by a Simple Majority vote of the Board,</w:t>
        </w:r>
        <w:r w:rsidRPr="00F01ED4">
          <w:rPr>
            <w:bCs/>
            <w:sz w:val="22"/>
            <w:szCs w:val="22"/>
          </w:rPr>
          <w:t xml:space="preserve"> </w:t>
        </w:r>
        <w:r w:rsidR="00433F2A" w:rsidRPr="00F01ED4">
          <w:rPr>
            <w:bCs/>
            <w:sz w:val="22"/>
            <w:szCs w:val="22"/>
          </w:rPr>
          <w:t>t</w:t>
        </w:r>
        <w:r w:rsidRPr="00F01ED4">
          <w:rPr>
            <w:bCs/>
            <w:sz w:val="22"/>
            <w:szCs w:val="22"/>
          </w:rPr>
          <w:t>he</w:t>
        </w:r>
      </w:ins>
      <w:del w:id="167" w:author="Andrew Balzer" w:date="2025-04-08T16:17:00Z" w16du:dateUtc="2025-04-08T20:17:00Z">
        <w:r w:rsidRPr="0093363B">
          <w:rPr>
            <w:bCs/>
            <w:sz w:val="22"/>
            <w:szCs w:val="22"/>
          </w:rPr>
          <w:delText>The</w:delText>
        </w:r>
      </w:del>
      <w:r w:rsidRPr="0093363B">
        <w:rPr>
          <w:bCs/>
          <w:sz w:val="22"/>
          <w:szCs w:val="22"/>
        </w:rPr>
        <w:t xml:space="preserve"> Class A Subgroups are as follows:</w:t>
      </w:r>
    </w:p>
    <w:p w14:paraId="7B48FEC6" w14:textId="77777777" w:rsidR="009F5F9E" w:rsidRPr="0093363B" w:rsidRDefault="009F5F9E" w:rsidP="009F5F9E">
      <w:pPr>
        <w:pStyle w:val="ListParagraph"/>
        <w:rPr>
          <w:bCs/>
          <w:sz w:val="22"/>
          <w:szCs w:val="22"/>
        </w:rPr>
      </w:pPr>
    </w:p>
    <w:p w14:paraId="12E521A9" w14:textId="5CB9EBB4" w:rsidR="009F5F9E" w:rsidRPr="0093363B" w:rsidRDefault="009F5F9E" w:rsidP="00F01ED4">
      <w:pPr>
        <w:widowControl w:val="0"/>
        <w:numPr>
          <w:ilvl w:val="4"/>
          <w:numId w:val="32"/>
        </w:numPr>
        <w:ind w:left="2880" w:hanging="702"/>
        <w:rPr>
          <w:bCs/>
          <w:sz w:val="22"/>
          <w:szCs w:val="22"/>
        </w:rPr>
        <w:pPrChange w:id="168" w:author="Andrew Balzer" w:date="2025-04-08T16:17:00Z" w16du:dateUtc="2025-04-08T20:17:00Z">
          <w:pPr>
            <w:widowControl w:val="0"/>
            <w:ind w:left="2880"/>
          </w:pPr>
        </w:pPrChange>
      </w:pPr>
      <w:del w:id="169" w:author="Andrew Balzer" w:date="2025-04-08T16:17:00Z" w16du:dateUtc="2025-04-08T20:17:00Z">
        <w:r w:rsidRPr="0093363B">
          <w:rPr>
            <w:bCs/>
            <w:sz w:val="22"/>
            <w:szCs w:val="22"/>
          </w:rPr>
          <w:delText xml:space="preserve">a. </w:delText>
        </w:r>
      </w:del>
      <w:r w:rsidRPr="0093363B">
        <w:rPr>
          <w:bCs/>
          <w:sz w:val="22"/>
          <w:szCs w:val="22"/>
        </w:rPr>
        <w:t>Engineering &amp; Development</w:t>
      </w:r>
    </w:p>
    <w:p w14:paraId="7F5194C8" w14:textId="77777777" w:rsidR="00F01ED4" w:rsidRDefault="00F01ED4" w:rsidP="00F01ED4">
      <w:pPr>
        <w:widowControl w:val="0"/>
        <w:rPr>
          <w:ins w:id="170" w:author="Andrew Balzer" w:date="2025-04-08T16:17:00Z" w16du:dateUtc="2025-04-08T20:17:00Z"/>
          <w:bCs/>
          <w:sz w:val="22"/>
          <w:szCs w:val="22"/>
        </w:rPr>
      </w:pPr>
    </w:p>
    <w:p w14:paraId="4B292722" w14:textId="6345649D" w:rsidR="009F5F9E" w:rsidRPr="0093363B" w:rsidRDefault="009F5F9E" w:rsidP="00F01ED4">
      <w:pPr>
        <w:widowControl w:val="0"/>
        <w:numPr>
          <w:ilvl w:val="4"/>
          <w:numId w:val="32"/>
        </w:numPr>
        <w:ind w:left="2880" w:hanging="702"/>
        <w:rPr>
          <w:bCs/>
          <w:sz w:val="22"/>
          <w:szCs w:val="22"/>
        </w:rPr>
        <w:pPrChange w:id="171" w:author="Andrew Balzer" w:date="2025-04-08T16:17:00Z" w16du:dateUtc="2025-04-08T20:17:00Z">
          <w:pPr>
            <w:widowControl w:val="0"/>
            <w:ind w:left="2880"/>
          </w:pPr>
        </w:pPrChange>
      </w:pPr>
      <w:del w:id="172" w:author="Andrew Balzer" w:date="2025-04-08T16:17:00Z" w16du:dateUtc="2025-04-08T20:17:00Z">
        <w:r w:rsidRPr="0093363B">
          <w:rPr>
            <w:bCs/>
            <w:sz w:val="22"/>
            <w:szCs w:val="22"/>
          </w:rPr>
          <w:delText xml:space="preserve">b. </w:delText>
        </w:r>
      </w:del>
      <w:r w:rsidRPr="0093363B">
        <w:rPr>
          <w:bCs/>
          <w:sz w:val="22"/>
          <w:szCs w:val="22"/>
        </w:rPr>
        <w:t>Product Management</w:t>
      </w:r>
    </w:p>
    <w:p w14:paraId="77C5B3DD" w14:textId="77777777" w:rsidR="00F01ED4" w:rsidRDefault="00F01ED4" w:rsidP="00F01ED4">
      <w:pPr>
        <w:pStyle w:val="ListParagraph"/>
        <w:rPr>
          <w:ins w:id="173" w:author="Andrew Balzer" w:date="2025-04-08T16:17:00Z" w16du:dateUtc="2025-04-08T20:17:00Z"/>
          <w:bCs/>
          <w:sz w:val="22"/>
          <w:szCs w:val="22"/>
        </w:rPr>
      </w:pPr>
    </w:p>
    <w:p w14:paraId="2956001F" w14:textId="20BD112B" w:rsidR="009F5F9E" w:rsidRPr="0093363B" w:rsidRDefault="009F5F9E" w:rsidP="00F01ED4">
      <w:pPr>
        <w:widowControl w:val="0"/>
        <w:numPr>
          <w:ilvl w:val="4"/>
          <w:numId w:val="32"/>
        </w:numPr>
        <w:ind w:left="2880" w:hanging="702"/>
        <w:rPr>
          <w:bCs/>
          <w:sz w:val="22"/>
          <w:szCs w:val="22"/>
        </w:rPr>
        <w:pPrChange w:id="174" w:author="Andrew Balzer" w:date="2025-04-08T16:17:00Z" w16du:dateUtc="2025-04-08T20:17:00Z">
          <w:pPr>
            <w:widowControl w:val="0"/>
            <w:ind w:left="2880"/>
          </w:pPr>
        </w:pPrChange>
      </w:pPr>
      <w:del w:id="175" w:author="Andrew Balzer" w:date="2025-04-08T16:17:00Z" w16du:dateUtc="2025-04-08T20:17:00Z">
        <w:r w:rsidRPr="0093363B">
          <w:rPr>
            <w:bCs/>
            <w:sz w:val="22"/>
            <w:szCs w:val="22"/>
          </w:rPr>
          <w:delText xml:space="preserve">c. </w:delText>
        </w:r>
      </w:del>
      <w:r w:rsidRPr="0093363B">
        <w:rPr>
          <w:bCs/>
          <w:sz w:val="22"/>
          <w:szCs w:val="22"/>
        </w:rPr>
        <w:t>Marketing &amp; Growth</w:t>
      </w:r>
    </w:p>
    <w:p w14:paraId="7692252F" w14:textId="77777777" w:rsidR="00F01ED4" w:rsidRDefault="00F01ED4" w:rsidP="00F01ED4">
      <w:pPr>
        <w:pStyle w:val="ListParagraph"/>
        <w:rPr>
          <w:ins w:id="176" w:author="Andrew Balzer" w:date="2025-04-08T16:17:00Z" w16du:dateUtc="2025-04-08T20:17:00Z"/>
          <w:bCs/>
          <w:sz w:val="22"/>
          <w:szCs w:val="22"/>
        </w:rPr>
      </w:pPr>
    </w:p>
    <w:p w14:paraId="43ABB1DC" w14:textId="4FDFC223" w:rsidR="009F5F9E" w:rsidRPr="0093363B" w:rsidRDefault="009F5F9E" w:rsidP="00F01ED4">
      <w:pPr>
        <w:widowControl w:val="0"/>
        <w:numPr>
          <w:ilvl w:val="4"/>
          <w:numId w:val="32"/>
        </w:numPr>
        <w:ind w:left="2880" w:hanging="702"/>
        <w:rPr>
          <w:bCs/>
          <w:sz w:val="22"/>
          <w:szCs w:val="22"/>
        </w:rPr>
        <w:pPrChange w:id="177" w:author="Andrew Balzer" w:date="2025-04-08T16:17:00Z" w16du:dateUtc="2025-04-08T20:17:00Z">
          <w:pPr>
            <w:widowControl w:val="0"/>
            <w:ind w:left="2880"/>
          </w:pPr>
        </w:pPrChange>
      </w:pPr>
      <w:del w:id="178" w:author="Andrew Balzer" w:date="2025-04-08T16:17:00Z" w16du:dateUtc="2025-04-08T20:17:00Z">
        <w:r w:rsidRPr="0093363B">
          <w:rPr>
            <w:bCs/>
            <w:sz w:val="22"/>
            <w:szCs w:val="22"/>
          </w:rPr>
          <w:delText xml:space="preserve">d. </w:delText>
        </w:r>
      </w:del>
      <w:r w:rsidRPr="0093363B">
        <w:rPr>
          <w:bCs/>
          <w:sz w:val="22"/>
          <w:szCs w:val="22"/>
        </w:rPr>
        <w:t>Sales &amp; Business Development</w:t>
      </w:r>
    </w:p>
    <w:p w14:paraId="5FA97EAC" w14:textId="77777777" w:rsidR="00F01ED4" w:rsidRDefault="00F01ED4" w:rsidP="00F01ED4">
      <w:pPr>
        <w:pStyle w:val="ListParagraph"/>
        <w:rPr>
          <w:ins w:id="179" w:author="Andrew Balzer" w:date="2025-04-08T16:17:00Z" w16du:dateUtc="2025-04-08T20:17:00Z"/>
          <w:bCs/>
          <w:sz w:val="22"/>
          <w:szCs w:val="22"/>
        </w:rPr>
      </w:pPr>
    </w:p>
    <w:p w14:paraId="47480218" w14:textId="132155DC" w:rsidR="009F5F9E" w:rsidRPr="0093363B" w:rsidRDefault="009F5F9E" w:rsidP="00F01ED4">
      <w:pPr>
        <w:widowControl w:val="0"/>
        <w:numPr>
          <w:ilvl w:val="4"/>
          <w:numId w:val="32"/>
        </w:numPr>
        <w:ind w:left="2880" w:hanging="702"/>
        <w:rPr>
          <w:bCs/>
          <w:sz w:val="22"/>
          <w:szCs w:val="22"/>
        </w:rPr>
        <w:pPrChange w:id="180" w:author="Andrew Balzer" w:date="2025-04-08T16:17:00Z" w16du:dateUtc="2025-04-08T20:17:00Z">
          <w:pPr>
            <w:widowControl w:val="0"/>
            <w:ind w:left="2880"/>
          </w:pPr>
        </w:pPrChange>
      </w:pPr>
      <w:del w:id="181" w:author="Andrew Balzer" w:date="2025-04-08T16:17:00Z" w16du:dateUtc="2025-04-08T20:17:00Z">
        <w:r w:rsidRPr="0093363B">
          <w:rPr>
            <w:bCs/>
            <w:sz w:val="22"/>
            <w:szCs w:val="22"/>
          </w:rPr>
          <w:delText xml:space="preserve">e. </w:delText>
        </w:r>
      </w:del>
      <w:r w:rsidRPr="0093363B">
        <w:rPr>
          <w:bCs/>
          <w:sz w:val="22"/>
          <w:szCs w:val="22"/>
        </w:rPr>
        <w:t>Customer Success &amp; Support</w:t>
      </w:r>
    </w:p>
    <w:p w14:paraId="046D7D68" w14:textId="77777777" w:rsidR="00F01ED4" w:rsidRDefault="00F01ED4" w:rsidP="00F01ED4">
      <w:pPr>
        <w:pStyle w:val="ListParagraph"/>
        <w:rPr>
          <w:ins w:id="182" w:author="Andrew Balzer" w:date="2025-04-08T16:17:00Z" w16du:dateUtc="2025-04-08T20:17:00Z"/>
          <w:bCs/>
          <w:sz w:val="22"/>
          <w:szCs w:val="22"/>
        </w:rPr>
      </w:pPr>
    </w:p>
    <w:p w14:paraId="4FD681A5" w14:textId="7C220EB6" w:rsidR="009F5F9E" w:rsidRPr="0093363B" w:rsidRDefault="009F5F9E" w:rsidP="00F01ED4">
      <w:pPr>
        <w:widowControl w:val="0"/>
        <w:numPr>
          <w:ilvl w:val="4"/>
          <w:numId w:val="32"/>
        </w:numPr>
        <w:ind w:left="2880" w:hanging="702"/>
        <w:rPr>
          <w:bCs/>
          <w:sz w:val="22"/>
          <w:szCs w:val="22"/>
        </w:rPr>
        <w:pPrChange w:id="183" w:author="Andrew Balzer" w:date="2025-04-08T16:17:00Z" w16du:dateUtc="2025-04-08T20:17:00Z">
          <w:pPr>
            <w:widowControl w:val="0"/>
            <w:ind w:left="2880"/>
          </w:pPr>
        </w:pPrChange>
      </w:pPr>
      <w:del w:id="184" w:author="Andrew Balzer" w:date="2025-04-08T16:17:00Z" w16du:dateUtc="2025-04-08T20:17:00Z">
        <w:r w:rsidRPr="0093363B">
          <w:rPr>
            <w:bCs/>
            <w:sz w:val="22"/>
            <w:szCs w:val="22"/>
          </w:rPr>
          <w:delText xml:space="preserve">f. </w:delText>
        </w:r>
      </w:del>
      <w:r w:rsidRPr="0093363B">
        <w:rPr>
          <w:bCs/>
          <w:sz w:val="22"/>
          <w:szCs w:val="22"/>
        </w:rPr>
        <w:t>Legal &amp; Compliance</w:t>
      </w:r>
    </w:p>
    <w:p w14:paraId="7770A7FD" w14:textId="77777777" w:rsidR="00F01ED4" w:rsidRDefault="00F01ED4" w:rsidP="00F01ED4">
      <w:pPr>
        <w:pStyle w:val="ListParagraph"/>
        <w:rPr>
          <w:ins w:id="185" w:author="Andrew Balzer" w:date="2025-04-08T16:17:00Z" w16du:dateUtc="2025-04-08T20:17:00Z"/>
          <w:bCs/>
          <w:sz w:val="22"/>
          <w:szCs w:val="22"/>
        </w:rPr>
      </w:pPr>
    </w:p>
    <w:p w14:paraId="7FAA6D89" w14:textId="06A817FB" w:rsidR="009F5F9E" w:rsidRPr="0093363B" w:rsidRDefault="009F5F9E" w:rsidP="00F01ED4">
      <w:pPr>
        <w:widowControl w:val="0"/>
        <w:numPr>
          <w:ilvl w:val="4"/>
          <w:numId w:val="32"/>
        </w:numPr>
        <w:ind w:left="2880" w:hanging="702"/>
        <w:rPr>
          <w:bCs/>
          <w:sz w:val="22"/>
          <w:szCs w:val="22"/>
        </w:rPr>
        <w:pPrChange w:id="186" w:author="Andrew Balzer" w:date="2025-04-08T16:17:00Z" w16du:dateUtc="2025-04-08T20:17:00Z">
          <w:pPr>
            <w:widowControl w:val="0"/>
            <w:ind w:left="2880"/>
          </w:pPr>
        </w:pPrChange>
      </w:pPr>
      <w:del w:id="187" w:author="Andrew Balzer" w:date="2025-04-08T16:17:00Z" w16du:dateUtc="2025-04-08T20:17:00Z">
        <w:r w:rsidRPr="0093363B">
          <w:rPr>
            <w:bCs/>
            <w:sz w:val="22"/>
            <w:szCs w:val="22"/>
          </w:rPr>
          <w:delText xml:space="preserve">g. </w:delText>
        </w:r>
      </w:del>
      <w:r w:rsidRPr="0093363B">
        <w:rPr>
          <w:bCs/>
          <w:sz w:val="22"/>
          <w:szCs w:val="22"/>
        </w:rPr>
        <w:t>Finance &amp; Accounting</w:t>
      </w:r>
    </w:p>
    <w:p w14:paraId="37E9915E" w14:textId="77777777" w:rsidR="00F01ED4" w:rsidRDefault="00F01ED4" w:rsidP="00F01ED4">
      <w:pPr>
        <w:pStyle w:val="ListParagraph"/>
        <w:rPr>
          <w:ins w:id="188" w:author="Andrew Balzer" w:date="2025-04-08T16:17:00Z" w16du:dateUtc="2025-04-08T20:17:00Z"/>
          <w:bCs/>
          <w:sz w:val="22"/>
          <w:szCs w:val="22"/>
        </w:rPr>
      </w:pPr>
    </w:p>
    <w:p w14:paraId="732502D4" w14:textId="7801B0A6" w:rsidR="009F5F9E" w:rsidRPr="0093363B" w:rsidRDefault="009F5F9E" w:rsidP="00F01ED4">
      <w:pPr>
        <w:widowControl w:val="0"/>
        <w:numPr>
          <w:ilvl w:val="4"/>
          <w:numId w:val="32"/>
        </w:numPr>
        <w:ind w:left="2880" w:hanging="702"/>
        <w:rPr>
          <w:bCs/>
          <w:sz w:val="22"/>
          <w:szCs w:val="22"/>
        </w:rPr>
        <w:pPrChange w:id="189" w:author="Andrew Balzer" w:date="2025-04-08T16:17:00Z" w16du:dateUtc="2025-04-08T20:17:00Z">
          <w:pPr>
            <w:widowControl w:val="0"/>
            <w:ind w:left="2880"/>
          </w:pPr>
        </w:pPrChange>
      </w:pPr>
      <w:del w:id="190" w:author="Andrew Balzer" w:date="2025-04-08T16:17:00Z" w16du:dateUtc="2025-04-08T20:17:00Z">
        <w:r w:rsidRPr="0093363B">
          <w:rPr>
            <w:bCs/>
            <w:sz w:val="22"/>
            <w:szCs w:val="22"/>
          </w:rPr>
          <w:delText xml:space="preserve">h. </w:delText>
        </w:r>
      </w:del>
      <w:r w:rsidRPr="0093363B">
        <w:rPr>
          <w:bCs/>
          <w:sz w:val="22"/>
          <w:szCs w:val="22"/>
        </w:rPr>
        <w:t xml:space="preserve">Operations &amp; Strategy </w:t>
      </w:r>
    </w:p>
    <w:p w14:paraId="167A91C0" w14:textId="77777777" w:rsidR="00F01ED4" w:rsidRDefault="00F01ED4" w:rsidP="00F01ED4">
      <w:pPr>
        <w:pStyle w:val="ListParagraph"/>
        <w:rPr>
          <w:ins w:id="191" w:author="Andrew Balzer" w:date="2025-04-08T16:17:00Z" w16du:dateUtc="2025-04-08T20:17:00Z"/>
          <w:bCs/>
          <w:sz w:val="22"/>
          <w:szCs w:val="22"/>
        </w:rPr>
      </w:pPr>
    </w:p>
    <w:p w14:paraId="3BFE94E8" w14:textId="25E7AC62" w:rsidR="009F5F9E" w:rsidRPr="0093363B" w:rsidRDefault="009F5F9E" w:rsidP="00F01ED4">
      <w:pPr>
        <w:widowControl w:val="0"/>
        <w:numPr>
          <w:ilvl w:val="4"/>
          <w:numId w:val="32"/>
        </w:numPr>
        <w:ind w:left="2880" w:hanging="702"/>
        <w:rPr>
          <w:bCs/>
          <w:sz w:val="22"/>
          <w:szCs w:val="22"/>
        </w:rPr>
        <w:pPrChange w:id="192" w:author="Andrew Balzer" w:date="2025-04-08T16:17:00Z" w16du:dateUtc="2025-04-08T20:17:00Z">
          <w:pPr>
            <w:widowControl w:val="0"/>
            <w:ind w:left="2880"/>
          </w:pPr>
        </w:pPrChange>
      </w:pPr>
      <w:del w:id="193" w:author="Andrew Balzer" w:date="2025-04-08T16:17:00Z" w16du:dateUtc="2025-04-08T20:17:00Z">
        <w:r w:rsidRPr="0093363B">
          <w:rPr>
            <w:bCs/>
            <w:sz w:val="22"/>
            <w:szCs w:val="22"/>
          </w:rPr>
          <w:delText xml:space="preserve">i. </w:delText>
        </w:r>
      </w:del>
      <w:r w:rsidRPr="0093363B">
        <w:rPr>
          <w:bCs/>
          <w:sz w:val="22"/>
          <w:szCs w:val="22"/>
        </w:rPr>
        <w:t>Partnerships &amp; Ecosystem Development</w:t>
      </w:r>
    </w:p>
    <w:p w14:paraId="77363AFA" w14:textId="77777777" w:rsidR="00F01ED4" w:rsidRDefault="00F01ED4" w:rsidP="00F01ED4">
      <w:pPr>
        <w:pStyle w:val="ListParagraph"/>
        <w:rPr>
          <w:ins w:id="194" w:author="Andrew Balzer" w:date="2025-04-08T16:17:00Z" w16du:dateUtc="2025-04-08T20:17:00Z"/>
          <w:bCs/>
          <w:sz w:val="22"/>
          <w:szCs w:val="22"/>
        </w:rPr>
      </w:pPr>
    </w:p>
    <w:p w14:paraId="40E842EB" w14:textId="653A181E" w:rsidR="009F5F9E" w:rsidRPr="0093363B" w:rsidRDefault="009F5F9E" w:rsidP="00F01ED4">
      <w:pPr>
        <w:widowControl w:val="0"/>
        <w:numPr>
          <w:ilvl w:val="4"/>
          <w:numId w:val="32"/>
        </w:numPr>
        <w:ind w:left="2880" w:hanging="702"/>
        <w:rPr>
          <w:bCs/>
          <w:sz w:val="22"/>
          <w:szCs w:val="22"/>
        </w:rPr>
        <w:pPrChange w:id="195" w:author="Andrew Balzer" w:date="2025-04-08T16:17:00Z" w16du:dateUtc="2025-04-08T20:17:00Z">
          <w:pPr>
            <w:widowControl w:val="0"/>
            <w:ind w:left="2880"/>
          </w:pPr>
        </w:pPrChange>
      </w:pPr>
      <w:del w:id="196" w:author="Andrew Balzer" w:date="2025-04-08T16:17:00Z" w16du:dateUtc="2025-04-08T20:17:00Z">
        <w:r w:rsidRPr="0093363B">
          <w:rPr>
            <w:bCs/>
            <w:sz w:val="22"/>
            <w:szCs w:val="22"/>
          </w:rPr>
          <w:delText xml:space="preserve">j. </w:delText>
        </w:r>
      </w:del>
      <w:r w:rsidRPr="0093363B">
        <w:rPr>
          <w:bCs/>
          <w:sz w:val="22"/>
          <w:szCs w:val="22"/>
        </w:rPr>
        <w:t>Human Resources &amp; Talent Acquisition</w:t>
      </w:r>
    </w:p>
    <w:p w14:paraId="4E10E3D6" w14:textId="77777777" w:rsidR="009F5F9E" w:rsidRDefault="009F5F9E" w:rsidP="00F01ED4">
      <w:pPr>
        <w:pStyle w:val="ListParagraph"/>
        <w:rPr>
          <w:b/>
          <w:sz w:val="22"/>
          <w:u w:val="single"/>
          <w:rPrChange w:id="197" w:author="Andrew Balzer" w:date="2025-04-08T16:17:00Z" w16du:dateUtc="2025-04-08T20:17:00Z">
            <w:rPr>
              <w:bCs/>
              <w:sz w:val="22"/>
              <w:szCs w:val="22"/>
            </w:rPr>
          </w:rPrChange>
        </w:rPr>
        <w:pPrChange w:id="198" w:author="Andrew Balzer" w:date="2025-04-08T16:17:00Z" w16du:dateUtc="2025-04-08T20:17:00Z">
          <w:pPr>
            <w:widowControl w:val="0"/>
          </w:pPr>
        </w:pPrChange>
      </w:pPr>
    </w:p>
    <w:p w14:paraId="437DBECB" w14:textId="2B7D2D06" w:rsidR="009F5F9E" w:rsidRPr="0093363B" w:rsidRDefault="00433F2A" w:rsidP="00F01ED4">
      <w:pPr>
        <w:widowControl w:val="0"/>
        <w:numPr>
          <w:ilvl w:val="3"/>
          <w:numId w:val="32"/>
        </w:numPr>
        <w:ind w:left="2160" w:hanging="720"/>
        <w:rPr>
          <w:bCs/>
          <w:sz w:val="22"/>
          <w:szCs w:val="22"/>
        </w:rPr>
        <w:pPrChange w:id="199" w:author="Andrew Balzer" w:date="2025-04-08T16:17:00Z" w16du:dateUtc="2025-04-08T20:17:00Z">
          <w:pPr>
            <w:widowControl w:val="0"/>
            <w:ind w:left="2160"/>
          </w:pPr>
        </w:pPrChange>
      </w:pPr>
      <w:ins w:id="200" w:author="Andrew Balzer" w:date="2025-04-08T16:17:00Z" w16du:dateUtc="2025-04-08T20:17:00Z">
        <w:r w:rsidRPr="00F01ED4">
          <w:rPr>
            <w:b/>
            <w:sz w:val="22"/>
            <w:szCs w:val="22"/>
            <w:u w:val="single"/>
          </w:rPr>
          <w:t>Class A Expansion</w:t>
        </w:r>
        <w:r w:rsidRPr="00F01ED4">
          <w:rPr>
            <w:b/>
            <w:sz w:val="22"/>
            <w:szCs w:val="22"/>
          </w:rPr>
          <w:t>.</w:t>
        </w:r>
        <w:r w:rsidRPr="00F01ED4">
          <w:rPr>
            <w:bCs/>
            <w:sz w:val="22"/>
            <w:szCs w:val="22"/>
          </w:rPr>
          <w:t xml:space="preserve">  </w:t>
        </w:r>
      </w:ins>
      <w:r w:rsidR="009F5F9E" w:rsidRPr="00F01ED4">
        <w:rPr>
          <w:sz w:val="22"/>
          <w:rPrChange w:id="201" w:author="Andrew Balzer" w:date="2025-04-08T16:17:00Z" w16du:dateUtc="2025-04-08T20:17:00Z">
            <w:rPr>
              <w:bCs/>
              <w:sz w:val="22"/>
              <w:szCs w:val="22"/>
              <w:highlight w:val="yellow"/>
            </w:rPr>
          </w:rPrChange>
        </w:rPr>
        <w:t>New Class A Subgroups may be created by a Super</w:t>
      </w:r>
      <w:r w:rsidR="00295BA8" w:rsidRPr="00F01ED4">
        <w:rPr>
          <w:sz w:val="22"/>
          <w:rPrChange w:id="202" w:author="Andrew Balzer" w:date="2025-04-08T16:17:00Z" w16du:dateUtc="2025-04-08T20:17:00Z">
            <w:rPr>
              <w:bCs/>
              <w:sz w:val="22"/>
              <w:szCs w:val="22"/>
              <w:highlight w:val="yellow"/>
            </w:rPr>
          </w:rPrChange>
        </w:rPr>
        <w:t xml:space="preserve"> Majority vote </w:t>
      </w:r>
      <w:r w:rsidR="0048782C" w:rsidRPr="00F01ED4">
        <w:rPr>
          <w:sz w:val="22"/>
          <w:rPrChange w:id="203" w:author="Andrew Balzer" w:date="2025-04-08T16:17:00Z" w16du:dateUtc="2025-04-08T20:17:00Z">
            <w:rPr>
              <w:bCs/>
              <w:sz w:val="22"/>
              <w:szCs w:val="22"/>
              <w:highlight w:val="yellow"/>
            </w:rPr>
          </w:rPrChange>
        </w:rPr>
        <w:t>of the Board</w:t>
      </w:r>
      <w:r w:rsidR="009F5F9E" w:rsidRPr="00F01ED4">
        <w:rPr>
          <w:sz w:val="22"/>
          <w:rPrChange w:id="204" w:author="Andrew Balzer" w:date="2025-04-08T16:17:00Z" w16du:dateUtc="2025-04-08T20:17:00Z">
            <w:rPr>
              <w:bCs/>
              <w:sz w:val="22"/>
              <w:szCs w:val="22"/>
              <w:highlight w:val="yellow"/>
            </w:rPr>
          </w:rPrChange>
        </w:rPr>
        <w:t xml:space="preserve"> and the written consent of the Founder. When a new Class A Subgroup is created, </w:t>
      </w:r>
      <w:r w:rsidR="0078485F" w:rsidRPr="00F01ED4">
        <w:rPr>
          <w:sz w:val="22"/>
          <w:rPrChange w:id="205" w:author="Andrew Balzer" w:date="2025-04-08T16:17:00Z" w16du:dateUtc="2025-04-08T20:17:00Z">
            <w:rPr>
              <w:bCs/>
              <w:sz w:val="22"/>
              <w:szCs w:val="22"/>
              <w:highlight w:val="yellow"/>
            </w:rPr>
          </w:rPrChange>
        </w:rPr>
        <w:t xml:space="preserve">the </w:t>
      </w:r>
      <w:r w:rsidR="00512F4F" w:rsidRPr="00F01ED4">
        <w:rPr>
          <w:sz w:val="22"/>
          <w:rPrChange w:id="206" w:author="Andrew Balzer" w:date="2025-04-08T16:17:00Z" w16du:dateUtc="2025-04-08T20:17:00Z">
            <w:rPr>
              <w:bCs/>
              <w:sz w:val="22"/>
              <w:szCs w:val="22"/>
              <w:highlight w:val="yellow"/>
            </w:rPr>
          </w:rPrChange>
        </w:rPr>
        <w:t xml:space="preserve">authorized </w:t>
      </w:r>
      <w:r w:rsidR="0078485F" w:rsidRPr="00F01ED4">
        <w:rPr>
          <w:sz w:val="22"/>
          <w:rPrChange w:id="207" w:author="Andrew Balzer" w:date="2025-04-08T16:17:00Z" w16du:dateUtc="2025-04-08T20:17:00Z">
            <w:rPr>
              <w:bCs/>
              <w:sz w:val="22"/>
              <w:szCs w:val="22"/>
              <w:highlight w:val="yellow"/>
            </w:rPr>
          </w:rPrChange>
        </w:rPr>
        <w:t xml:space="preserve">Shares of </w:t>
      </w:r>
      <w:r w:rsidR="009F5F9E" w:rsidRPr="00F01ED4">
        <w:rPr>
          <w:sz w:val="22"/>
          <w:rPrChange w:id="208" w:author="Andrew Balzer" w:date="2025-04-08T16:17:00Z" w16du:dateUtc="2025-04-08T20:17:00Z">
            <w:rPr>
              <w:bCs/>
              <w:sz w:val="22"/>
              <w:szCs w:val="22"/>
              <w:highlight w:val="yellow"/>
            </w:rPr>
          </w:rPrChange>
        </w:rPr>
        <w:t>each then existing Class A Subgroup shall be increa</w:t>
      </w:r>
      <w:r w:rsidR="0078485F" w:rsidRPr="00F01ED4">
        <w:rPr>
          <w:sz w:val="22"/>
          <w:rPrChange w:id="209" w:author="Andrew Balzer" w:date="2025-04-08T16:17:00Z" w16du:dateUtc="2025-04-08T20:17:00Z">
            <w:rPr>
              <w:bCs/>
              <w:sz w:val="22"/>
              <w:szCs w:val="22"/>
              <w:highlight w:val="yellow"/>
            </w:rPr>
          </w:rPrChange>
        </w:rPr>
        <w:t xml:space="preserve">sed </w:t>
      </w:r>
      <w:r w:rsidR="00512F4F" w:rsidRPr="00F01ED4">
        <w:rPr>
          <w:sz w:val="22"/>
          <w:rPrChange w:id="210" w:author="Andrew Balzer" w:date="2025-04-08T16:17:00Z" w16du:dateUtc="2025-04-08T20:17:00Z">
            <w:rPr>
              <w:bCs/>
              <w:sz w:val="22"/>
              <w:szCs w:val="22"/>
              <w:highlight w:val="yellow"/>
            </w:rPr>
          </w:rPrChange>
        </w:rPr>
        <w:t>by 10% of the then-existing number of authorized shares in each Subgroup, and the new Class A Subgroup created shall be authorized an equal number of Class A Shares as those that exist in every other Class A Subgroup</w:t>
      </w:r>
      <w:ins w:id="211" w:author="Andrew Balzer" w:date="2025-04-08T16:17:00Z" w16du:dateUtc="2025-04-08T20:17:00Z">
        <w:r w:rsidRPr="00F01ED4">
          <w:rPr>
            <w:bCs/>
            <w:sz w:val="22"/>
            <w:szCs w:val="22"/>
          </w:rPr>
          <w:t xml:space="preserve"> following the 10% increase</w:t>
        </w:r>
        <w:r w:rsidR="00512F4F" w:rsidRPr="00F01ED4">
          <w:rPr>
            <w:bCs/>
            <w:sz w:val="22"/>
            <w:szCs w:val="22"/>
          </w:rPr>
          <w:t>.</w:t>
        </w:r>
      </w:ins>
      <w:del w:id="212" w:author="Andrew Balzer" w:date="2025-04-08T16:17:00Z" w16du:dateUtc="2025-04-08T20:17:00Z">
        <w:r w:rsidR="00512F4F" w:rsidRPr="00956738">
          <w:rPr>
            <w:bCs/>
            <w:sz w:val="22"/>
            <w:szCs w:val="22"/>
            <w:highlight w:val="yellow"/>
          </w:rPr>
          <w:delText>.</w:delText>
        </w:r>
      </w:del>
      <w:r w:rsidR="00512F4F" w:rsidRPr="00F01ED4">
        <w:rPr>
          <w:sz w:val="22"/>
          <w:rPrChange w:id="213" w:author="Andrew Balzer" w:date="2025-04-08T16:17:00Z" w16du:dateUtc="2025-04-08T20:17:00Z">
            <w:rPr>
              <w:bCs/>
              <w:sz w:val="22"/>
              <w:szCs w:val="22"/>
              <w:highlight w:val="yellow"/>
            </w:rPr>
          </w:rPrChange>
        </w:rPr>
        <w:t xml:space="preserve"> This process of creating new Class A Subgroups and adding more shares shall be called a “Class A Expansion”. </w:t>
      </w:r>
      <w:ins w:id="214" w:author="Andrew Balzer" w:date="2025-04-08T16:17:00Z" w16du:dateUtc="2025-04-08T20:17:00Z">
        <w:r w:rsidR="001C0AE6" w:rsidRPr="00F01ED4">
          <w:rPr>
            <w:bCs/>
            <w:sz w:val="22"/>
            <w:szCs w:val="22"/>
          </w:rPr>
          <w:t>No other Class of Shares shall expand as part of a</w:t>
        </w:r>
      </w:ins>
      <w:del w:id="215" w:author="Andrew Balzer" w:date="2025-04-08T16:17:00Z" w16du:dateUtc="2025-04-08T20:17:00Z">
        <w:r w:rsidR="00512F4F" w:rsidRPr="00956738">
          <w:rPr>
            <w:bCs/>
            <w:sz w:val="22"/>
            <w:szCs w:val="22"/>
            <w:highlight w:val="yellow"/>
          </w:rPr>
          <w:delText>Upon each</w:delText>
        </w:r>
      </w:del>
      <w:r w:rsidR="00512F4F" w:rsidRPr="00F01ED4">
        <w:rPr>
          <w:sz w:val="22"/>
          <w:rPrChange w:id="216" w:author="Andrew Balzer" w:date="2025-04-08T16:17:00Z" w16du:dateUtc="2025-04-08T20:17:00Z">
            <w:rPr>
              <w:bCs/>
              <w:sz w:val="22"/>
              <w:szCs w:val="22"/>
              <w:highlight w:val="yellow"/>
            </w:rPr>
          </w:rPrChange>
        </w:rPr>
        <w:t xml:space="preserve"> Class A Expansion</w:t>
      </w:r>
      <w:ins w:id="217" w:author="Andrew Balzer" w:date="2025-04-08T16:17:00Z" w16du:dateUtc="2025-04-08T20:17:00Z">
        <w:r w:rsidR="001C0AE6" w:rsidRPr="00F01ED4">
          <w:rPr>
            <w:bCs/>
            <w:sz w:val="22"/>
            <w:szCs w:val="22"/>
          </w:rPr>
          <w:t>.</w:t>
        </w:r>
      </w:ins>
      <w:del w:id="218" w:author="Andrew Balzer" w:date="2025-04-08T16:17:00Z" w16du:dateUtc="2025-04-08T20:17:00Z">
        <w:r w:rsidR="00512F4F" w:rsidRPr="00956738">
          <w:rPr>
            <w:bCs/>
            <w:sz w:val="22"/>
            <w:szCs w:val="22"/>
            <w:highlight w:val="yellow"/>
          </w:rPr>
          <w:delText>, the Founder Shares shall be increased ________________.</w:delText>
        </w:r>
      </w:del>
    </w:p>
    <w:p w14:paraId="7C350FE0" w14:textId="77777777" w:rsidR="00F01ED4" w:rsidRDefault="00F01ED4" w:rsidP="00F01ED4">
      <w:pPr>
        <w:widowControl w:val="0"/>
        <w:ind w:left="2160"/>
        <w:rPr>
          <w:ins w:id="219" w:author="Andrew Balzer" w:date="2025-04-08T16:17:00Z" w16du:dateUtc="2025-04-08T20:17:00Z"/>
          <w:bCs/>
          <w:sz w:val="22"/>
          <w:szCs w:val="22"/>
        </w:rPr>
      </w:pPr>
    </w:p>
    <w:p w14:paraId="1AAEF645" w14:textId="77777777" w:rsidR="00F01ED4" w:rsidRDefault="00F01ED4" w:rsidP="00F01ED4">
      <w:pPr>
        <w:widowControl w:val="0"/>
        <w:ind w:left="2160"/>
        <w:rPr>
          <w:ins w:id="220" w:author="Andrew Balzer" w:date="2025-04-08T16:17:00Z" w16du:dateUtc="2025-04-08T20:17:00Z"/>
          <w:bCs/>
          <w:sz w:val="22"/>
          <w:szCs w:val="22"/>
        </w:rPr>
      </w:pPr>
      <w:ins w:id="221" w:author="Andrew Balzer" w:date="2025-04-08T16:17:00Z" w16du:dateUtc="2025-04-08T20:17:00Z">
        <w:r w:rsidRPr="00433F2A">
          <w:rPr>
            <w:bCs/>
            <w:sz w:val="22"/>
            <w:szCs w:val="22"/>
          </w:rPr>
          <w:t>The following exampl</w:t>
        </w:r>
        <w:r>
          <w:rPr>
            <w:bCs/>
            <w:sz w:val="22"/>
            <w:szCs w:val="22"/>
          </w:rPr>
          <w:t>e is designed for</w:t>
        </w:r>
        <w:r w:rsidRPr="00433F2A">
          <w:rPr>
            <w:bCs/>
            <w:sz w:val="22"/>
            <w:szCs w:val="22"/>
          </w:rPr>
          <w:t xml:space="preserve"> illustrative purposes only</w:t>
        </w:r>
        <w:r>
          <w:rPr>
            <w:bCs/>
            <w:sz w:val="22"/>
            <w:szCs w:val="22"/>
          </w:rPr>
          <w:t>. Upon this Agreement being executed, 490,000 Class A Shares (calculated as 4,900,000 million Class A Shares divided by 10 Class A Subgroups) shall be authorized to each of the ten (10) original Class A Subgroups. Upon the first Class A Expansion, each of the ten (10) original Class A Subgroups shall increase from 490,000 Class A Shares to 539,000 Class A Shares (calculated as 490,000 Class A Shares times 1.10x). In addition, a new eleventh Class A Subgroup will be created that will also have 539,000 Class A Shares authorized to it. Upon the second Class A Expansion, each of the then-existing eleven (11) Class A Subgroups shall increase from 539,000 Class A Shares to 592,900 Class A Shares (calculated as 539,000,000 Class A Shares times 1.10x). In addition, a new twelfth Class A Subgroup will be created that will also have 592,900 Class A Shares authorized to it. This process shall continue for each new Class A Expansion.</w:t>
        </w:r>
      </w:ins>
    </w:p>
    <w:p w14:paraId="6BEBC99F" w14:textId="77777777" w:rsidR="00AF6923" w:rsidRPr="0093363B" w:rsidRDefault="00AF6923" w:rsidP="009F5F9E">
      <w:pPr>
        <w:widowControl w:val="0"/>
        <w:ind w:left="2160"/>
        <w:rPr>
          <w:bCs/>
          <w:sz w:val="22"/>
          <w:szCs w:val="22"/>
        </w:rPr>
      </w:pPr>
    </w:p>
    <w:p w14:paraId="3478D857" w14:textId="1E8DE80D" w:rsidR="00AF6923" w:rsidRDefault="00AF6923" w:rsidP="00F01ED4">
      <w:pPr>
        <w:widowControl w:val="0"/>
        <w:numPr>
          <w:ilvl w:val="3"/>
          <w:numId w:val="32"/>
        </w:numPr>
        <w:ind w:left="2160" w:hanging="720"/>
        <w:rPr>
          <w:sz w:val="22"/>
          <w:rPrChange w:id="222" w:author="Andrew Balzer" w:date="2025-04-08T16:17:00Z" w16du:dateUtc="2025-04-08T20:17:00Z">
            <w:rPr>
              <w:bCs/>
              <w:sz w:val="22"/>
              <w:szCs w:val="22"/>
              <w:highlight w:val="yellow"/>
            </w:rPr>
          </w:rPrChange>
        </w:rPr>
        <w:pPrChange w:id="223" w:author="Andrew Balzer" w:date="2025-04-08T16:17:00Z" w16du:dateUtc="2025-04-08T20:17:00Z">
          <w:pPr>
            <w:widowControl w:val="0"/>
            <w:numPr>
              <w:ilvl w:val="2"/>
              <w:numId w:val="8"/>
            </w:numPr>
            <w:ind w:left="2160" w:hanging="180"/>
          </w:pPr>
        </w:pPrChange>
      </w:pPr>
      <w:r w:rsidRPr="00F01ED4">
        <w:rPr>
          <w:b/>
          <w:sz w:val="22"/>
          <w:u w:val="single"/>
          <w:rPrChange w:id="224" w:author="Andrew Balzer" w:date="2025-04-08T16:17:00Z" w16du:dateUtc="2025-04-08T20:17:00Z">
            <w:rPr>
              <w:b/>
              <w:sz w:val="22"/>
              <w:szCs w:val="22"/>
              <w:highlight w:val="yellow"/>
              <w:u w:val="single"/>
            </w:rPr>
          </w:rPrChange>
        </w:rPr>
        <w:t>Restrictions on Sale</w:t>
      </w:r>
      <w:r w:rsidRPr="00F01ED4">
        <w:rPr>
          <w:b/>
          <w:sz w:val="22"/>
          <w:rPrChange w:id="225" w:author="Andrew Balzer" w:date="2025-04-08T16:17:00Z" w16du:dateUtc="2025-04-08T20:17:00Z">
            <w:rPr>
              <w:b/>
              <w:sz w:val="22"/>
              <w:szCs w:val="22"/>
              <w:highlight w:val="yellow"/>
            </w:rPr>
          </w:rPrChange>
        </w:rPr>
        <w:t>.</w:t>
      </w:r>
      <w:r w:rsidRPr="00F01ED4">
        <w:rPr>
          <w:sz w:val="22"/>
          <w:rPrChange w:id="226" w:author="Andrew Balzer" w:date="2025-04-08T16:17:00Z" w16du:dateUtc="2025-04-08T20:17:00Z">
            <w:rPr>
              <w:bCs/>
              <w:sz w:val="22"/>
              <w:szCs w:val="22"/>
              <w:highlight w:val="yellow"/>
            </w:rPr>
          </w:rPrChange>
        </w:rPr>
        <w:t xml:space="preserve">  Notwithstanding anything to the contrary in this Agreement, upon </w:t>
      </w:r>
      <w:r w:rsidR="00CA5AFA" w:rsidRPr="00F01ED4">
        <w:rPr>
          <w:sz w:val="22"/>
          <w:rPrChange w:id="227" w:author="Andrew Balzer" w:date="2025-04-08T16:17:00Z" w16du:dateUtc="2025-04-08T20:17:00Z">
            <w:rPr>
              <w:bCs/>
              <w:sz w:val="22"/>
              <w:szCs w:val="22"/>
              <w:highlight w:val="yellow"/>
            </w:rPr>
          </w:rPrChange>
        </w:rPr>
        <w:t>issuance Class A Shares shall immediately become locked and restricted from sale</w:t>
      </w:r>
      <w:ins w:id="228" w:author="Andrew Balzer" w:date="2025-04-08T16:17:00Z" w16du:dateUtc="2025-04-08T20:17:00Z">
        <w:r w:rsidR="00912631" w:rsidRPr="00F01ED4">
          <w:rPr>
            <w:bCs/>
            <w:sz w:val="22"/>
            <w:szCs w:val="22"/>
          </w:rPr>
          <w:t>,</w:t>
        </w:r>
      </w:ins>
      <w:r w:rsidR="00CA5AFA" w:rsidRPr="00F01ED4">
        <w:rPr>
          <w:sz w:val="22"/>
          <w:rPrChange w:id="229" w:author="Andrew Balzer" w:date="2025-04-08T16:17:00Z" w16du:dateUtc="2025-04-08T20:17:00Z">
            <w:rPr>
              <w:bCs/>
              <w:sz w:val="22"/>
              <w:szCs w:val="22"/>
              <w:highlight w:val="yellow"/>
            </w:rPr>
          </w:rPrChange>
        </w:rPr>
        <w:t xml:space="preserve"> but said Class A Shares shall be authorized to be sold </w:t>
      </w:r>
      <w:ins w:id="230" w:author="Andrew Balzer" w:date="2025-04-08T16:17:00Z" w16du:dateUtc="2025-04-08T20:17:00Z">
        <w:r w:rsidR="001C0AE6" w:rsidRPr="00F01ED4">
          <w:rPr>
            <w:bCs/>
            <w:sz w:val="22"/>
            <w:szCs w:val="22"/>
          </w:rPr>
          <w:t>at the end of eac</w:t>
        </w:r>
        <w:r w:rsidR="00912631" w:rsidRPr="00F01ED4">
          <w:rPr>
            <w:bCs/>
            <w:sz w:val="22"/>
            <w:szCs w:val="22"/>
          </w:rPr>
          <w:t>h</w:t>
        </w:r>
        <w:r w:rsidR="001C0AE6" w:rsidRPr="00F01ED4">
          <w:rPr>
            <w:bCs/>
            <w:sz w:val="22"/>
            <w:szCs w:val="22"/>
          </w:rPr>
          <w:t xml:space="preserve"> of the five (5) pla</w:t>
        </w:r>
        <w:r w:rsidR="00912631" w:rsidRPr="00F01ED4">
          <w:rPr>
            <w:bCs/>
            <w:sz w:val="22"/>
            <w:szCs w:val="22"/>
          </w:rPr>
          <w:t>n</w:t>
        </w:r>
        <w:r w:rsidR="001C0AE6" w:rsidRPr="00F01ED4">
          <w:rPr>
            <w:bCs/>
            <w:sz w:val="22"/>
            <w:szCs w:val="22"/>
          </w:rPr>
          <w:t>ned</w:t>
        </w:r>
        <w:r w:rsidR="00912631" w:rsidRPr="00F01ED4">
          <w:rPr>
            <w:bCs/>
            <w:sz w:val="22"/>
            <w:szCs w:val="22"/>
          </w:rPr>
          <w:t xml:space="preserve"> Funding Rounds as </w:t>
        </w:r>
      </w:ins>
      <w:del w:id="231" w:author="Andrew Balzer" w:date="2025-04-08T16:17:00Z" w16du:dateUtc="2025-04-08T20:17:00Z">
        <w:r w:rsidR="00CA5AFA" w:rsidRPr="0093363B">
          <w:rPr>
            <w:bCs/>
            <w:sz w:val="22"/>
            <w:szCs w:val="22"/>
            <w:highlight w:val="yellow"/>
          </w:rPr>
          <w:delText>one time per year on a date pre-</w:delText>
        </w:r>
      </w:del>
      <w:r w:rsidR="00CA5AFA" w:rsidRPr="00F01ED4">
        <w:rPr>
          <w:sz w:val="22"/>
          <w:rPrChange w:id="232" w:author="Andrew Balzer" w:date="2025-04-08T16:17:00Z" w16du:dateUtc="2025-04-08T20:17:00Z">
            <w:rPr>
              <w:bCs/>
              <w:sz w:val="22"/>
              <w:szCs w:val="22"/>
              <w:highlight w:val="yellow"/>
            </w:rPr>
          </w:rPrChange>
        </w:rPr>
        <w:t xml:space="preserve">determined by the Board. Individual Class A Shareholders shall be limited to selling only a pro-rata number of Class A Shares determined by the number of Shares desired to be purchased by the market. </w:t>
      </w:r>
      <w:ins w:id="233" w:author="Andrew Balzer" w:date="2025-04-08T16:17:00Z" w16du:dateUtc="2025-04-08T20:17:00Z">
        <w:r w:rsidR="00912631" w:rsidRPr="00F01ED4">
          <w:rPr>
            <w:bCs/>
            <w:sz w:val="22"/>
            <w:szCs w:val="22"/>
          </w:rPr>
          <w:t xml:space="preserve">If no market then exists for the sale of Class A Shares, no Class A Shares may be sold at that time. After the final of the five (5) planned Funding Rounds, Class A Shares shall become unlocked. </w:t>
        </w:r>
      </w:ins>
      <w:r w:rsidR="00CA5AFA" w:rsidRPr="00F01ED4">
        <w:rPr>
          <w:sz w:val="22"/>
          <w:rPrChange w:id="234" w:author="Andrew Balzer" w:date="2025-04-08T16:17:00Z" w16du:dateUtc="2025-04-08T20:17:00Z">
            <w:rPr>
              <w:bCs/>
              <w:sz w:val="22"/>
              <w:szCs w:val="22"/>
              <w:highlight w:val="yellow"/>
            </w:rPr>
          </w:rPrChange>
        </w:rPr>
        <w:t>Upon sale, Class A Shares shall automatically convert to</w:t>
      </w:r>
      <w:ins w:id="235" w:author="Andrew Balzer" w:date="2025-04-08T16:17:00Z" w16du:dateUtc="2025-04-08T20:17:00Z">
        <w:r w:rsidR="00CA5AFA" w:rsidRPr="00F01ED4">
          <w:rPr>
            <w:bCs/>
            <w:sz w:val="22"/>
            <w:szCs w:val="22"/>
          </w:rPr>
          <w:t xml:space="preserve"> Class B Shares</w:t>
        </w:r>
        <w:r w:rsidR="001C0AE6" w:rsidRPr="00F01ED4">
          <w:rPr>
            <w:bCs/>
            <w:sz w:val="22"/>
            <w:szCs w:val="22"/>
          </w:rPr>
          <w:t xml:space="preserve"> or Class C Shares at the option of the buyer of the Class A Shares</w:t>
        </w:r>
        <w:r w:rsidR="00CA5AFA" w:rsidRPr="00F01ED4">
          <w:rPr>
            <w:bCs/>
            <w:sz w:val="22"/>
            <w:szCs w:val="22"/>
          </w:rPr>
          <w:t>.</w:t>
        </w:r>
        <w:r w:rsidR="00575421" w:rsidRPr="00F01ED4">
          <w:rPr>
            <w:bCs/>
            <w:sz w:val="22"/>
            <w:szCs w:val="22"/>
          </w:rPr>
          <w:t xml:space="preserve"> If no election is made the Shares shall be</w:t>
        </w:r>
      </w:ins>
      <w:r w:rsidR="00CA5AFA" w:rsidRPr="00F01ED4">
        <w:rPr>
          <w:sz w:val="22"/>
          <w:rPrChange w:id="236" w:author="Andrew Balzer" w:date="2025-04-08T16:17:00Z" w16du:dateUtc="2025-04-08T20:17:00Z">
            <w:rPr>
              <w:bCs/>
              <w:sz w:val="22"/>
              <w:szCs w:val="22"/>
              <w:highlight w:val="yellow"/>
            </w:rPr>
          </w:rPrChange>
        </w:rPr>
        <w:t xml:space="preserve"> Class B Shares.</w:t>
      </w:r>
    </w:p>
    <w:p w14:paraId="450BF6E4" w14:textId="77777777" w:rsidR="00F01ED4" w:rsidRDefault="00F01ED4" w:rsidP="00F01ED4">
      <w:pPr>
        <w:widowControl w:val="0"/>
        <w:ind w:left="2160"/>
        <w:rPr>
          <w:ins w:id="237" w:author="Andrew Balzer" w:date="2025-04-08T16:17:00Z" w16du:dateUtc="2025-04-08T20:17:00Z"/>
          <w:b/>
          <w:sz w:val="22"/>
          <w:szCs w:val="22"/>
          <w:u w:val="single"/>
        </w:rPr>
      </w:pPr>
    </w:p>
    <w:p w14:paraId="770B5D32" w14:textId="77777777" w:rsidR="00F01ED4" w:rsidRPr="00F01ED4" w:rsidRDefault="00F01ED4" w:rsidP="00F01ED4">
      <w:pPr>
        <w:widowControl w:val="0"/>
        <w:ind w:left="2160"/>
        <w:rPr>
          <w:ins w:id="238" w:author="Andrew Balzer" w:date="2025-04-08T16:17:00Z" w16du:dateUtc="2025-04-08T20:17:00Z"/>
          <w:bCs/>
          <w:sz w:val="22"/>
          <w:szCs w:val="22"/>
        </w:rPr>
      </w:pPr>
      <w:ins w:id="239" w:author="Andrew Balzer" w:date="2025-04-08T16:17:00Z" w16du:dateUtc="2025-04-08T20:17:00Z">
        <w:r>
          <w:rPr>
            <w:bCs/>
            <w:sz w:val="22"/>
            <w:szCs w:val="22"/>
          </w:rPr>
          <w:t xml:space="preserve">Notwithstanding anything to the contrary in this </w:t>
        </w:r>
        <w:r w:rsidRPr="00682388">
          <w:rPr>
            <w:bCs/>
            <w:sz w:val="22"/>
            <w:szCs w:val="22"/>
            <w:highlight w:val="yellow"/>
          </w:rPr>
          <w:t>Section 3.2.2.8</w:t>
        </w:r>
        <w:r>
          <w:rPr>
            <w:bCs/>
            <w:sz w:val="22"/>
            <w:szCs w:val="22"/>
          </w:rPr>
          <w:t xml:space="preserve"> or in </w:t>
        </w:r>
        <w:r w:rsidRPr="00682388">
          <w:rPr>
            <w:bCs/>
            <w:sz w:val="22"/>
            <w:szCs w:val="22"/>
            <w:highlight w:val="yellow"/>
          </w:rPr>
          <w:t>Section 10.2</w:t>
        </w:r>
        <w:r>
          <w:rPr>
            <w:bCs/>
            <w:sz w:val="22"/>
            <w:szCs w:val="22"/>
          </w:rPr>
          <w:t xml:space="preserve"> below, Class A Shareholders may sell Class A Shares to any other Class A Shareholder or the Founder at any time. If a Class A Shareholder is the buyer of Class A Shares, the Class A Shares can remain Class A Shares or be converted to either Class B Shares, Class C Shares, or any combination of the three, at the Class A Shareholder buyer’s option and with thirty (30) days’ prior written notice to the Board. If the Founder is the buyer of Class A Shares, the Class A Shares can be converted to either Class B Shares or Class C Shares, or a combination of the two, at the Founder’s option. In all events where no election is made the Shares shall be converted to Class B Shares.</w:t>
        </w:r>
      </w:ins>
    </w:p>
    <w:p w14:paraId="37CD5F04" w14:textId="78CF6C8B" w:rsidR="008440DF" w:rsidRPr="00F01ED4" w:rsidRDefault="008440DF" w:rsidP="008440DF">
      <w:pPr>
        <w:widowControl w:val="0"/>
        <w:ind w:left="2160"/>
        <w:rPr>
          <w:sz w:val="22"/>
          <w:rPrChange w:id="240" w:author="Andrew Balzer" w:date="2025-04-08T16:17:00Z" w16du:dateUtc="2025-04-08T20:17:00Z">
            <w:rPr>
              <w:bCs/>
              <w:sz w:val="22"/>
              <w:szCs w:val="22"/>
              <w:highlight w:val="yellow"/>
            </w:rPr>
          </w:rPrChange>
        </w:rPr>
      </w:pPr>
    </w:p>
    <w:p w14:paraId="0B234A7A" w14:textId="74ACC201" w:rsidR="008440DF" w:rsidRDefault="008440DF" w:rsidP="008849E0">
      <w:pPr>
        <w:widowControl w:val="0"/>
        <w:numPr>
          <w:ilvl w:val="3"/>
          <w:numId w:val="32"/>
        </w:numPr>
        <w:ind w:left="2160" w:hanging="720"/>
        <w:rPr>
          <w:sz w:val="22"/>
          <w:rPrChange w:id="241" w:author="Andrew Balzer" w:date="2025-04-08T16:17:00Z" w16du:dateUtc="2025-04-08T20:17:00Z">
            <w:rPr>
              <w:bCs/>
              <w:sz w:val="22"/>
              <w:szCs w:val="22"/>
              <w:highlight w:val="yellow"/>
            </w:rPr>
          </w:rPrChange>
        </w:rPr>
        <w:pPrChange w:id="242" w:author="Andrew Balzer" w:date="2025-04-08T16:17:00Z" w16du:dateUtc="2025-04-08T20:17:00Z">
          <w:pPr>
            <w:widowControl w:val="0"/>
            <w:numPr>
              <w:ilvl w:val="2"/>
              <w:numId w:val="8"/>
            </w:numPr>
            <w:ind w:left="2160" w:hanging="180"/>
          </w:pPr>
        </w:pPrChange>
      </w:pPr>
      <w:r w:rsidRPr="00F01ED4">
        <w:rPr>
          <w:b/>
          <w:sz w:val="22"/>
          <w:u w:val="single"/>
          <w:rPrChange w:id="243" w:author="Andrew Balzer" w:date="2025-04-08T16:17:00Z" w16du:dateUtc="2025-04-08T20:17:00Z">
            <w:rPr>
              <w:b/>
              <w:sz w:val="22"/>
              <w:szCs w:val="22"/>
              <w:highlight w:val="yellow"/>
              <w:u w:val="single"/>
            </w:rPr>
          </w:rPrChange>
        </w:rPr>
        <w:t>Company Buyback Right</w:t>
      </w:r>
      <w:r w:rsidRPr="00F01ED4">
        <w:rPr>
          <w:b/>
          <w:sz w:val="22"/>
          <w:rPrChange w:id="244" w:author="Andrew Balzer" w:date="2025-04-08T16:17:00Z" w16du:dateUtc="2025-04-08T20:17:00Z">
            <w:rPr>
              <w:b/>
              <w:sz w:val="22"/>
              <w:szCs w:val="22"/>
              <w:highlight w:val="yellow"/>
            </w:rPr>
          </w:rPrChange>
        </w:rPr>
        <w:t xml:space="preserve">.  </w:t>
      </w:r>
      <w:r w:rsidRPr="00F01ED4">
        <w:rPr>
          <w:sz w:val="22"/>
          <w:rPrChange w:id="245" w:author="Andrew Balzer" w:date="2025-04-08T16:17:00Z" w16du:dateUtc="2025-04-08T20:17:00Z">
            <w:rPr>
              <w:bCs/>
              <w:sz w:val="22"/>
              <w:szCs w:val="22"/>
              <w:highlight w:val="yellow"/>
            </w:rPr>
          </w:rPrChange>
        </w:rPr>
        <w:t xml:space="preserve">If a Class A Shareholder leaves the Company </w:t>
      </w:r>
      <w:ins w:id="246" w:author="Andrew Balzer" w:date="2025-04-08T16:17:00Z" w16du:dateUtc="2025-04-08T20:17:00Z">
        <w:r w:rsidR="00912631" w:rsidRPr="00F01ED4">
          <w:rPr>
            <w:bCs/>
            <w:sz w:val="22"/>
            <w:szCs w:val="22"/>
          </w:rPr>
          <w:t xml:space="preserve">as a contractor </w:t>
        </w:r>
      </w:ins>
      <w:r w:rsidRPr="00F01ED4">
        <w:rPr>
          <w:sz w:val="22"/>
          <w:rPrChange w:id="247" w:author="Andrew Balzer" w:date="2025-04-08T16:17:00Z" w16du:dateUtc="2025-04-08T20:17:00Z">
            <w:rPr>
              <w:bCs/>
              <w:sz w:val="22"/>
              <w:szCs w:val="22"/>
              <w:highlight w:val="yellow"/>
            </w:rPr>
          </w:rPrChange>
        </w:rPr>
        <w:t>for any reason prior to December 31, 2030, the Company shall have the automatic right</w:t>
      </w:r>
      <w:ins w:id="248" w:author="Andrew Balzer" w:date="2025-04-08T16:17:00Z" w16du:dateUtc="2025-04-08T20:17:00Z">
        <w:r w:rsidR="00912631" w:rsidRPr="00F01ED4">
          <w:rPr>
            <w:bCs/>
            <w:sz w:val="22"/>
            <w:szCs w:val="22"/>
          </w:rPr>
          <w:t>, but not the requirement,</w:t>
        </w:r>
      </w:ins>
      <w:r w:rsidRPr="00F01ED4">
        <w:rPr>
          <w:sz w:val="22"/>
          <w:rPrChange w:id="249" w:author="Andrew Balzer" w:date="2025-04-08T16:17:00Z" w16du:dateUtc="2025-04-08T20:17:00Z">
            <w:rPr>
              <w:bCs/>
              <w:sz w:val="22"/>
              <w:szCs w:val="22"/>
              <w:highlight w:val="yellow"/>
            </w:rPr>
          </w:rPrChange>
        </w:rPr>
        <w:t xml:space="preserve"> to buyback all Class A Shares held by the Class A Shareholder at the then current value of the Class A Shares as determined by </w:t>
      </w:r>
      <w:r w:rsidR="00B01AFB" w:rsidRPr="00F01ED4">
        <w:rPr>
          <w:sz w:val="22"/>
          <w:rPrChange w:id="250" w:author="Andrew Balzer" w:date="2025-04-08T16:17:00Z" w16du:dateUtc="2025-04-08T20:17:00Z">
            <w:rPr>
              <w:bCs/>
              <w:sz w:val="22"/>
              <w:szCs w:val="22"/>
              <w:highlight w:val="yellow"/>
            </w:rPr>
          </w:rPrChange>
        </w:rPr>
        <w:t xml:space="preserve">the Fair Market Value of the Company established </w:t>
      </w:r>
      <w:r w:rsidR="00956738" w:rsidRPr="00F01ED4">
        <w:rPr>
          <w:sz w:val="22"/>
          <w:rPrChange w:id="251" w:author="Andrew Balzer" w:date="2025-04-08T16:17:00Z" w16du:dateUtc="2025-04-08T20:17:00Z">
            <w:rPr>
              <w:bCs/>
              <w:sz w:val="22"/>
              <w:szCs w:val="22"/>
              <w:highlight w:val="yellow"/>
            </w:rPr>
          </w:rPrChange>
        </w:rPr>
        <w:t xml:space="preserve">by the Board pursuant to </w:t>
      </w:r>
      <w:r w:rsidR="00956738">
        <w:rPr>
          <w:bCs/>
          <w:sz w:val="22"/>
          <w:szCs w:val="22"/>
          <w:highlight w:val="yellow"/>
        </w:rPr>
        <w:t xml:space="preserve">Section </w:t>
      </w:r>
      <w:ins w:id="252" w:author="Andrew Balzer" w:date="2025-04-08T16:17:00Z" w16du:dateUtc="2025-04-08T20:17:00Z">
        <w:r w:rsidR="00946DBE" w:rsidRPr="00946DBE">
          <w:rPr>
            <w:bCs/>
            <w:sz w:val="22"/>
            <w:szCs w:val="22"/>
            <w:highlight w:val="yellow"/>
          </w:rPr>
          <w:t>13.1</w:t>
        </w:r>
        <w:r w:rsidR="00946DBE">
          <w:rPr>
            <w:bCs/>
            <w:sz w:val="22"/>
            <w:szCs w:val="22"/>
          </w:rPr>
          <w:t>,</w:t>
        </w:r>
      </w:ins>
      <w:del w:id="253" w:author="Andrew Balzer" w:date="2025-04-08T16:17:00Z" w16du:dateUtc="2025-04-08T20:17:00Z">
        <w:r w:rsidR="00956738">
          <w:rPr>
            <w:bCs/>
            <w:sz w:val="22"/>
            <w:szCs w:val="22"/>
            <w:highlight w:val="yellow"/>
          </w:rPr>
          <w:delText>___ of Article ___,</w:delText>
        </w:r>
      </w:del>
      <w:r w:rsidR="00956738" w:rsidRPr="00F01ED4">
        <w:rPr>
          <w:sz w:val="22"/>
          <w:rPrChange w:id="254" w:author="Andrew Balzer" w:date="2025-04-08T16:17:00Z" w16du:dateUtc="2025-04-08T20:17:00Z">
            <w:rPr>
              <w:bCs/>
              <w:sz w:val="22"/>
              <w:szCs w:val="22"/>
              <w:highlight w:val="yellow"/>
            </w:rPr>
          </w:rPrChange>
        </w:rPr>
        <w:t xml:space="preserve"> </w:t>
      </w:r>
      <w:r w:rsidR="00B01AFB" w:rsidRPr="00F01ED4">
        <w:rPr>
          <w:sz w:val="22"/>
          <w:rPrChange w:id="255" w:author="Andrew Balzer" w:date="2025-04-08T16:17:00Z" w16du:dateUtc="2025-04-08T20:17:00Z">
            <w:rPr>
              <w:bCs/>
              <w:sz w:val="22"/>
              <w:szCs w:val="22"/>
              <w:highlight w:val="yellow"/>
            </w:rPr>
          </w:rPrChange>
        </w:rPr>
        <w:t>or if a Fair Market Value of the Company is not available, based on a 5x EBITDA valuation of the Company’s most recent annual Income Statement</w:t>
      </w:r>
      <w:r w:rsidRPr="00F01ED4">
        <w:rPr>
          <w:sz w:val="22"/>
          <w:rPrChange w:id="256" w:author="Andrew Balzer" w:date="2025-04-08T16:17:00Z" w16du:dateUtc="2025-04-08T20:17:00Z">
            <w:rPr>
              <w:bCs/>
              <w:sz w:val="22"/>
              <w:szCs w:val="22"/>
              <w:highlight w:val="yellow"/>
            </w:rPr>
          </w:rPrChange>
        </w:rPr>
        <w:t>. This Company Buyback Right shall automatically become null and void and of no further force and effect on January 1, 2031.</w:t>
      </w:r>
    </w:p>
    <w:p w14:paraId="627756C3" w14:textId="62F69EDB" w:rsidR="00674C03" w:rsidRPr="0093363B" w:rsidRDefault="00674C03" w:rsidP="008849E0">
      <w:pPr>
        <w:widowControl w:val="0"/>
        <w:ind w:left="1224"/>
        <w:rPr>
          <w:bCs/>
          <w:sz w:val="22"/>
          <w:szCs w:val="22"/>
        </w:rPr>
        <w:pPrChange w:id="257" w:author="Andrew Balzer" w:date="2025-04-08T16:17:00Z" w16du:dateUtc="2025-04-08T20:17:00Z">
          <w:pPr>
            <w:widowControl w:val="0"/>
          </w:pPr>
        </w:pPrChange>
      </w:pPr>
    </w:p>
    <w:p w14:paraId="3AEA3AB6" w14:textId="45793E56" w:rsidR="00512F4F" w:rsidRDefault="00512F4F" w:rsidP="008849E0">
      <w:pPr>
        <w:widowControl w:val="0"/>
        <w:numPr>
          <w:ilvl w:val="2"/>
          <w:numId w:val="32"/>
        </w:numPr>
        <w:ind w:left="1440" w:hanging="720"/>
        <w:rPr>
          <w:sz w:val="22"/>
          <w:rPrChange w:id="258" w:author="Andrew Balzer" w:date="2025-04-08T16:17:00Z" w16du:dateUtc="2025-04-08T20:17:00Z">
            <w:rPr>
              <w:b/>
              <w:sz w:val="22"/>
              <w:szCs w:val="22"/>
              <w:u w:val="single"/>
            </w:rPr>
          </w:rPrChange>
        </w:rPr>
        <w:pPrChange w:id="259" w:author="Andrew Balzer" w:date="2025-04-08T16:17:00Z" w16du:dateUtc="2025-04-08T20:17:00Z">
          <w:pPr>
            <w:widowControl w:val="0"/>
            <w:numPr>
              <w:ilvl w:val="1"/>
              <w:numId w:val="8"/>
            </w:numPr>
            <w:ind w:left="1440" w:hanging="360"/>
          </w:pPr>
        </w:pPrChange>
      </w:pPr>
      <w:r w:rsidRPr="0093363B">
        <w:rPr>
          <w:b/>
          <w:sz w:val="22"/>
          <w:szCs w:val="22"/>
          <w:u w:val="single"/>
        </w:rPr>
        <w:t>Class B Shares</w:t>
      </w:r>
      <w:r w:rsidRPr="0093363B">
        <w:rPr>
          <w:b/>
          <w:sz w:val="22"/>
          <w:szCs w:val="22"/>
        </w:rPr>
        <w:t>.</w:t>
      </w:r>
    </w:p>
    <w:p w14:paraId="46DB2D16" w14:textId="77777777" w:rsidR="00512F4F" w:rsidRPr="008849E0" w:rsidRDefault="00512F4F" w:rsidP="00512F4F">
      <w:pPr>
        <w:widowControl w:val="0"/>
        <w:ind w:left="1440"/>
        <w:rPr>
          <w:sz w:val="22"/>
          <w:rPrChange w:id="260" w:author="Andrew Balzer" w:date="2025-04-08T16:17:00Z" w16du:dateUtc="2025-04-08T20:17:00Z">
            <w:rPr>
              <w:b/>
              <w:sz w:val="22"/>
              <w:szCs w:val="22"/>
              <w:u w:val="single"/>
            </w:rPr>
          </w:rPrChange>
        </w:rPr>
      </w:pPr>
    </w:p>
    <w:p w14:paraId="350DFB0B" w14:textId="36FCEE63" w:rsidR="0066505B" w:rsidRPr="0093363B" w:rsidRDefault="0066505B" w:rsidP="008849E0">
      <w:pPr>
        <w:widowControl w:val="0"/>
        <w:numPr>
          <w:ilvl w:val="3"/>
          <w:numId w:val="32"/>
        </w:numPr>
        <w:ind w:left="2160" w:hanging="720"/>
        <w:rPr>
          <w:bCs/>
          <w:sz w:val="22"/>
          <w:szCs w:val="22"/>
        </w:rPr>
        <w:pPrChange w:id="261" w:author="Andrew Balzer" w:date="2025-04-08T16:17:00Z" w16du:dateUtc="2025-04-08T20:17:00Z">
          <w:pPr>
            <w:widowControl w:val="0"/>
            <w:numPr>
              <w:ilvl w:val="2"/>
              <w:numId w:val="8"/>
            </w:numPr>
            <w:ind w:left="2160" w:hanging="720"/>
          </w:pPr>
        </w:pPrChange>
      </w:pPr>
      <w:r w:rsidRPr="0093363B">
        <w:rPr>
          <w:b/>
          <w:sz w:val="22"/>
          <w:szCs w:val="22"/>
          <w:u w:val="single"/>
        </w:rPr>
        <w:t>Purpose of Class B Shares</w:t>
      </w:r>
      <w:r w:rsidRPr="0093363B">
        <w:rPr>
          <w:b/>
          <w:sz w:val="22"/>
          <w:szCs w:val="22"/>
        </w:rPr>
        <w:t>.</w:t>
      </w:r>
      <w:r w:rsidRPr="0093363B">
        <w:rPr>
          <w:bCs/>
          <w:sz w:val="22"/>
          <w:szCs w:val="22"/>
        </w:rPr>
        <w:t xml:space="preserve">  The purpose of Class B Shares is to promote investments in the Company from outside parties to generate cash to be used to grow the Company. Class B Shares shall entitle Class B Shareholders to a vote at shareholder meetings as set forth herein.</w:t>
      </w:r>
    </w:p>
    <w:p w14:paraId="7DB1A658" w14:textId="77777777" w:rsidR="0066505B" w:rsidRPr="0093363B" w:rsidRDefault="0066505B" w:rsidP="008849E0">
      <w:pPr>
        <w:widowControl w:val="0"/>
        <w:ind w:left="1440"/>
        <w:rPr>
          <w:bCs/>
          <w:sz w:val="22"/>
          <w:szCs w:val="22"/>
        </w:rPr>
        <w:pPrChange w:id="262" w:author="Andrew Balzer" w:date="2025-04-08T16:17:00Z" w16du:dateUtc="2025-04-08T20:17:00Z">
          <w:pPr>
            <w:widowControl w:val="0"/>
            <w:ind w:left="2160"/>
          </w:pPr>
        </w:pPrChange>
      </w:pPr>
    </w:p>
    <w:p w14:paraId="0EA32051" w14:textId="161815EE" w:rsidR="00512F4F" w:rsidRPr="0093363B" w:rsidRDefault="00512F4F" w:rsidP="008849E0">
      <w:pPr>
        <w:widowControl w:val="0"/>
        <w:numPr>
          <w:ilvl w:val="3"/>
          <w:numId w:val="32"/>
        </w:numPr>
        <w:ind w:left="2160" w:hanging="720"/>
        <w:rPr>
          <w:bCs/>
          <w:sz w:val="22"/>
          <w:szCs w:val="22"/>
        </w:rPr>
        <w:pPrChange w:id="263" w:author="Andrew Balzer" w:date="2025-04-08T16:17:00Z" w16du:dateUtc="2025-04-08T20:17:00Z">
          <w:pPr>
            <w:widowControl w:val="0"/>
            <w:numPr>
              <w:ilvl w:val="2"/>
              <w:numId w:val="8"/>
            </w:numPr>
            <w:ind w:left="2160" w:hanging="720"/>
          </w:pPr>
        </w:pPrChange>
      </w:pPr>
      <w:r w:rsidRPr="0093363B">
        <w:rPr>
          <w:b/>
          <w:sz w:val="22"/>
          <w:szCs w:val="22"/>
          <w:u w:val="single"/>
        </w:rPr>
        <w:t>Initial Amount Authorized</w:t>
      </w:r>
      <w:r w:rsidRPr="0093363B">
        <w:rPr>
          <w:b/>
          <w:sz w:val="22"/>
          <w:szCs w:val="22"/>
        </w:rPr>
        <w:t>.</w:t>
      </w:r>
      <w:r w:rsidRPr="0093363B">
        <w:rPr>
          <w:bCs/>
          <w:sz w:val="22"/>
          <w:szCs w:val="22"/>
        </w:rPr>
        <w:t xml:space="preserve">  The Parties agree that no Class B Shares shall initially be authorized.</w:t>
      </w:r>
    </w:p>
    <w:p w14:paraId="150E0B05" w14:textId="77777777" w:rsidR="00512F4F" w:rsidRDefault="00512F4F" w:rsidP="008849E0">
      <w:pPr>
        <w:pStyle w:val="ListParagraph"/>
        <w:rPr>
          <w:b/>
          <w:sz w:val="22"/>
          <w:u w:val="single"/>
          <w:rPrChange w:id="264" w:author="Andrew Balzer" w:date="2025-04-08T16:17:00Z" w16du:dateUtc="2025-04-08T20:17:00Z">
            <w:rPr>
              <w:bCs/>
              <w:sz w:val="22"/>
              <w:szCs w:val="22"/>
            </w:rPr>
          </w:rPrChange>
        </w:rPr>
        <w:pPrChange w:id="265" w:author="Andrew Balzer" w:date="2025-04-08T16:17:00Z" w16du:dateUtc="2025-04-08T20:17:00Z">
          <w:pPr>
            <w:widowControl w:val="0"/>
            <w:ind w:left="2160"/>
          </w:pPr>
        </w:pPrChange>
      </w:pPr>
    </w:p>
    <w:p w14:paraId="1CDF8FE8" w14:textId="2BA3BF1E" w:rsidR="00512F4F" w:rsidRPr="0093363B" w:rsidRDefault="00512F4F" w:rsidP="008849E0">
      <w:pPr>
        <w:widowControl w:val="0"/>
        <w:numPr>
          <w:ilvl w:val="3"/>
          <w:numId w:val="32"/>
        </w:numPr>
        <w:ind w:left="2160" w:hanging="720"/>
        <w:rPr>
          <w:bCs/>
          <w:sz w:val="22"/>
          <w:szCs w:val="22"/>
        </w:rPr>
        <w:pPrChange w:id="266" w:author="Andrew Balzer" w:date="2025-04-08T16:17:00Z" w16du:dateUtc="2025-04-08T20:17:00Z">
          <w:pPr>
            <w:widowControl w:val="0"/>
            <w:numPr>
              <w:ilvl w:val="2"/>
              <w:numId w:val="8"/>
            </w:numPr>
            <w:ind w:left="2160" w:hanging="720"/>
          </w:pPr>
        </w:pPrChange>
      </w:pPr>
      <w:r w:rsidRPr="0093363B">
        <w:rPr>
          <w:b/>
          <w:sz w:val="22"/>
          <w:szCs w:val="22"/>
          <w:u w:val="single"/>
        </w:rPr>
        <w:t>Authorization of New Class B Shares</w:t>
      </w:r>
      <w:r w:rsidRPr="0093363B">
        <w:rPr>
          <w:b/>
          <w:sz w:val="22"/>
          <w:szCs w:val="22"/>
        </w:rPr>
        <w:t xml:space="preserve">. </w:t>
      </w:r>
      <w:r w:rsidRPr="0093363B">
        <w:rPr>
          <w:bCs/>
          <w:sz w:val="22"/>
          <w:szCs w:val="22"/>
        </w:rPr>
        <w:t xml:space="preserve"> Class B Shares shall be authorized and issued as part of investor rounds engaged in by the Company. The number of Class B Shares authorized per investor round shall be determined by the market at the time of the investor round.</w:t>
      </w:r>
      <w:r w:rsidR="009B7A56" w:rsidRPr="0093363B">
        <w:rPr>
          <w:bCs/>
          <w:sz w:val="22"/>
          <w:szCs w:val="22"/>
        </w:rPr>
        <w:t xml:space="preserve"> The commencement of a Class B investor round shall require</w:t>
      </w:r>
      <w:r w:rsidR="00295BA8">
        <w:rPr>
          <w:bCs/>
          <w:sz w:val="22"/>
          <w:szCs w:val="22"/>
        </w:rPr>
        <w:t xml:space="preserve"> a</w:t>
      </w:r>
      <w:r w:rsidR="009B7A56" w:rsidRPr="0093363B">
        <w:rPr>
          <w:bCs/>
          <w:sz w:val="22"/>
          <w:szCs w:val="22"/>
        </w:rPr>
        <w:t xml:space="preserve"> Super</w:t>
      </w:r>
      <w:r w:rsidR="00295BA8">
        <w:rPr>
          <w:bCs/>
          <w:sz w:val="22"/>
          <w:szCs w:val="22"/>
        </w:rPr>
        <w:t xml:space="preserve"> Majority vote of</w:t>
      </w:r>
      <w:r w:rsidR="0048782C">
        <w:rPr>
          <w:bCs/>
          <w:sz w:val="22"/>
          <w:szCs w:val="22"/>
        </w:rPr>
        <w:t xml:space="preserve"> the Board</w:t>
      </w:r>
      <w:r w:rsidR="009B7A56" w:rsidRPr="0093363B">
        <w:rPr>
          <w:bCs/>
          <w:sz w:val="22"/>
          <w:szCs w:val="22"/>
        </w:rPr>
        <w:t>.</w:t>
      </w:r>
    </w:p>
    <w:p w14:paraId="2958BCBF" w14:textId="77777777" w:rsidR="00512F4F" w:rsidRDefault="00512F4F" w:rsidP="00512F4F">
      <w:pPr>
        <w:pStyle w:val="ListParagraph"/>
        <w:rPr>
          <w:b/>
          <w:sz w:val="22"/>
          <w:u w:val="single"/>
          <w:rPrChange w:id="267" w:author="Andrew Balzer" w:date="2025-04-08T16:17:00Z" w16du:dateUtc="2025-04-08T20:17:00Z">
            <w:rPr>
              <w:bCs/>
              <w:sz w:val="22"/>
              <w:szCs w:val="22"/>
            </w:rPr>
          </w:rPrChange>
        </w:rPr>
      </w:pPr>
    </w:p>
    <w:p w14:paraId="1995F806" w14:textId="00AA86EA" w:rsidR="00512F4F" w:rsidRDefault="00512F4F" w:rsidP="008849E0">
      <w:pPr>
        <w:widowControl w:val="0"/>
        <w:numPr>
          <w:ilvl w:val="3"/>
          <w:numId w:val="32"/>
        </w:numPr>
        <w:ind w:left="2160" w:hanging="720"/>
        <w:rPr>
          <w:sz w:val="22"/>
          <w:rPrChange w:id="268" w:author="Andrew Balzer" w:date="2025-04-08T16:17:00Z" w16du:dateUtc="2025-04-08T20:17:00Z">
            <w:rPr>
              <w:bCs/>
              <w:sz w:val="22"/>
              <w:szCs w:val="22"/>
              <w:highlight w:val="yellow"/>
            </w:rPr>
          </w:rPrChange>
        </w:rPr>
        <w:pPrChange w:id="269" w:author="Andrew Balzer" w:date="2025-04-08T16:17:00Z" w16du:dateUtc="2025-04-08T20:17:00Z">
          <w:pPr>
            <w:widowControl w:val="0"/>
            <w:numPr>
              <w:ilvl w:val="2"/>
              <w:numId w:val="8"/>
            </w:numPr>
            <w:ind w:left="2160" w:hanging="720"/>
          </w:pPr>
        </w:pPrChange>
      </w:pPr>
      <w:r w:rsidRPr="008849E0">
        <w:rPr>
          <w:b/>
          <w:sz w:val="22"/>
          <w:u w:val="single"/>
          <w:rPrChange w:id="270" w:author="Andrew Balzer" w:date="2025-04-08T16:17:00Z" w16du:dateUtc="2025-04-08T20:17:00Z">
            <w:rPr>
              <w:b/>
              <w:sz w:val="22"/>
              <w:szCs w:val="22"/>
              <w:highlight w:val="yellow"/>
              <w:u w:val="single"/>
            </w:rPr>
          </w:rPrChange>
        </w:rPr>
        <w:t xml:space="preserve">Purchase of Class B Shares by </w:t>
      </w:r>
      <w:ins w:id="271" w:author="Andrew Balzer" w:date="2025-04-08T16:17:00Z" w16du:dateUtc="2025-04-08T20:17:00Z">
        <w:r w:rsidR="00575421" w:rsidRPr="008849E0">
          <w:rPr>
            <w:b/>
            <w:sz w:val="22"/>
            <w:szCs w:val="22"/>
            <w:u w:val="single"/>
          </w:rPr>
          <w:t xml:space="preserve">the Founder and </w:t>
        </w:r>
      </w:ins>
      <w:r w:rsidRPr="008849E0">
        <w:rPr>
          <w:b/>
          <w:sz w:val="22"/>
          <w:u w:val="single"/>
          <w:rPrChange w:id="272" w:author="Andrew Balzer" w:date="2025-04-08T16:17:00Z" w16du:dateUtc="2025-04-08T20:17:00Z">
            <w:rPr>
              <w:b/>
              <w:sz w:val="22"/>
              <w:szCs w:val="22"/>
              <w:highlight w:val="yellow"/>
              <w:u w:val="single"/>
            </w:rPr>
          </w:rPrChange>
        </w:rPr>
        <w:t>Class A Shareholders</w:t>
      </w:r>
      <w:r w:rsidRPr="008849E0">
        <w:rPr>
          <w:b/>
          <w:sz w:val="22"/>
          <w:rPrChange w:id="273" w:author="Andrew Balzer" w:date="2025-04-08T16:17:00Z" w16du:dateUtc="2025-04-08T20:17:00Z">
            <w:rPr>
              <w:b/>
              <w:sz w:val="22"/>
              <w:szCs w:val="22"/>
              <w:highlight w:val="yellow"/>
            </w:rPr>
          </w:rPrChange>
        </w:rPr>
        <w:t>.</w:t>
      </w:r>
      <w:r w:rsidRPr="008849E0">
        <w:rPr>
          <w:sz w:val="22"/>
          <w:rPrChange w:id="274" w:author="Andrew Balzer" w:date="2025-04-08T16:17:00Z" w16du:dateUtc="2025-04-08T20:17:00Z">
            <w:rPr>
              <w:bCs/>
              <w:sz w:val="22"/>
              <w:szCs w:val="22"/>
              <w:highlight w:val="yellow"/>
            </w:rPr>
          </w:rPrChange>
        </w:rPr>
        <w:t xml:space="preserve">  </w:t>
      </w:r>
      <w:ins w:id="275" w:author="Andrew Balzer" w:date="2025-04-08T16:17:00Z" w16du:dateUtc="2025-04-08T20:17:00Z">
        <w:r w:rsidR="00575421" w:rsidRPr="008849E0">
          <w:rPr>
            <w:bCs/>
            <w:sz w:val="22"/>
            <w:szCs w:val="22"/>
          </w:rPr>
          <w:t xml:space="preserve">The Founder and </w:t>
        </w:r>
      </w:ins>
      <w:r w:rsidRPr="008849E0">
        <w:rPr>
          <w:sz w:val="22"/>
          <w:rPrChange w:id="276" w:author="Andrew Balzer" w:date="2025-04-08T16:17:00Z" w16du:dateUtc="2025-04-08T20:17:00Z">
            <w:rPr>
              <w:bCs/>
              <w:sz w:val="22"/>
              <w:szCs w:val="22"/>
              <w:highlight w:val="yellow"/>
            </w:rPr>
          </w:rPrChange>
        </w:rPr>
        <w:t xml:space="preserve">Class A Shareholders shall be entitled to purchase Class B Shares of the Company during </w:t>
      </w:r>
      <w:ins w:id="277" w:author="Andrew Balzer" w:date="2025-04-08T16:17:00Z" w16du:dateUtc="2025-04-08T20:17:00Z">
        <w:r w:rsidR="00575421" w:rsidRPr="008849E0">
          <w:rPr>
            <w:bCs/>
            <w:sz w:val="22"/>
            <w:szCs w:val="22"/>
          </w:rPr>
          <w:t>any Funding Round effectuated</w:t>
        </w:r>
      </w:ins>
      <w:del w:id="278" w:author="Andrew Balzer" w:date="2025-04-08T16:17:00Z" w16du:dateUtc="2025-04-08T20:17:00Z">
        <w:r w:rsidRPr="0093363B">
          <w:rPr>
            <w:bCs/>
            <w:sz w:val="22"/>
            <w:szCs w:val="22"/>
            <w:highlight w:val="yellow"/>
          </w:rPr>
          <w:delText>pre-determined periods of time as determined</w:delText>
        </w:r>
      </w:del>
      <w:r w:rsidRPr="008849E0">
        <w:rPr>
          <w:sz w:val="22"/>
          <w:rPrChange w:id="279" w:author="Andrew Balzer" w:date="2025-04-08T16:17:00Z" w16du:dateUtc="2025-04-08T20:17:00Z">
            <w:rPr>
              <w:bCs/>
              <w:sz w:val="22"/>
              <w:szCs w:val="22"/>
              <w:highlight w:val="yellow"/>
            </w:rPr>
          </w:rPrChange>
        </w:rPr>
        <w:t xml:space="preserve"> by the Board. The value per share of Class B Shares shall be determined by the Board.</w:t>
      </w:r>
      <w:r w:rsidR="009B7A56" w:rsidRPr="008849E0">
        <w:rPr>
          <w:sz w:val="22"/>
          <w:rPrChange w:id="280" w:author="Andrew Balzer" w:date="2025-04-08T16:17:00Z" w16du:dateUtc="2025-04-08T20:17:00Z">
            <w:rPr>
              <w:bCs/>
              <w:sz w:val="22"/>
              <w:szCs w:val="22"/>
              <w:highlight w:val="yellow"/>
            </w:rPr>
          </w:rPrChange>
        </w:rPr>
        <w:t xml:space="preserve"> The commencement of a Class B Shares purchase period shall require </w:t>
      </w:r>
      <w:r w:rsidR="00295BA8" w:rsidRPr="008849E0">
        <w:rPr>
          <w:sz w:val="22"/>
          <w:rPrChange w:id="281" w:author="Andrew Balzer" w:date="2025-04-08T16:17:00Z" w16du:dateUtc="2025-04-08T20:17:00Z">
            <w:rPr>
              <w:bCs/>
              <w:sz w:val="22"/>
              <w:szCs w:val="22"/>
              <w:highlight w:val="yellow"/>
            </w:rPr>
          </w:rPrChange>
        </w:rPr>
        <w:t>a Super Majority vote</w:t>
      </w:r>
      <w:r w:rsidR="0048782C" w:rsidRPr="008849E0">
        <w:rPr>
          <w:sz w:val="22"/>
          <w:rPrChange w:id="282" w:author="Andrew Balzer" w:date="2025-04-08T16:17:00Z" w16du:dateUtc="2025-04-08T20:17:00Z">
            <w:rPr>
              <w:bCs/>
              <w:sz w:val="22"/>
              <w:szCs w:val="22"/>
              <w:highlight w:val="yellow"/>
            </w:rPr>
          </w:rPrChange>
        </w:rPr>
        <w:t xml:space="preserve"> of the Board</w:t>
      </w:r>
      <w:r w:rsidR="009B7A56" w:rsidRPr="008849E0">
        <w:rPr>
          <w:sz w:val="22"/>
          <w:rPrChange w:id="283" w:author="Andrew Balzer" w:date="2025-04-08T16:17:00Z" w16du:dateUtc="2025-04-08T20:17:00Z">
            <w:rPr>
              <w:bCs/>
              <w:sz w:val="22"/>
              <w:szCs w:val="22"/>
              <w:highlight w:val="yellow"/>
            </w:rPr>
          </w:rPrChange>
        </w:rPr>
        <w:t>.</w:t>
      </w:r>
    </w:p>
    <w:p w14:paraId="360CF288" w14:textId="77777777" w:rsidR="00512F4F" w:rsidRDefault="00512F4F" w:rsidP="00512F4F">
      <w:pPr>
        <w:pStyle w:val="ListParagraph"/>
        <w:rPr>
          <w:b/>
          <w:sz w:val="22"/>
          <w:u w:val="single"/>
          <w:rPrChange w:id="284" w:author="Andrew Balzer" w:date="2025-04-08T16:17:00Z" w16du:dateUtc="2025-04-08T20:17:00Z">
            <w:rPr>
              <w:bCs/>
              <w:sz w:val="22"/>
              <w:szCs w:val="22"/>
            </w:rPr>
          </w:rPrChange>
        </w:rPr>
      </w:pPr>
    </w:p>
    <w:p w14:paraId="6B339CA2" w14:textId="22A89BE5" w:rsidR="00512F4F" w:rsidRPr="0093363B" w:rsidRDefault="00512F4F" w:rsidP="008849E0">
      <w:pPr>
        <w:widowControl w:val="0"/>
        <w:numPr>
          <w:ilvl w:val="3"/>
          <w:numId w:val="32"/>
        </w:numPr>
        <w:ind w:left="2160" w:hanging="720"/>
        <w:rPr>
          <w:bCs/>
          <w:sz w:val="22"/>
          <w:szCs w:val="22"/>
        </w:rPr>
        <w:pPrChange w:id="285" w:author="Andrew Balzer" w:date="2025-04-08T16:17:00Z" w16du:dateUtc="2025-04-08T20:17:00Z">
          <w:pPr>
            <w:widowControl w:val="0"/>
            <w:numPr>
              <w:ilvl w:val="2"/>
              <w:numId w:val="8"/>
            </w:numPr>
            <w:ind w:left="2160" w:hanging="720"/>
          </w:pPr>
        </w:pPrChange>
      </w:pPr>
      <w:r w:rsidRPr="0093363B">
        <w:rPr>
          <w:b/>
          <w:sz w:val="22"/>
          <w:szCs w:val="22"/>
          <w:u w:val="single"/>
        </w:rPr>
        <w:t>Overflow of Class A Qualified Work</w:t>
      </w:r>
      <w:r w:rsidRPr="0093363B">
        <w:rPr>
          <w:b/>
          <w:sz w:val="22"/>
          <w:szCs w:val="22"/>
        </w:rPr>
        <w:t>.</w:t>
      </w:r>
      <w:r w:rsidRPr="0093363B">
        <w:rPr>
          <w:bCs/>
          <w:sz w:val="22"/>
          <w:szCs w:val="22"/>
        </w:rPr>
        <w:t xml:space="preserve">  In the event one or more of the Class A Subgroups no longer has outstanding authorized shares to issue to compensate eligible </w:t>
      </w:r>
      <w:ins w:id="286" w:author="Andrew Balzer" w:date="2025-04-08T16:17:00Z" w16du:dateUtc="2025-04-08T20:17:00Z">
        <w:r w:rsidR="00912631" w:rsidRPr="008849E0">
          <w:rPr>
            <w:bCs/>
            <w:sz w:val="22"/>
            <w:szCs w:val="22"/>
          </w:rPr>
          <w:t>contractors</w:t>
        </w:r>
      </w:ins>
      <w:del w:id="287" w:author="Andrew Balzer" w:date="2025-04-08T16:17:00Z" w16du:dateUtc="2025-04-08T20:17:00Z">
        <w:r w:rsidRPr="0093363B">
          <w:rPr>
            <w:bCs/>
            <w:sz w:val="22"/>
            <w:szCs w:val="22"/>
          </w:rPr>
          <w:delText>employees</w:delText>
        </w:r>
      </w:del>
      <w:r w:rsidRPr="0093363B">
        <w:rPr>
          <w:bCs/>
          <w:sz w:val="22"/>
          <w:szCs w:val="22"/>
        </w:rPr>
        <w:t xml:space="preserve"> for their work, said eligible </w:t>
      </w:r>
      <w:ins w:id="288" w:author="Andrew Balzer" w:date="2025-04-08T16:17:00Z" w16du:dateUtc="2025-04-08T20:17:00Z">
        <w:r w:rsidR="00912631" w:rsidRPr="008849E0">
          <w:rPr>
            <w:bCs/>
            <w:sz w:val="22"/>
            <w:szCs w:val="22"/>
          </w:rPr>
          <w:t>contractors</w:t>
        </w:r>
      </w:ins>
      <w:del w:id="289" w:author="Andrew Balzer" w:date="2025-04-08T16:17:00Z" w16du:dateUtc="2025-04-08T20:17:00Z">
        <w:r w:rsidRPr="0093363B">
          <w:rPr>
            <w:bCs/>
            <w:sz w:val="22"/>
            <w:szCs w:val="22"/>
          </w:rPr>
          <w:delText>employees</w:delText>
        </w:r>
      </w:del>
      <w:r w:rsidRPr="0093363B">
        <w:rPr>
          <w:bCs/>
          <w:sz w:val="22"/>
          <w:szCs w:val="22"/>
        </w:rPr>
        <w:t xml:space="preserve"> may choose to be compensated with Class B Shares </w:t>
      </w:r>
      <w:ins w:id="290" w:author="Andrew Balzer" w:date="2025-04-08T16:17:00Z" w16du:dateUtc="2025-04-08T20:17:00Z">
        <w:r w:rsidR="009B15BF" w:rsidRPr="008849E0">
          <w:rPr>
            <w:bCs/>
            <w:sz w:val="22"/>
            <w:szCs w:val="22"/>
          </w:rPr>
          <w:t>and/or Class C Shares</w:t>
        </w:r>
        <w:r w:rsidRPr="008849E0">
          <w:rPr>
            <w:bCs/>
            <w:sz w:val="22"/>
            <w:szCs w:val="22"/>
          </w:rPr>
          <w:t xml:space="preserve"> </w:t>
        </w:r>
      </w:ins>
      <w:r w:rsidRPr="0093363B">
        <w:rPr>
          <w:bCs/>
          <w:sz w:val="22"/>
          <w:szCs w:val="22"/>
        </w:rPr>
        <w:t xml:space="preserve">in place of monetary compensation. </w:t>
      </w:r>
      <w:ins w:id="291" w:author="Andrew Balzer" w:date="2025-04-08T16:17:00Z" w16du:dateUtc="2025-04-08T20:17:00Z">
        <w:r w:rsidR="009B15BF" w:rsidRPr="008849E0">
          <w:rPr>
            <w:bCs/>
            <w:sz w:val="22"/>
            <w:szCs w:val="22"/>
          </w:rPr>
          <w:t>I</w:t>
        </w:r>
        <w:r w:rsidRPr="008849E0">
          <w:rPr>
            <w:bCs/>
            <w:sz w:val="22"/>
            <w:szCs w:val="22"/>
          </w:rPr>
          <w:t>n</w:t>
        </w:r>
      </w:ins>
      <w:del w:id="292" w:author="Andrew Balzer" w:date="2025-04-08T16:17:00Z" w16du:dateUtc="2025-04-08T20:17:00Z">
        <w:r w:rsidRPr="0093363B">
          <w:rPr>
            <w:bCs/>
            <w:sz w:val="22"/>
            <w:szCs w:val="22"/>
            <w:highlight w:val="yellow"/>
          </w:rPr>
          <w:delText>However, in</w:delText>
        </w:r>
      </w:del>
      <w:r w:rsidRPr="008849E0">
        <w:rPr>
          <w:sz w:val="22"/>
          <w:rPrChange w:id="293" w:author="Andrew Balzer" w:date="2025-04-08T16:17:00Z" w16du:dateUtc="2025-04-08T20:17:00Z">
            <w:rPr>
              <w:bCs/>
              <w:sz w:val="22"/>
              <w:szCs w:val="22"/>
              <w:highlight w:val="yellow"/>
            </w:rPr>
          </w:rPrChange>
        </w:rPr>
        <w:t xml:space="preserve"> the event new Class A Shares are </w:t>
      </w:r>
      <w:ins w:id="294" w:author="Andrew Balzer" w:date="2025-04-08T16:17:00Z" w16du:dateUtc="2025-04-08T20:17:00Z">
        <w:r w:rsidR="009B15BF" w:rsidRPr="008849E0">
          <w:rPr>
            <w:bCs/>
            <w:sz w:val="22"/>
            <w:szCs w:val="22"/>
          </w:rPr>
          <w:t xml:space="preserve">later </w:t>
        </w:r>
      </w:ins>
      <w:r w:rsidRPr="008849E0">
        <w:rPr>
          <w:sz w:val="22"/>
          <w:rPrChange w:id="295" w:author="Andrew Balzer" w:date="2025-04-08T16:17:00Z" w16du:dateUtc="2025-04-08T20:17:00Z">
            <w:rPr>
              <w:bCs/>
              <w:sz w:val="22"/>
              <w:szCs w:val="22"/>
              <w:highlight w:val="yellow"/>
            </w:rPr>
          </w:rPrChange>
        </w:rPr>
        <w:t>allocated to the then</w:t>
      </w:r>
      <w:ins w:id="296" w:author="Andrew Balzer" w:date="2025-04-08T16:17:00Z" w16du:dateUtc="2025-04-08T20:17:00Z">
        <w:r w:rsidR="009B15BF" w:rsidRPr="008849E0">
          <w:rPr>
            <w:bCs/>
            <w:sz w:val="22"/>
            <w:szCs w:val="22"/>
          </w:rPr>
          <w:t xml:space="preserve"> </w:t>
        </w:r>
      </w:ins>
      <w:del w:id="297" w:author="Andrew Balzer" w:date="2025-04-08T16:17:00Z" w16du:dateUtc="2025-04-08T20:17:00Z">
        <w:r w:rsidRPr="0093363B">
          <w:rPr>
            <w:bCs/>
            <w:sz w:val="22"/>
            <w:szCs w:val="22"/>
            <w:highlight w:val="yellow"/>
          </w:rPr>
          <w:delText>-</w:delText>
        </w:r>
      </w:del>
      <w:r w:rsidRPr="008849E0">
        <w:rPr>
          <w:sz w:val="22"/>
          <w:rPrChange w:id="298" w:author="Andrew Balzer" w:date="2025-04-08T16:17:00Z" w16du:dateUtc="2025-04-08T20:17:00Z">
            <w:rPr>
              <w:bCs/>
              <w:sz w:val="22"/>
              <w:szCs w:val="22"/>
              <w:highlight w:val="yellow"/>
            </w:rPr>
          </w:rPrChange>
        </w:rPr>
        <w:t xml:space="preserve">full Class A Subgroup, eligible </w:t>
      </w:r>
      <w:ins w:id="299" w:author="Andrew Balzer" w:date="2025-04-08T16:17:00Z" w16du:dateUtc="2025-04-08T20:17:00Z">
        <w:r w:rsidR="00912631" w:rsidRPr="008849E0">
          <w:rPr>
            <w:bCs/>
            <w:sz w:val="22"/>
            <w:szCs w:val="22"/>
          </w:rPr>
          <w:t>contractors</w:t>
        </w:r>
      </w:ins>
      <w:del w:id="300" w:author="Andrew Balzer" w:date="2025-04-08T16:17:00Z" w16du:dateUtc="2025-04-08T20:17:00Z">
        <w:r w:rsidRPr="0093363B">
          <w:rPr>
            <w:bCs/>
            <w:sz w:val="22"/>
            <w:szCs w:val="22"/>
            <w:highlight w:val="yellow"/>
          </w:rPr>
          <w:delText>employees</w:delText>
        </w:r>
      </w:del>
      <w:r w:rsidRPr="008849E0">
        <w:rPr>
          <w:sz w:val="22"/>
          <w:rPrChange w:id="301" w:author="Andrew Balzer" w:date="2025-04-08T16:17:00Z" w16du:dateUtc="2025-04-08T20:17:00Z">
            <w:rPr>
              <w:bCs/>
              <w:sz w:val="22"/>
              <w:szCs w:val="22"/>
              <w:highlight w:val="yellow"/>
            </w:rPr>
          </w:rPrChange>
        </w:rPr>
        <w:t xml:space="preserve"> shall not be entitled to exchange their Class B</w:t>
      </w:r>
      <w:ins w:id="302" w:author="Andrew Balzer" w:date="2025-04-08T16:17:00Z" w16du:dateUtc="2025-04-08T20:17:00Z">
        <w:r w:rsidRPr="008849E0">
          <w:rPr>
            <w:bCs/>
            <w:sz w:val="22"/>
            <w:szCs w:val="22"/>
          </w:rPr>
          <w:t xml:space="preserve"> Shares </w:t>
        </w:r>
        <w:r w:rsidR="009B15BF" w:rsidRPr="008849E0">
          <w:rPr>
            <w:bCs/>
            <w:sz w:val="22"/>
            <w:szCs w:val="22"/>
          </w:rPr>
          <w:t>or Class C</w:t>
        </w:r>
      </w:ins>
      <w:r w:rsidRPr="008849E0">
        <w:rPr>
          <w:sz w:val="22"/>
          <w:rPrChange w:id="303" w:author="Andrew Balzer" w:date="2025-04-08T16:17:00Z" w16du:dateUtc="2025-04-08T20:17:00Z">
            <w:rPr>
              <w:bCs/>
              <w:sz w:val="22"/>
              <w:szCs w:val="22"/>
              <w:highlight w:val="yellow"/>
            </w:rPr>
          </w:rPrChange>
        </w:rPr>
        <w:t xml:space="preserve"> Shares for the newly authorized Class A Shares</w:t>
      </w:r>
      <w:r w:rsidRPr="0093363B">
        <w:rPr>
          <w:bCs/>
          <w:sz w:val="22"/>
          <w:szCs w:val="22"/>
        </w:rPr>
        <w:t>.</w:t>
      </w:r>
    </w:p>
    <w:p w14:paraId="5ABAC458" w14:textId="77777777" w:rsidR="00512F4F" w:rsidRDefault="00512F4F" w:rsidP="008849E0">
      <w:pPr>
        <w:pStyle w:val="ListParagraph"/>
        <w:rPr>
          <w:b/>
          <w:sz w:val="22"/>
          <w:u w:val="single"/>
          <w:rPrChange w:id="304" w:author="Andrew Balzer" w:date="2025-04-08T16:17:00Z" w16du:dateUtc="2025-04-08T20:17:00Z">
            <w:rPr>
              <w:bCs/>
              <w:sz w:val="22"/>
              <w:szCs w:val="22"/>
            </w:rPr>
          </w:rPrChange>
        </w:rPr>
        <w:pPrChange w:id="305" w:author="Andrew Balzer" w:date="2025-04-08T16:17:00Z" w16du:dateUtc="2025-04-08T20:17:00Z">
          <w:pPr>
            <w:widowControl w:val="0"/>
          </w:pPr>
        </w:pPrChange>
      </w:pPr>
    </w:p>
    <w:p w14:paraId="7248ADF7" w14:textId="3971608E" w:rsidR="0066505B" w:rsidRPr="0093363B" w:rsidRDefault="00512F4F" w:rsidP="008849E0">
      <w:pPr>
        <w:widowControl w:val="0"/>
        <w:numPr>
          <w:ilvl w:val="3"/>
          <w:numId w:val="32"/>
        </w:numPr>
        <w:ind w:left="2160" w:hanging="720"/>
        <w:rPr>
          <w:bCs/>
          <w:sz w:val="22"/>
          <w:szCs w:val="22"/>
        </w:rPr>
        <w:pPrChange w:id="306" w:author="Andrew Balzer" w:date="2025-04-08T16:17:00Z" w16du:dateUtc="2025-04-08T20:17:00Z">
          <w:pPr>
            <w:widowControl w:val="0"/>
            <w:numPr>
              <w:ilvl w:val="2"/>
              <w:numId w:val="8"/>
            </w:numPr>
            <w:ind w:left="2160" w:hanging="720"/>
          </w:pPr>
        </w:pPrChange>
      </w:pPr>
      <w:r w:rsidRPr="0093363B">
        <w:rPr>
          <w:b/>
          <w:sz w:val="22"/>
          <w:szCs w:val="22"/>
          <w:u w:val="single"/>
        </w:rPr>
        <w:t>Entitled to Ownership</w:t>
      </w:r>
      <w:r w:rsidRPr="0093363B">
        <w:rPr>
          <w:b/>
          <w:sz w:val="22"/>
          <w:szCs w:val="22"/>
        </w:rPr>
        <w:t>.</w:t>
      </w:r>
      <w:r w:rsidRPr="0093363B">
        <w:rPr>
          <w:bCs/>
          <w:sz w:val="22"/>
          <w:szCs w:val="22"/>
        </w:rPr>
        <w:t xml:space="preserve">  </w:t>
      </w:r>
      <w:r w:rsidR="0066505B" w:rsidRPr="0093363B">
        <w:rPr>
          <w:bCs/>
          <w:sz w:val="22"/>
          <w:szCs w:val="22"/>
        </w:rPr>
        <w:t>Any person</w:t>
      </w:r>
      <w:ins w:id="307" w:author="Andrew Balzer" w:date="2025-04-08T16:17:00Z" w16du:dateUtc="2025-04-08T20:17:00Z">
        <w:r w:rsidR="0066505B" w:rsidRPr="008849E0">
          <w:rPr>
            <w:bCs/>
            <w:sz w:val="22"/>
            <w:szCs w:val="22"/>
          </w:rPr>
          <w:t xml:space="preserve"> </w:t>
        </w:r>
        <w:r w:rsidR="009B15BF" w:rsidRPr="008849E0">
          <w:rPr>
            <w:bCs/>
            <w:sz w:val="22"/>
            <w:szCs w:val="22"/>
          </w:rPr>
          <w:t>or entity</w:t>
        </w:r>
      </w:ins>
      <w:r w:rsidR="0066505B" w:rsidRPr="0093363B">
        <w:rPr>
          <w:bCs/>
          <w:sz w:val="22"/>
          <w:szCs w:val="22"/>
        </w:rPr>
        <w:t xml:space="preserve"> shall be entitled to own Class B Shares.</w:t>
      </w:r>
    </w:p>
    <w:p w14:paraId="2CAAFBBC" w14:textId="77777777" w:rsidR="00512F4F" w:rsidRDefault="00512F4F" w:rsidP="008849E0">
      <w:pPr>
        <w:pStyle w:val="ListParagraph"/>
        <w:rPr>
          <w:b/>
          <w:sz w:val="22"/>
          <w:u w:val="single"/>
          <w:rPrChange w:id="308" w:author="Andrew Balzer" w:date="2025-04-08T16:17:00Z" w16du:dateUtc="2025-04-08T20:17:00Z">
            <w:rPr>
              <w:bCs/>
              <w:sz w:val="22"/>
              <w:szCs w:val="22"/>
            </w:rPr>
          </w:rPrChange>
        </w:rPr>
        <w:pPrChange w:id="309" w:author="Andrew Balzer" w:date="2025-04-08T16:17:00Z" w16du:dateUtc="2025-04-08T20:17:00Z">
          <w:pPr>
            <w:widowControl w:val="0"/>
          </w:pPr>
        </w:pPrChange>
      </w:pPr>
    </w:p>
    <w:p w14:paraId="368823E7" w14:textId="05DDCED6" w:rsidR="00512F4F" w:rsidRPr="0093363B" w:rsidRDefault="00512F4F" w:rsidP="008849E0">
      <w:pPr>
        <w:widowControl w:val="0"/>
        <w:numPr>
          <w:ilvl w:val="3"/>
          <w:numId w:val="32"/>
        </w:numPr>
        <w:ind w:left="2160" w:hanging="720"/>
        <w:rPr>
          <w:bCs/>
          <w:sz w:val="22"/>
          <w:szCs w:val="22"/>
        </w:rPr>
        <w:pPrChange w:id="310" w:author="Andrew Balzer" w:date="2025-04-08T16:17:00Z" w16du:dateUtc="2025-04-08T20:17:00Z">
          <w:pPr>
            <w:widowControl w:val="0"/>
            <w:numPr>
              <w:ilvl w:val="2"/>
              <w:numId w:val="8"/>
            </w:numPr>
            <w:ind w:left="2160" w:hanging="720"/>
          </w:pPr>
        </w:pPrChange>
      </w:pPr>
      <w:r w:rsidRPr="0093363B">
        <w:rPr>
          <w:b/>
          <w:sz w:val="22"/>
          <w:szCs w:val="22"/>
          <w:u w:val="single"/>
        </w:rPr>
        <w:t>Voting Power</w:t>
      </w:r>
      <w:r w:rsidRPr="0093363B">
        <w:rPr>
          <w:b/>
          <w:sz w:val="22"/>
          <w:szCs w:val="22"/>
        </w:rPr>
        <w:t>.</w:t>
      </w:r>
      <w:r w:rsidRPr="0093363B">
        <w:rPr>
          <w:bCs/>
          <w:sz w:val="22"/>
          <w:szCs w:val="22"/>
        </w:rPr>
        <w:t xml:space="preserve">  Each Class </w:t>
      </w:r>
      <w:r w:rsidR="0066505B" w:rsidRPr="0093363B">
        <w:rPr>
          <w:bCs/>
          <w:sz w:val="22"/>
          <w:szCs w:val="22"/>
        </w:rPr>
        <w:t>B</w:t>
      </w:r>
      <w:r w:rsidRPr="0093363B">
        <w:rPr>
          <w:bCs/>
          <w:sz w:val="22"/>
          <w:szCs w:val="22"/>
        </w:rPr>
        <w:t xml:space="preserve"> Share shall be entitled to </w:t>
      </w:r>
      <w:r w:rsidR="0066505B" w:rsidRPr="0093363B">
        <w:rPr>
          <w:bCs/>
          <w:sz w:val="22"/>
          <w:szCs w:val="22"/>
        </w:rPr>
        <w:t>one</w:t>
      </w:r>
      <w:r w:rsidRPr="0093363B">
        <w:rPr>
          <w:bCs/>
          <w:sz w:val="22"/>
          <w:szCs w:val="22"/>
        </w:rPr>
        <w:t xml:space="preserve"> (</w:t>
      </w:r>
      <w:r w:rsidR="0066505B" w:rsidRPr="0093363B">
        <w:rPr>
          <w:bCs/>
          <w:sz w:val="22"/>
          <w:szCs w:val="22"/>
        </w:rPr>
        <w:t>1</w:t>
      </w:r>
      <w:r w:rsidRPr="0093363B">
        <w:rPr>
          <w:bCs/>
          <w:sz w:val="22"/>
          <w:szCs w:val="22"/>
        </w:rPr>
        <w:t>) vote for all decisions put to the Shareholders.</w:t>
      </w:r>
    </w:p>
    <w:p w14:paraId="746A6988" w14:textId="77777777" w:rsidR="0066505B" w:rsidRDefault="0066505B" w:rsidP="0066505B">
      <w:pPr>
        <w:pStyle w:val="ListParagraph"/>
        <w:rPr>
          <w:b/>
          <w:sz w:val="22"/>
          <w:u w:val="single"/>
          <w:rPrChange w:id="311" w:author="Andrew Balzer" w:date="2025-04-08T16:17:00Z" w16du:dateUtc="2025-04-08T20:17:00Z">
            <w:rPr>
              <w:bCs/>
              <w:sz w:val="22"/>
              <w:szCs w:val="22"/>
            </w:rPr>
          </w:rPrChange>
        </w:rPr>
      </w:pPr>
    </w:p>
    <w:p w14:paraId="1B0A8B28" w14:textId="4D92028C" w:rsidR="00CA5AFA" w:rsidRPr="0093363B" w:rsidRDefault="0066505B" w:rsidP="008849E0">
      <w:pPr>
        <w:widowControl w:val="0"/>
        <w:numPr>
          <w:ilvl w:val="3"/>
          <w:numId w:val="32"/>
        </w:numPr>
        <w:ind w:left="2160" w:hanging="720"/>
        <w:rPr>
          <w:bCs/>
          <w:sz w:val="22"/>
          <w:szCs w:val="22"/>
        </w:rPr>
        <w:pPrChange w:id="312" w:author="Andrew Balzer" w:date="2025-04-08T16:17:00Z" w16du:dateUtc="2025-04-08T20:17:00Z">
          <w:pPr>
            <w:widowControl w:val="0"/>
            <w:numPr>
              <w:ilvl w:val="2"/>
              <w:numId w:val="8"/>
            </w:numPr>
            <w:ind w:left="2160" w:hanging="720"/>
          </w:pPr>
        </w:pPrChange>
      </w:pPr>
      <w:r w:rsidRPr="0093363B">
        <w:rPr>
          <w:b/>
          <w:sz w:val="22"/>
          <w:szCs w:val="22"/>
          <w:u w:val="single"/>
        </w:rPr>
        <w:t>Equity Distribution Rights</w:t>
      </w:r>
      <w:r w:rsidRPr="0093363B">
        <w:rPr>
          <w:b/>
          <w:sz w:val="22"/>
          <w:szCs w:val="22"/>
        </w:rPr>
        <w:t>.</w:t>
      </w:r>
      <w:r w:rsidRPr="0093363B">
        <w:rPr>
          <w:bCs/>
          <w:sz w:val="22"/>
          <w:szCs w:val="22"/>
        </w:rPr>
        <w:t xml:space="preserve">  </w:t>
      </w:r>
      <w:r w:rsidR="00B22336" w:rsidRPr="0093363B">
        <w:rPr>
          <w:bCs/>
          <w:sz w:val="22"/>
          <w:szCs w:val="22"/>
        </w:rPr>
        <w:t>Each Class B Share shall be entitled to dividends approved and authorized by the Board, on a pro-rata basis, and at a multiple of 1.0x.</w:t>
      </w:r>
      <w:ins w:id="313" w:author="Andrew Balzer" w:date="2025-04-08T16:17:00Z" w16du:dateUtc="2025-04-08T20:17:00Z">
        <w:r w:rsidR="009B15BF" w:rsidRPr="008849E0">
          <w:rPr>
            <w:bCs/>
            <w:sz w:val="22"/>
            <w:szCs w:val="22"/>
          </w:rPr>
          <w:t xml:space="preserve"> If the Board approves dividends to be issued to Class C Shares, the Board must approve pro-rata dividends to be issued to Class B Shares. Class B Shareholders may choose to reinvest some or all of their dividend into Class B and/or Class C Shares in place of receiving monetary dividends.</w:t>
        </w:r>
      </w:ins>
    </w:p>
    <w:p w14:paraId="4323F984" w14:textId="77777777" w:rsidR="00B01AFB" w:rsidRDefault="00B01AFB" w:rsidP="00B01AFB">
      <w:pPr>
        <w:pStyle w:val="ListParagraph"/>
        <w:rPr>
          <w:b/>
          <w:sz w:val="22"/>
          <w:u w:val="single"/>
          <w:rPrChange w:id="314" w:author="Andrew Balzer" w:date="2025-04-08T16:17:00Z" w16du:dateUtc="2025-04-08T20:17:00Z">
            <w:rPr>
              <w:bCs/>
              <w:sz w:val="22"/>
              <w:szCs w:val="22"/>
            </w:rPr>
          </w:rPrChange>
        </w:rPr>
      </w:pPr>
    </w:p>
    <w:p w14:paraId="0E4689DF" w14:textId="2FF858D1" w:rsidR="00B01AFB" w:rsidRDefault="00B01AFB" w:rsidP="008849E0">
      <w:pPr>
        <w:widowControl w:val="0"/>
        <w:numPr>
          <w:ilvl w:val="3"/>
          <w:numId w:val="32"/>
        </w:numPr>
        <w:ind w:left="2160" w:hanging="720"/>
        <w:rPr>
          <w:sz w:val="22"/>
          <w:rPrChange w:id="315" w:author="Andrew Balzer" w:date="2025-04-08T16:17:00Z" w16du:dateUtc="2025-04-08T20:17:00Z">
            <w:rPr>
              <w:bCs/>
              <w:sz w:val="22"/>
              <w:szCs w:val="22"/>
              <w:highlight w:val="yellow"/>
            </w:rPr>
          </w:rPrChange>
        </w:rPr>
        <w:pPrChange w:id="316" w:author="Andrew Balzer" w:date="2025-04-08T16:17:00Z" w16du:dateUtc="2025-04-08T20:17:00Z">
          <w:pPr>
            <w:widowControl w:val="0"/>
            <w:numPr>
              <w:ilvl w:val="2"/>
              <w:numId w:val="8"/>
            </w:numPr>
            <w:ind w:left="2160" w:hanging="720"/>
          </w:pPr>
        </w:pPrChange>
      </w:pPr>
      <w:r w:rsidRPr="008849E0">
        <w:rPr>
          <w:b/>
          <w:sz w:val="22"/>
          <w:u w:val="single"/>
          <w:rPrChange w:id="317" w:author="Andrew Balzer" w:date="2025-04-08T16:17:00Z" w16du:dateUtc="2025-04-08T20:17:00Z">
            <w:rPr>
              <w:b/>
              <w:sz w:val="22"/>
              <w:szCs w:val="22"/>
              <w:highlight w:val="yellow"/>
              <w:u w:val="single"/>
            </w:rPr>
          </w:rPrChange>
        </w:rPr>
        <w:t>Redemption Rights</w:t>
      </w:r>
      <w:r w:rsidRPr="008849E0">
        <w:rPr>
          <w:b/>
          <w:sz w:val="22"/>
          <w:rPrChange w:id="318" w:author="Andrew Balzer" w:date="2025-04-08T16:17:00Z" w16du:dateUtc="2025-04-08T20:17:00Z">
            <w:rPr>
              <w:b/>
              <w:sz w:val="22"/>
              <w:szCs w:val="22"/>
              <w:highlight w:val="yellow"/>
            </w:rPr>
          </w:rPrChange>
        </w:rPr>
        <w:t>.</w:t>
      </w:r>
      <w:r w:rsidRPr="008849E0">
        <w:rPr>
          <w:sz w:val="22"/>
          <w:rPrChange w:id="319" w:author="Andrew Balzer" w:date="2025-04-08T16:17:00Z" w16du:dateUtc="2025-04-08T20:17:00Z">
            <w:rPr>
              <w:bCs/>
              <w:sz w:val="22"/>
              <w:szCs w:val="22"/>
              <w:highlight w:val="yellow"/>
            </w:rPr>
          </w:rPrChange>
        </w:rPr>
        <w:t xml:space="preserve">  The Company </w:t>
      </w:r>
      <w:ins w:id="320" w:author="Andrew Balzer" w:date="2025-04-08T16:17:00Z" w16du:dateUtc="2025-04-08T20:17:00Z">
        <w:r w:rsidR="009B15BF" w:rsidRPr="008849E0">
          <w:rPr>
            <w:bCs/>
            <w:sz w:val="22"/>
            <w:szCs w:val="22"/>
          </w:rPr>
          <w:t>may</w:t>
        </w:r>
      </w:ins>
      <w:del w:id="321" w:author="Andrew Balzer" w:date="2025-04-08T16:17:00Z" w16du:dateUtc="2025-04-08T20:17:00Z">
        <w:r w:rsidRPr="0093363B">
          <w:rPr>
            <w:bCs/>
            <w:sz w:val="22"/>
            <w:szCs w:val="22"/>
            <w:highlight w:val="yellow"/>
          </w:rPr>
          <w:delText>will</w:delText>
        </w:r>
      </w:del>
      <w:r w:rsidRPr="008849E0">
        <w:rPr>
          <w:sz w:val="22"/>
          <w:rPrChange w:id="322" w:author="Andrew Balzer" w:date="2025-04-08T16:17:00Z" w16du:dateUtc="2025-04-08T20:17:00Z">
            <w:rPr>
              <w:bCs/>
              <w:sz w:val="22"/>
              <w:szCs w:val="22"/>
              <w:highlight w:val="yellow"/>
            </w:rPr>
          </w:rPrChange>
        </w:rPr>
        <w:t xml:space="preserve"> conduct voluntary redemptions of Shares</w:t>
      </w:r>
      <w:del w:id="323" w:author="Andrew Balzer" w:date="2025-04-08T16:17:00Z" w16du:dateUtc="2025-04-08T20:17:00Z">
        <w:r w:rsidRPr="0093363B">
          <w:rPr>
            <w:bCs/>
            <w:sz w:val="22"/>
            <w:szCs w:val="22"/>
            <w:highlight w:val="yellow"/>
          </w:rPr>
          <w:delText xml:space="preserve"> at least every five (5) years</w:delText>
        </w:r>
      </w:del>
      <w:r w:rsidRPr="008849E0">
        <w:rPr>
          <w:sz w:val="22"/>
          <w:rPrChange w:id="324" w:author="Andrew Balzer" w:date="2025-04-08T16:17:00Z" w16du:dateUtc="2025-04-08T20:17:00Z">
            <w:rPr>
              <w:bCs/>
              <w:sz w:val="22"/>
              <w:szCs w:val="22"/>
              <w:highlight w:val="yellow"/>
            </w:rPr>
          </w:rPrChange>
        </w:rPr>
        <w:t xml:space="preserve"> where Class B Shareholders shall have the option, but not the obligation, to sell their Class B Shares to the Company at a price determined by the Fair Market Value of the Company established </w:t>
      </w:r>
      <w:r w:rsidR="00956738" w:rsidRPr="008849E0">
        <w:rPr>
          <w:sz w:val="22"/>
          <w:rPrChange w:id="325" w:author="Andrew Balzer" w:date="2025-04-08T16:17:00Z" w16du:dateUtc="2025-04-08T20:17:00Z">
            <w:rPr>
              <w:bCs/>
              <w:sz w:val="22"/>
              <w:szCs w:val="22"/>
              <w:highlight w:val="yellow"/>
            </w:rPr>
          </w:rPrChange>
        </w:rPr>
        <w:t xml:space="preserve">by the Board pursuant to </w:t>
      </w:r>
      <w:r w:rsidR="00956738">
        <w:rPr>
          <w:bCs/>
          <w:sz w:val="22"/>
          <w:szCs w:val="22"/>
          <w:highlight w:val="yellow"/>
        </w:rPr>
        <w:t xml:space="preserve">Section </w:t>
      </w:r>
      <w:ins w:id="326" w:author="Andrew Balzer" w:date="2025-04-08T16:17:00Z" w16du:dateUtc="2025-04-08T20:17:00Z">
        <w:r w:rsidR="00946DBE" w:rsidRPr="00946DBE">
          <w:rPr>
            <w:bCs/>
            <w:sz w:val="22"/>
            <w:szCs w:val="22"/>
            <w:highlight w:val="yellow"/>
          </w:rPr>
          <w:t>13.1</w:t>
        </w:r>
        <w:r w:rsidR="00946DBE">
          <w:rPr>
            <w:bCs/>
            <w:sz w:val="22"/>
            <w:szCs w:val="22"/>
          </w:rPr>
          <w:t>,</w:t>
        </w:r>
      </w:ins>
      <w:del w:id="327" w:author="Andrew Balzer" w:date="2025-04-08T16:17:00Z" w16du:dateUtc="2025-04-08T20:17:00Z">
        <w:r w:rsidR="00956738">
          <w:rPr>
            <w:bCs/>
            <w:sz w:val="22"/>
            <w:szCs w:val="22"/>
            <w:highlight w:val="yellow"/>
          </w:rPr>
          <w:delText>___ of Article ___</w:delText>
        </w:r>
        <w:r w:rsidRPr="0093363B">
          <w:rPr>
            <w:bCs/>
            <w:sz w:val="22"/>
            <w:szCs w:val="22"/>
            <w:highlight w:val="yellow"/>
          </w:rPr>
          <w:delText>,</w:delText>
        </w:r>
      </w:del>
      <w:r w:rsidRPr="008849E0">
        <w:rPr>
          <w:sz w:val="22"/>
          <w:rPrChange w:id="328" w:author="Andrew Balzer" w:date="2025-04-08T16:17:00Z" w16du:dateUtc="2025-04-08T20:17:00Z">
            <w:rPr>
              <w:bCs/>
              <w:sz w:val="22"/>
              <w:szCs w:val="22"/>
              <w:highlight w:val="yellow"/>
            </w:rPr>
          </w:rPrChange>
        </w:rPr>
        <w:t xml:space="preserve"> or if a Fair Market Value of the Company is not available, based on a 5x EBITDA valuation of the Company’s most recent annual Income Statement. (“the Class B Redemption Period”). A Class B Shareholder shall need the approval of the Board to sell more than ten percent (10%) of his or her Class B Shares during any individual Class B Redemption Period.</w:t>
      </w:r>
    </w:p>
    <w:p w14:paraId="7084B38F" w14:textId="77777777" w:rsidR="0066505B" w:rsidRDefault="0066505B" w:rsidP="0066505B">
      <w:pPr>
        <w:pStyle w:val="ListParagraph"/>
        <w:rPr>
          <w:b/>
          <w:sz w:val="22"/>
          <w:u w:val="single"/>
          <w:rPrChange w:id="329" w:author="Andrew Balzer" w:date="2025-04-08T16:17:00Z" w16du:dateUtc="2025-04-08T20:17:00Z">
            <w:rPr>
              <w:bCs/>
              <w:sz w:val="22"/>
              <w:szCs w:val="22"/>
            </w:rPr>
          </w:rPrChange>
        </w:rPr>
      </w:pPr>
    </w:p>
    <w:p w14:paraId="2DE9784D" w14:textId="59E18227" w:rsidR="0066505B" w:rsidRDefault="0066505B" w:rsidP="008849E0">
      <w:pPr>
        <w:widowControl w:val="0"/>
        <w:numPr>
          <w:ilvl w:val="2"/>
          <w:numId w:val="32"/>
        </w:numPr>
        <w:ind w:left="1440" w:hanging="720"/>
        <w:rPr>
          <w:sz w:val="22"/>
          <w:rPrChange w:id="330" w:author="Andrew Balzer" w:date="2025-04-08T16:17:00Z" w16du:dateUtc="2025-04-08T20:17:00Z">
            <w:rPr>
              <w:b/>
              <w:sz w:val="22"/>
              <w:szCs w:val="22"/>
              <w:u w:val="single"/>
            </w:rPr>
          </w:rPrChange>
        </w:rPr>
        <w:pPrChange w:id="331" w:author="Andrew Balzer" w:date="2025-04-08T16:17:00Z" w16du:dateUtc="2025-04-08T20:17:00Z">
          <w:pPr>
            <w:widowControl w:val="0"/>
            <w:numPr>
              <w:ilvl w:val="1"/>
              <w:numId w:val="8"/>
            </w:numPr>
            <w:ind w:left="1440" w:hanging="360"/>
          </w:pPr>
        </w:pPrChange>
      </w:pPr>
      <w:r w:rsidRPr="0093363B">
        <w:rPr>
          <w:b/>
          <w:sz w:val="22"/>
          <w:szCs w:val="22"/>
          <w:u w:val="single"/>
        </w:rPr>
        <w:t>Class C Shares</w:t>
      </w:r>
      <w:r w:rsidRPr="0093363B">
        <w:rPr>
          <w:b/>
          <w:sz w:val="22"/>
          <w:szCs w:val="22"/>
        </w:rPr>
        <w:t>.</w:t>
      </w:r>
    </w:p>
    <w:p w14:paraId="70B8E57B" w14:textId="77777777" w:rsidR="0066505B" w:rsidRPr="008849E0" w:rsidRDefault="0066505B" w:rsidP="008849E0">
      <w:pPr>
        <w:widowControl w:val="0"/>
        <w:rPr>
          <w:sz w:val="22"/>
          <w:rPrChange w:id="332" w:author="Andrew Balzer" w:date="2025-04-08T16:17:00Z" w16du:dateUtc="2025-04-08T20:17:00Z">
            <w:rPr>
              <w:b/>
              <w:sz w:val="22"/>
              <w:szCs w:val="22"/>
              <w:u w:val="single"/>
            </w:rPr>
          </w:rPrChange>
        </w:rPr>
        <w:pPrChange w:id="333" w:author="Andrew Balzer" w:date="2025-04-08T16:17:00Z" w16du:dateUtc="2025-04-08T20:17:00Z">
          <w:pPr>
            <w:widowControl w:val="0"/>
            <w:ind w:left="1440"/>
          </w:pPr>
        </w:pPrChange>
      </w:pPr>
    </w:p>
    <w:p w14:paraId="5E5C98BC" w14:textId="77777777" w:rsidR="0066505B" w:rsidRPr="0093363B" w:rsidRDefault="0066505B" w:rsidP="008849E0">
      <w:pPr>
        <w:widowControl w:val="0"/>
        <w:numPr>
          <w:ilvl w:val="3"/>
          <w:numId w:val="32"/>
        </w:numPr>
        <w:ind w:left="2160" w:hanging="720"/>
        <w:rPr>
          <w:bCs/>
          <w:sz w:val="22"/>
          <w:szCs w:val="22"/>
        </w:rPr>
        <w:pPrChange w:id="334" w:author="Andrew Balzer" w:date="2025-04-08T16:17:00Z" w16du:dateUtc="2025-04-08T20:17:00Z">
          <w:pPr>
            <w:widowControl w:val="0"/>
            <w:numPr>
              <w:ilvl w:val="2"/>
              <w:numId w:val="8"/>
            </w:numPr>
            <w:ind w:left="2160" w:hanging="720"/>
          </w:pPr>
        </w:pPrChange>
      </w:pPr>
      <w:r w:rsidRPr="0093363B">
        <w:rPr>
          <w:b/>
          <w:sz w:val="22"/>
          <w:szCs w:val="22"/>
          <w:u w:val="single"/>
        </w:rPr>
        <w:t>Purpose of Class C Shares</w:t>
      </w:r>
      <w:r w:rsidRPr="0093363B">
        <w:rPr>
          <w:b/>
          <w:sz w:val="22"/>
          <w:szCs w:val="22"/>
        </w:rPr>
        <w:t>.</w:t>
      </w:r>
      <w:r w:rsidRPr="0093363B">
        <w:rPr>
          <w:bCs/>
          <w:sz w:val="22"/>
          <w:szCs w:val="22"/>
        </w:rPr>
        <w:t xml:space="preserve">  The purpose of Class C Shares is to promote investments in the Company from outside parties to generate cash to be used to grow the Company. Class C Shares are differentiated from Class B Shares by the fact that Class C Shareholders shall not be entitled to vote at any shareholder meetings while Class B Shareholders are entitled to such a vote.</w:t>
      </w:r>
    </w:p>
    <w:p w14:paraId="7BFE146B" w14:textId="77777777" w:rsidR="0066505B" w:rsidRPr="0093363B" w:rsidRDefault="0066505B" w:rsidP="008849E0">
      <w:pPr>
        <w:widowControl w:val="0"/>
        <w:rPr>
          <w:bCs/>
          <w:sz w:val="22"/>
          <w:szCs w:val="22"/>
        </w:rPr>
        <w:pPrChange w:id="335" w:author="Andrew Balzer" w:date="2025-04-08T16:17:00Z" w16du:dateUtc="2025-04-08T20:17:00Z">
          <w:pPr>
            <w:widowControl w:val="0"/>
            <w:ind w:left="1440"/>
          </w:pPr>
        </w:pPrChange>
      </w:pPr>
    </w:p>
    <w:p w14:paraId="004892C7" w14:textId="4E22151D" w:rsidR="0066505B" w:rsidRPr="0093363B" w:rsidRDefault="0066505B" w:rsidP="008849E0">
      <w:pPr>
        <w:widowControl w:val="0"/>
        <w:numPr>
          <w:ilvl w:val="3"/>
          <w:numId w:val="32"/>
        </w:numPr>
        <w:ind w:left="2160" w:hanging="720"/>
        <w:rPr>
          <w:bCs/>
          <w:sz w:val="22"/>
          <w:szCs w:val="22"/>
        </w:rPr>
        <w:pPrChange w:id="336" w:author="Andrew Balzer" w:date="2025-04-08T16:17:00Z" w16du:dateUtc="2025-04-08T20:17:00Z">
          <w:pPr>
            <w:widowControl w:val="0"/>
            <w:numPr>
              <w:ilvl w:val="2"/>
              <w:numId w:val="8"/>
            </w:numPr>
            <w:ind w:left="2160" w:hanging="720"/>
          </w:pPr>
        </w:pPrChange>
      </w:pPr>
      <w:r w:rsidRPr="0093363B">
        <w:rPr>
          <w:b/>
          <w:sz w:val="22"/>
          <w:szCs w:val="22"/>
          <w:u w:val="single"/>
        </w:rPr>
        <w:t>Initial Amount Authorized</w:t>
      </w:r>
      <w:r w:rsidRPr="0093363B">
        <w:rPr>
          <w:b/>
          <w:sz w:val="22"/>
          <w:szCs w:val="22"/>
        </w:rPr>
        <w:t>.</w:t>
      </w:r>
      <w:r w:rsidRPr="0093363B">
        <w:rPr>
          <w:bCs/>
          <w:sz w:val="22"/>
          <w:szCs w:val="22"/>
        </w:rPr>
        <w:t xml:space="preserve">  The Parties agree that no Class C Shares shall initially be authorized.</w:t>
      </w:r>
    </w:p>
    <w:p w14:paraId="7B338FC4" w14:textId="77777777" w:rsidR="0066505B" w:rsidRDefault="0066505B" w:rsidP="008849E0">
      <w:pPr>
        <w:pStyle w:val="ListParagraph"/>
        <w:rPr>
          <w:b/>
          <w:sz w:val="22"/>
          <w:u w:val="single"/>
          <w:rPrChange w:id="337" w:author="Andrew Balzer" w:date="2025-04-08T16:17:00Z" w16du:dateUtc="2025-04-08T20:17:00Z">
            <w:rPr>
              <w:bCs/>
              <w:sz w:val="22"/>
              <w:szCs w:val="22"/>
            </w:rPr>
          </w:rPrChange>
        </w:rPr>
        <w:pPrChange w:id="338" w:author="Andrew Balzer" w:date="2025-04-08T16:17:00Z" w16du:dateUtc="2025-04-08T20:17:00Z">
          <w:pPr>
            <w:widowControl w:val="0"/>
            <w:ind w:left="2160"/>
          </w:pPr>
        </w:pPrChange>
      </w:pPr>
    </w:p>
    <w:p w14:paraId="041F4A3E" w14:textId="11F45E35" w:rsidR="0066505B" w:rsidRPr="0093363B" w:rsidRDefault="0066505B" w:rsidP="008849E0">
      <w:pPr>
        <w:widowControl w:val="0"/>
        <w:numPr>
          <w:ilvl w:val="3"/>
          <w:numId w:val="32"/>
        </w:numPr>
        <w:ind w:left="2160" w:hanging="720"/>
        <w:rPr>
          <w:bCs/>
          <w:sz w:val="22"/>
          <w:szCs w:val="22"/>
        </w:rPr>
        <w:pPrChange w:id="339" w:author="Andrew Balzer" w:date="2025-04-08T16:17:00Z" w16du:dateUtc="2025-04-08T20:17:00Z">
          <w:pPr>
            <w:widowControl w:val="0"/>
            <w:numPr>
              <w:ilvl w:val="2"/>
              <w:numId w:val="8"/>
            </w:numPr>
            <w:ind w:left="2160" w:hanging="720"/>
          </w:pPr>
        </w:pPrChange>
      </w:pPr>
      <w:r w:rsidRPr="0093363B">
        <w:rPr>
          <w:b/>
          <w:sz w:val="22"/>
          <w:szCs w:val="22"/>
          <w:u w:val="single"/>
        </w:rPr>
        <w:t>Authorization of New Class C Shares</w:t>
      </w:r>
      <w:r w:rsidRPr="0093363B">
        <w:rPr>
          <w:b/>
          <w:sz w:val="22"/>
          <w:szCs w:val="22"/>
        </w:rPr>
        <w:t xml:space="preserve">. </w:t>
      </w:r>
      <w:r w:rsidRPr="0093363B">
        <w:rPr>
          <w:bCs/>
          <w:sz w:val="22"/>
          <w:szCs w:val="22"/>
        </w:rPr>
        <w:t xml:space="preserve"> Class C Shares shall be authorized and issued as part of investor rounds engaged in by the Company. The number of Class C Shares authorized per investor round shall be determined by the market at the time of the investor round.</w:t>
      </w:r>
      <w:r w:rsidR="009B7A56" w:rsidRPr="0093363B">
        <w:rPr>
          <w:bCs/>
          <w:sz w:val="22"/>
          <w:szCs w:val="22"/>
        </w:rPr>
        <w:t xml:space="preserve"> The commencement of a Class C investor round shall require </w:t>
      </w:r>
      <w:r w:rsidR="00295BA8">
        <w:rPr>
          <w:bCs/>
          <w:sz w:val="22"/>
          <w:szCs w:val="22"/>
        </w:rPr>
        <w:t xml:space="preserve">a </w:t>
      </w:r>
      <w:r w:rsidR="009B7A56" w:rsidRPr="0093363B">
        <w:rPr>
          <w:bCs/>
          <w:sz w:val="22"/>
          <w:szCs w:val="22"/>
        </w:rPr>
        <w:t>Supe</w:t>
      </w:r>
      <w:r w:rsidR="00295BA8">
        <w:rPr>
          <w:bCs/>
          <w:sz w:val="22"/>
          <w:szCs w:val="22"/>
        </w:rPr>
        <w:t>r Majority vote</w:t>
      </w:r>
      <w:r w:rsidR="0048782C">
        <w:rPr>
          <w:bCs/>
          <w:sz w:val="22"/>
          <w:szCs w:val="22"/>
        </w:rPr>
        <w:t xml:space="preserve"> of the Board</w:t>
      </w:r>
      <w:r w:rsidR="009B7A56" w:rsidRPr="0093363B">
        <w:rPr>
          <w:bCs/>
          <w:sz w:val="22"/>
          <w:szCs w:val="22"/>
        </w:rPr>
        <w:t>.</w:t>
      </w:r>
    </w:p>
    <w:p w14:paraId="3F6FEDF0" w14:textId="77777777" w:rsidR="0066505B" w:rsidRDefault="0066505B" w:rsidP="0066505B">
      <w:pPr>
        <w:pStyle w:val="ListParagraph"/>
        <w:rPr>
          <w:b/>
          <w:sz w:val="22"/>
          <w:u w:val="single"/>
          <w:rPrChange w:id="340" w:author="Andrew Balzer" w:date="2025-04-08T16:17:00Z" w16du:dateUtc="2025-04-08T20:17:00Z">
            <w:rPr>
              <w:bCs/>
              <w:sz w:val="22"/>
              <w:szCs w:val="22"/>
            </w:rPr>
          </w:rPrChange>
        </w:rPr>
      </w:pPr>
    </w:p>
    <w:p w14:paraId="4407D99E" w14:textId="65741DC5" w:rsidR="0066505B" w:rsidRDefault="0066505B" w:rsidP="008849E0">
      <w:pPr>
        <w:widowControl w:val="0"/>
        <w:numPr>
          <w:ilvl w:val="3"/>
          <w:numId w:val="32"/>
        </w:numPr>
        <w:ind w:left="2160" w:hanging="720"/>
        <w:rPr>
          <w:sz w:val="22"/>
          <w:rPrChange w:id="341" w:author="Andrew Balzer" w:date="2025-04-08T16:17:00Z" w16du:dateUtc="2025-04-08T20:17:00Z">
            <w:rPr>
              <w:bCs/>
              <w:sz w:val="22"/>
              <w:szCs w:val="22"/>
              <w:highlight w:val="yellow"/>
            </w:rPr>
          </w:rPrChange>
        </w:rPr>
        <w:pPrChange w:id="342" w:author="Andrew Balzer" w:date="2025-04-08T16:17:00Z" w16du:dateUtc="2025-04-08T20:17:00Z">
          <w:pPr>
            <w:widowControl w:val="0"/>
            <w:numPr>
              <w:ilvl w:val="2"/>
              <w:numId w:val="8"/>
            </w:numPr>
            <w:ind w:left="2160" w:hanging="720"/>
          </w:pPr>
        </w:pPrChange>
      </w:pPr>
      <w:r w:rsidRPr="008849E0">
        <w:rPr>
          <w:b/>
          <w:sz w:val="22"/>
          <w:u w:val="single"/>
          <w:rPrChange w:id="343" w:author="Andrew Balzer" w:date="2025-04-08T16:17:00Z" w16du:dateUtc="2025-04-08T20:17:00Z">
            <w:rPr>
              <w:b/>
              <w:sz w:val="22"/>
              <w:szCs w:val="22"/>
              <w:highlight w:val="yellow"/>
              <w:u w:val="single"/>
            </w:rPr>
          </w:rPrChange>
        </w:rPr>
        <w:t>Purchase of Class C Shares by Shareholders</w:t>
      </w:r>
      <w:r w:rsidRPr="008849E0">
        <w:rPr>
          <w:b/>
          <w:sz w:val="22"/>
          <w:rPrChange w:id="344" w:author="Andrew Balzer" w:date="2025-04-08T16:17:00Z" w16du:dateUtc="2025-04-08T20:17:00Z">
            <w:rPr>
              <w:b/>
              <w:sz w:val="22"/>
              <w:szCs w:val="22"/>
              <w:highlight w:val="yellow"/>
            </w:rPr>
          </w:rPrChange>
        </w:rPr>
        <w:t>.</w:t>
      </w:r>
      <w:r w:rsidRPr="008849E0">
        <w:rPr>
          <w:sz w:val="22"/>
          <w:rPrChange w:id="345" w:author="Andrew Balzer" w:date="2025-04-08T16:17:00Z" w16du:dateUtc="2025-04-08T20:17:00Z">
            <w:rPr>
              <w:bCs/>
              <w:sz w:val="22"/>
              <w:szCs w:val="22"/>
              <w:highlight w:val="yellow"/>
            </w:rPr>
          </w:rPrChange>
        </w:rPr>
        <w:t xml:space="preserve">  Existing Shareholders of the Company shall be entitled to purchase Class C Shares of the Company during </w:t>
      </w:r>
      <w:ins w:id="346" w:author="Andrew Balzer" w:date="2025-04-08T16:17:00Z" w16du:dateUtc="2025-04-08T20:17:00Z">
        <w:r w:rsidR="00575421" w:rsidRPr="008849E0">
          <w:rPr>
            <w:bCs/>
            <w:sz w:val="22"/>
            <w:szCs w:val="22"/>
          </w:rPr>
          <w:t>any Funding Round effectuated</w:t>
        </w:r>
      </w:ins>
      <w:del w:id="347" w:author="Andrew Balzer" w:date="2025-04-08T16:17:00Z" w16du:dateUtc="2025-04-08T20:17:00Z">
        <w:r w:rsidRPr="0093363B">
          <w:rPr>
            <w:bCs/>
            <w:sz w:val="22"/>
            <w:szCs w:val="22"/>
            <w:highlight w:val="yellow"/>
          </w:rPr>
          <w:delText>pre-determined periods of time as determined</w:delText>
        </w:r>
      </w:del>
      <w:r w:rsidRPr="008849E0">
        <w:rPr>
          <w:sz w:val="22"/>
          <w:rPrChange w:id="348" w:author="Andrew Balzer" w:date="2025-04-08T16:17:00Z" w16du:dateUtc="2025-04-08T20:17:00Z">
            <w:rPr>
              <w:bCs/>
              <w:sz w:val="22"/>
              <w:szCs w:val="22"/>
              <w:highlight w:val="yellow"/>
            </w:rPr>
          </w:rPrChange>
        </w:rPr>
        <w:t xml:space="preserve"> by the Board. The value per share of Class C Shares shall be determined by the Board.</w:t>
      </w:r>
      <w:r w:rsidR="009B7A56" w:rsidRPr="008849E0">
        <w:rPr>
          <w:sz w:val="22"/>
          <w:rPrChange w:id="349" w:author="Andrew Balzer" w:date="2025-04-08T16:17:00Z" w16du:dateUtc="2025-04-08T20:17:00Z">
            <w:rPr>
              <w:bCs/>
              <w:sz w:val="22"/>
              <w:szCs w:val="22"/>
              <w:highlight w:val="yellow"/>
            </w:rPr>
          </w:rPrChange>
        </w:rPr>
        <w:t xml:space="preserve"> The commencement of a Class C Shares purchase period shall require </w:t>
      </w:r>
      <w:r w:rsidR="00295BA8" w:rsidRPr="008849E0">
        <w:rPr>
          <w:sz w:val="22"/>
          <w:rPrChange w:id="350" w:author="Andrew Balzer" w:date="2025-04-08T16:17:00Z" w16du:dateUtc="2025-04-08T20:17:00Z">
            <w:rPr>
              <w:bCs/>
              <w:sz w:val="22"/>
              <w:szCs w:val="22"/>
              <w:highlight w:val="yellow"/>
            </w:rPr>
          </w:rPrChange>
        </w:rPr>
        <w:t xml:space="preserve">a </w:t>
      </w:r>
      <w:r w:rsidR="009B7A56" w:rsidRPr="008849E0">
        <w:rPr>
          <w:sz w:val="22"/>
          <w:rPrChange w:id="351" w:author="Andrew Balzer" w:date="2025-04-08T16:17:00Z" w16du:dateUtc="2025-04-08T20:17:00Z">
            <w:rPr>
              <w:bCs/>
              <w:sz w:val="22"/>
              <w:szCs w:val="22"/>
              <w:highlight w:val="yellow"/>
            </w:rPr>
          </w:rPrChange>
        </w:rPr>
        <w:t>Super</w:t>
      </w:r>
      <w:r w:rsidR="00295BA8" w:rsidRPr="008849E0">
        <w:rPr>
          <w:sz w:val="22"/>
          <w:rPrChange w:id="352" w:author="Andrew Balzer" w:date="2025-04-08T16:17:00Z" w16du:dateUtc="2025-04-08T20:17:00Z">
            <w:rPr>
              <w:bCs/>
              <w:sz w:val="22"/>
              <w:szCs w:val="22"/>
              <w:highlight w:val="yellow"/>
            </w:rPr>
          </w:rPrChange>
        </w:rPr>
        <w:t xml:space="preserve"> Majority vote </w:t>
      </w:r>
      <w:r w:rsidR="0048782C" w:rsidRPr="008849E0">
        <w:rPr>
          <w:sz w:val="22"/>
          <w:rPrChange w:id="353" w:author="Andrew Balzer" w:date="2025-04-08T16:17:00Z" w16du:dateUtc="2025-04-08T20:17:00Z">
            <w:rPr>
              <w:bCs/>
              <w:sz w:val="22"/>
              <w:szCs w:val="22"/>
              <w:highlight w:val="yellow"/>
            </w:rPr>
          </w:rPrChange>
        </w:rPr>
        <w:t>of the Board</w:t>
      </w:r>
      <w:r w:rsidR="009B7A56" w:rsidRPr="008849E0">
        <w:rPr>
          <w:sz w:val="22"/>
          <w:rPrChange w:id="354" w:author="Andrew Balzer" w:date="2025-04-08T16:17:00Z" w16du:dateUtc="2025-04-08T20:17:00Z">
            <w:rPr>
              <w:bCs/>
              <w:sz w:val="22"/>
              <w:szCs w:val="22"/>
              <w:highlight w:val="yellow"/>
            </w:rPr>
          </w:rPrChange>
        </w:rPr>
        <w:t>.</w:t>
      </w:r>
    </w:p>
    <w:p w14:paraId="3EA6A97B" w14:textId="77777777" w:rsidR="0066505B" w:rsidRDefault="0066505B" w:rsidP="008849E0">
      <w:pPr>
        <w:pStyle w:val="ListParagraph"/>
        <w:rPr>
          <w:b/>
          <w:sz w:val="22"/>
          <w:u w:val="single"/>
          <w:rPrChange w:id="355" w:author="Andrew Balzer" w:date="2025-04-08T16:17:00Z" w16du:dateUtc="2025-04-08T20:17:00Z">
            <w:rPr>
              <w:bCs/>
              <w:sz w:val="22"/>
              <w:szCs w:val="22"/>
            </w:rPr>
          </w:rPrChange>
        </w:rPr>
        <w:pPrChange w:id="356" w:author="Andrew Balzer" w:date="2025-04-08T16:17:00Z" w16du:dateUtc="2025-04-08T20:17:00Z">
          <w:pPr>
            <w:widowControl w:val="0"/>
          </w:pPr>
        </w:pPrChange>
      </w:pPr>
    </w:p>
    <w:p w14:paraId="1AC0B16C" w14:textId="32A6F239" w:rsidR="0066505B" w:rsidRPr="0093363B" w:rsidRDefault="0066505B" w:rsidP="008849E0">
      <w:pPr>
        <w:widowControl w:val="0"/>
        <w:numPr>
          <w:ilvl w:val="3"/>
          <w:numId w:val="32"/>
        </w:numPr>
        <w:ind w:left="2160" w:hanging="720"/>
        <w:rPr>
          <w:bCs/>
          <w:sz w:val="22"/>
          <w:szCs w:val="22"/>
        </w:rPr>
        <w:pPrChange w:id="357" w:author="Andrew Balzer" w:date="2025-04-08T16:17:00Z" w16du:dateUtc="2025-04-08T20:17:00Z">
          <w:pPr>
            <w:widowControl w:val="0"/>
            <w:numPr>
              <w:ilvl w:val="2"/>
              <w:numId w:val="8"/>
            </w:numPr>
            <w:ind w:left="2160" w:hanging="720"/>
          </w:pPr>
        </w:pPrChange>
      </w:pPr>
      <w:r w:rsidRPr="0093363B">
        <w:rPr>
          <w:b/>
          <w:sz w:val="22"/>
          <w:szCs w:val="22"/>
          <w:u w:val="single"/>
        </w:rPr>
        <w:t>Entitled to Ownership</w:t>
      </w:r>
      <w:r w:rsidRPr="0093363B">
        <w:rPr>
          <w:b/>
          <w:sz w:val="22"/>
          <w:szCs w:val="22"/>
        </w:rPr>
        <w:t>.</w:t>
      </w:r>
      <w:r w:rsidRPr="0093363B">
        <w:rPr>
          <w:bCs/>
          <w:sz w:val="22"/>
          <w:szCs w:val="22"/>
        </w:rPr>
        <w:t xml:space="preserve">  Any person</w:t>
      </w:r>
      <w:ins w:id="358" w:author="Andrew Balzer" w:date="2025-04-08T16:17:00Z" w16du:dateUtc="2025-04-08T20:17:00Z">
        <w:r w:rsidRPr="008849E0">
          <w:rPr>
            <w:bCs/>
            <w:sz w:val="22"/>
            <w:szCs w:val="22"/>
          </w:rPr>
          <w:t xml:space="preserve"> </w:t>
        </w:r>
        <w:r w:rsidR="008849E0" w:rsidRPr="008849E0">
          <w:rPr>
            <w:bCs/>
            <w:sz w:val="22"/>
            <w:szCs w:val="22"/>
          </w:rPr>
          <w:t>or entity</w:t>
        </w:r>
      </w:ins>
      <w:r w:rsidRPr="0093363B">
        <w:rPr>
          <w:bCs/>
          <w:sz w:val="22"/>
          <w:szCs w:val="22"/>
        </w:rPr>
        <w:t xml:space="preserve"> shall be entitled to own Class C Shares.</w:t>
      </w:r>
    </w:p>
    <w:p w14:paraId="6D6338A0" w14:textId="77777777" w:rsidR="0066505B" w:rsidRDefault="0066505B" w:rsidP="008849E0">
      <w:pPr>
        <w:pStyle w:val="ListParagraph"/>
        <w:rPr>
          <w:b/>
          <w:sz w:val="22"/>
          <w:u w:val="single"/>
          <w:rPrChange w:id="359" w:author="Andrew Balzer" w:date="2025-04-08T16:17:00Z" w16du:dateUtc="2025-04-08T20:17:00Z">
            <w:rPr>
              <w:bCs/>
              <w:sz w:val="22"/>
              <w:szCs w:val="22"/>
            </w:rPr>
          </w:rPrChange>
        </w:rPr>
        <w:pPrChange w:id="360" w:author="Andrew Balzer" w:date="2025-04-08T16:17:00Z" w16du:dateUtc="2025-04-08T20:17:00Z">
          <w:pPr>
            <w:widowControl w:val="0"/>
          </w:pPr>
        </w:pPrChange>
      </w:pPr>
    </w:p>
    <w:p w14:paraId="766C49A7" w14:textId="49A73E83" w:rsidR="0066505B" w:rsidRPr="0093363B" w:rsidRDefault="0066505B" w:rsidP="008849E0">
      <w:pPr>
        <w:widowControl w:val="0"/>
        <w:numPr>
          <w:ilvl w:val="3"/>
          <w:numId w:val="32"/>
        </w:numPr>
        <w:ind w:left="2160" w:hanging="720"/>
        <w:rPr>
          <w:bCs/>
          <w:sz w:val="22"/>
          <w:szCs w:val="22"/>
        </w:rPr>
        <w:pPrChange w:id="361" w:author="Andrew Balzer" w:date="2025-04-08T16:17:00Z" w16du:dateUtc="2025-04-08T20:17:00Z">
          <w:pPr>
            <w:widowControl w:val="0"/>
            <w:numPr>
              <w:ilvl w:val="2"/>
              <w:numId w:val="8"/>
            </w:numPr>
            <w:ind w:left="2160" w:hanging="720"/>
          </w:pPr>
        </w:pPrChange>
      </w:pPr>
      <w:r w:rsidRPr="0093363B">
        <w:rPr>
          <w:b/>
          <w:sz w:val="22"/>
          <w:szCs w:val="22"/>
          <w:u w:val="single"/>
        </w:rPr>
        <w:t>Voting Power</w:t>
      </w:r>
      <w:r w:rsidRPr="0093363B">
        <w:rPr>
          <w:b/>
          <w:sz w:val="22"/>
          <w:szCs w:val="22"/>
        </w:rPr>
        <w:t>.</w:t>
      </w:r>
      <w:r w:rsidRPr="0093363B">
        <w:rPr>
          <w:bCs/>
          <w:sz w:val="22"/>
          <w:szCs w:val="22"/>
        </w:rPr>
        <w:t xml:space="preserve">  Class C Shares shall not be entitled to any vote on decisions put to the Shareholders. Class C Shareholders acknowledge this lack of vote in exchange for the Equity Distribution Rights defined in </w:t>
      </w:r>
      <w:r w:rsidRPr="00946DBE">
        <w:rPr>
          <w:sz w:val="22"/>
          <w:highlight w:val="yellow"/>
          <w:rPrChange w:id="362" w:author="Andrew Balzer" w:date="2025-04-08T16:17:00Z" w16du:dateUtc="2025-04-08T20:17:00Z">
            <w:rPr>
              <w:bCs/>
              <w:sz w:val="22"/>
              <w:szCs w:val="22"/>
            </w:rPr>
          </w:rPrChange>
        </w:rPr>
        <w:t xml:space="preserve">Section </w:t>
      </w:r>
      <w:ins w:id="363" w:author="Andrew Balzer" w:date="2025-04-08T16:17:00Z" w16du:dateUtc="2025-04-08T20:17:00Z">
        <w:r w:rsidR="00946DBE" w:rsidRPr="00946DBE">
          <w:rPr>
            <w:bCs/>
            <w:sz w:val="22"/>
            <w:szCs w:val="22"/>
            <w:highlight w:val="yellow"/>
          </w:rPr>
          <w:t>3.2.4.7.</w:t>
        </w:r>
      </w:ins>
      <w:del w:id="364" w:author="Andrew Balzer" w:date="2025-04-08T16:17:00Z" w16du:dateUtc="2025-04-08T20:17:00Z">
        <w:r w:rsidRPr="0093363B">
          <w:rPr>
            <w:bCs/>
            <w:sz w:val="22"/>
            <w:szCs w:val="22"/>
          </w:rPr>
          <w:delText>____</w:delText>
        </w:r>
      </w:del>
      <w:r w:rsidRPr="0093363B">
        <w:rPr>
          <w:bCs/>
          <w:sz w:val="22"/>
          <w:szCs w:val="22"/>
        </w:rPr>
        <w:t xml:space="preserve"> herein.</w:t>
      </w:r>
    </w:p>
    <w:p w14:paraId="1292A10C" w14:textId="77777777" w:rsidR="0066505B" w:rsidRDefault="0066505B" w:rsidP="008849E0">
      <w:pPr>
        <w:pStyle w:val="ListParagraph"/>
        <w:rPr>
          <w:b/>
          <w:sz w:val="22"/>
          <w:u w:val="single"/>
          <w:rPrChange w:id="365" w:author="Andrew Balzer" w:date="2025-04-08T16:17:00Z" w16du:dateUtc="2025-04-08T20:17:00Z">
            <w:rPr>
              <w:bCs/>
              <w:sz w:val="22"/>
              <w:szCs w:val="22"/>
            </w:rPr>
          </w:rPrChange>
        </w:rPr>
        <w:pPrChange w:id="366" w:author="Andrew Balzer" w:date="2025-04-08T16:17:00Z" w16du:dateUtc="2025-04-08T20:17:00Z">
          <w:pPr>
            <w:pStyle w:val="ListParagraph"/>
            <w:ind w:left="0"/>
          </w:pPr>
        </w:pPrChange>
      </w:pPr>
    </w:p>
    <w:p w14:paraId="0C89B3F0" w14:textId="3015FE35" w:rsidR="00DD2FA7" w:rsidRPr="0093363B" w:rsidRDefault="0066505B" w:rsidP="008849E0">
      <w:pPr>
        <w:widowControl w:val="0"/>
        <w:numPr>
          <w:ilvl w:val="3"/>
          <w:numId w:val="32"/>
        </w:numPr>
        <w:ind w:left="2160" w:hanging="720"/>
        <w:rPr>
          <w:bCs/>
          <w:sz w:val="22"/>
          <w:szCs w:val="22"/>
        </w:rPr>
        <w:pPrChange w:id="367" w:author="Andrew Balzer" w:date="2025-04-08T16:17:00Z" w16du:dateUtc="2025-04-08T20:17:00Z">
          <w:pPr>
            <w:widowControl w:val="0"/>
            <w:numPr>
              <w:ilvl w:val="2"/>
              <w:numId w:val="8"/>
            </w:numPr>
            <w:ind w:left="2160" w:hanging="720"/>
          </w:pPr>
        </w:pPrChange>
      </w:pPr>
      <w:r w:rsidRPr="0093363B">
        <w:rPr>
          <w:b/>
          <w:sz w:val="22"/>
          <w:szCs w:val="22"/>
          <w:u w:val="single"/>
        </w:rPr>
        <w:t>Equity Distribution Rights</w:t>
      </w:r>
      <w:r w:rsidRPr="0093363B">
        <w:rPr>
          <w:b/>
          <w:sz w:val="22"/>
          <w:szCs w:val="22"/>
        </w:rPr>
        <w:t>.</w:t>
      </w:r>
      <w:r w:rsidRPr="0093363B">
        <w:rPr>
          <w:bCs/>
          <w:sz w:val="22"/>
          <w:szCs w:val="22"/>
        </w:rPr>
        <w:t xml:space="preserve">  </w:t>
      </w:r>
      <w:r w:rsidR="00B22336" w:rsidRPr="0093363B">
        <w:rPr>
          <w:bCs/>
          <w:sz w:val="22"/>
          <w:szCs w:val="22"/>
        </w:rPr>
        <w:t>Each Class C Share shall be entitled to dividends approved and authorized by the Board, on a pro-rata basis, and at a multiple of 2.0x.</w:t>
      </w:r>
      <w:r w:rsidR="00DD2FA7" w:rsidRPr="0093363B">
        <w:rPr>
          <w:bCs/>
          <w:sz w:val="22"/>
          <w:szCs w:val="22"/>
        </w:rPr>
        <w:t xml:space="preserve"> </w:t>
      </w:r>
      <w:ins w:id="368" w:author="Andrew Balzer" w:date="2025-04-08T16:17:00Z" w16du:dateUtc="2025-04-08T20:17:00Z">
        <w:r w:rsidR="009B15BF" w:rsidRPr="008849E0">
          <w:rPr>
            <w:bCs/>
            <w:sz w:val="22"/>
            <w:szCs w:val="22"/>
          </w:rPr>
          <w:t>Class C Shareholders may choose to reinvest some or all of their dividend into Class B and/or Class C Shares in place of receiving monetary dividends.</w:t>
        </w:r>
      </w:ins>
    </w:p>
    <w:p w14:paraId="19C8C11A" w14:textId="77777777" w:rsidR="00DD2FA7" w:rsidRPr="0093363B" w:rsidRDefault="00DD2FA7" w:rsidP="00DD2FA7">
      <w:pPr>
        <w:pStyle w:val="ListParagraph"/>
        <w:rPr>
          <w:del w:id="369" w:author="Andrew Balzer" w:date="2025-04-08T16:17:00Z" w16du:dateUtc="2025-04-08T20:17:00Z"/>
          <w:bCs/>
          <w:sz w:val="22"/>
          <w:szCs w:val="22"/>
        </w:rPr>
      </w:pPr>
    </w:p>
    <w:p w14:paraId="024E5EF4" w14:textId="05B921C1" w:rsidR="00DD2FA7" w:rsidRPr="0093363B" w:rsidRDefault="00DD2FA7" w:rsidP="00DD2FA7">
      <w:pPr>
        <w:widowControl w:val="0"/>
        <w:ind w:left="2160"/>
        <w:rPr>
          <w:del w:id="370" w:author="Andrew Balzer" w:date="2025-04-08T16:17:00Z" w16du:dateUtc="2025-04-08T20:17:00Z"/>
          <w:bCs/>
          <w:sz w:val="22"/>
          <w:szCs w:val="22"/>
          <w:highlight w:val="yellow"/>
        </w:rPr>
      </w:pPr>
      <w:del w:id="371" w:author="Andrew Balzer" w:date="2025-04-08T16:17:00Z" w16du:dateUtc="2025-04-08T20:17:00Z">
        <w:r w:rsidRPr="0093363B">
          <w:rPr>
            <w:bCs/>
            <w:sz w:val="22"/>
            <w:szCs w:val="22"/>
            <w:highlight w:val="yellow"/>
          </w:rPr>
          <w:delText>Class C Shares shall receive a minimum fixed dividend of 5% per year. ????????.</w:delText>
        </w:r>
      </w:del>
    </w:p>
    <w:p w14:paraId="5453B6F3" w14:textId="77777777" w:rsidR="00DD2FA7" w:rsidRPr="0093363B" w:rsidRDefault="00DD2FA7" w:rsidP="00DD2FA7">
      <w:pPr>
        <w:widowControl w:val="0"/>
        <w:ind w:left="2160"/>
        <w:rPr>
          <w:del w:id="372" w:author="Andrew Balzer" w:date="2025-04-08T16:17:00Z" w16du:dateUtc="2025-04-08T20:17:00Z"/>
          <w:bCs/>
          <w:sz w:val="22"/>
          <w:szCs w:val="22"/>
          <w:highlight w:val="yellow"/>
        </w:rPr>
      </w:pPr>
      <w:del w:id="373" w:author="Andrew Balzer" w:date="2025-04-08T16:17:00Z" w16du:dateUtc="2025-04-08T20:17:00Z">
        <w:r w:rsidRPr="0093363B">
          <w:rPr>
            <w:bCs/>
            <w:sz w:val="22"/>
            <w:szCs w:val="22"/>
            <w:highlight w:val="yellow"/>
          </w:rPr>
          <w:delText>Additional dividends shall be distributed based on net profits to prevent over-distribution.</w:delText>
        </w:r>
      </w:del>
    </w:p>
    <w:p w14:paraId="527FF76F" w14:textId="77777777" w:rsidR="00DD2FA7" w:rsidRPr="0093363B" w:rsidRDefault="00DD2FA7" w:rsidP="00DD2FA7">
      <w:pPr>
        <w:widowControl w:val="0"/>
        <w:ind w:left="2160"/>
        <w:rPr>
          <w:del w:id="374" w:author="Andrew Balzer" w:date="2025-04-08T16:17:00Z" w16du:dateUtc="2025-04-08T20:17:00Z"/>
          <w:bCs/>
          <w:sz w:val="22"/>
          <w:szCs w:val="22"/>
          <w:highlight w:val="yellow"/>
        </w:rPr>
      </w:pPr>
      <w:del w:id="375" w:author="Andrew Balzer" w:date="2025-04-08T16:17:00Z" w16du:dateUtc="2025-04-08T20:17:00Z">
        <w:r w:rsidRPr="0093363B">
          <w:rPr>
            <w:bCs/>
            <w:sz w:val="22"/>
            <w:szCs w:val="22"/>
            <w:highlight w:val="yellow"/>
          </w:rPr>
          <w:delText>Class C Shareholders can choose to reinvest dividends into additional shares instead of receiving monetary dividends.</w:delText>
        </w:r>
      </w:del>
    </w:p>
    <w:p w14:paraId="66C838CC" w14:textId="689FDB8D" w:rsidR="00DD2FA7" w:rsidRPr="0093363B" w:rsidRDefault="00DD2FA7" w:rsidP="00DD2FA7">
      <w:pPr>
        <w:widowControl w:val="0"/>
        <w:ind w:left="2160"/>
        <w:rPr>
          <w:del w:id="376" w:author="Andrew Balzer" w:date="2025-04-08T16:17:00Z" w16du:dateUtc="2025-04-08T20:17:00Z"/>
          <w:bCs/>
          <w:sz w:val="22"/>
          <w:szCs w:val="22"/>
          <w:highlight w:val="yellow"/>
        </w:rPr>
      </w:pPr>
      <w:del w:id="377" w:author="Andrew Balzer" w:date="2025-04-08T16:17:00Z" w16du:dateUtc="2025-04-08T20:17:00Z">
        <w:r w:rsidRPr="0093363B">
          <w:rPr>
            <w:bCs/>
            <w:sz w:val="22"/>
            <w:szCs w:val="22"/>
            <w:highlight w:val="yellow"/>
          </w:rPr>
          <w:delText>Class C Shares receive dividends</w:delText>
        </w:r>
        <w:r w:rsidR="00422204" w:rsidRPr="0093363B">
          <w:rPr>
            <w:bCs/>
            <w:sz w:val="22"/>
            <w:szCs w:val="22"/>
            <w:highlight w:val="yellow"/>
          </w:rPr>
          <w:delText>/distributions</w:delText>
        </w:r>
        <w:r w:rsidRPr="0093363B">
          <w:rPr>
            <w:bCs/>
            <w:sz w:val="22"/>
            <w:szCs w:val="22"/>
            <w:highlight w:val="yellow"/>
          </w:rPr>
          <w:delText xml:space="preserve"> before </w:delText>
        </w:r>
        <w:r w:rsidR="00422204" w:rsidRPr="0093363B">
          <w:rPr>
            <w:bCs/>
            <w:sz w:val="22"/>
            <w:szCs w:val="22"/>
            <w:highlight w:val="yellow"/>
          </w:rPr>
          <w:delText xml:space="preserve">Class B Shares which received dividends/distributions before Class A Shares which receive dividends/distributions before </w:delText>
        </w:r>
        <w:r w:rsidRPr="0093363B">
          <w:rPr>
            <w:bCs/>
            <w:sz w:val="22"/>
            <w:szCs w:val="22"/>
            <w:highlight w:val="yellow"/>
          </w:rPr>
          <w:delText>Founder Shares</w:delText>
        </w:r>
        <w:r w:rsidR="00422204" w:rsidRPr="0093363B">
          <w:rPr>
            <w:bCs/>
            <w:sz w:val="22"/>
            <w:szCs w:val="22"/>
            <w:highlight w:val="yellow"/>
          </w:rPr>
          <w:delText>.</w:delText>
        </w:r>
      </w:del>
    </w:p>
    <w:p w14:paraId="222578A9" w14:textId="21C1855D" w:rsidR="0066505B" w:rsidRPr="0093363B" w:rsidRDefault="00DD2FA7" w:rsidP="00DD2FA7">
      <w:pPr>
        <w:widowControl w:val="0"/>
        <w:ind w:left="2160"/>
        <w:rPr>
          <w:del w:id="378" w:author="Andrew Balzer" w:date="2025-04-08T16:17:00Z" w16du:dateUtc="2025-04-08T20:17:00Z"/>
          <w:bCs/>
          <w:sz w:val="22"/>
          <w:szCs w:val="22"/>
        </w:rPr>
      </w:pPr>
      <w:del w:id="379" w:author="Andrew Balzer" w:date="2025-04-08T16:17:00Z" w16du:dateUtc="2025-04-08T20:17:00Z">
        <w:r w:rsidRPr="0093363B">
          <w:rPr>
            <w:bCs/>
            <w:sz w:val="22"/>
            <w:szCs w:val="22"/>
            <w:highlight w:val="yellow"/>
          </w:rPr>
          <w:delText>If dividends are suspended by the Board due to financial strain, missed payments shall accumulate and shall be repaid in full when feasible.</w:delText>
        </w:r>
        <w:r w:rsidRPr="0093363B">
          <w:rPr>
            <w:bCs/>
            <w:sz w:val="22"/>
            <w:szCs w:val="22"/>
          </w:rPr>
          <w:delText xml:space="preserve"> </w:delText>
        </w:r>
        <w:r w:rsidRPr="0093363B">
          <w:rPr>
            <w:bCs/>
            <w:sz w:val="22"/>
            <w:szCs w:val="22"/>
            <w:highlight w:val="yellow"/>
          </w:rPr>
          <w:delText>???????</w:delText>
        </w:r>
      </w:del>
    </w:p>
    <w:p w14:paraId="15C9EFCD" w14:textId="77777777" w:rsidR="00B01AFB" w:rsidRDefault="00B01AFB" w:rsidP="00B01AFB">
      <w:pPr>
        <w:pStyle w:val="ListParagraph"/>
        <w:rPr>
          <w:b/>
          <w:sz w:val="22"/>
          <w:u w:val="single"/>
          <w:rPrChange w:id="380" w:author="Andrew Balzer" w:date="2025-04-08T16:17:00Z" w16du:dateUtc="2025-04-08T20:17:00Z">
            <w:rPr>
              <w:bCs/>
              <w:sz w:val="22"/>
              <w:szCs w:val="22"/>
            </w:rPr>
          </w:rPrChange>
        </w:rPr>
      </w:pPr>
    </w:p>
    <w:p w14:paraId="154BBE23" w14:textId="076818F2" w:rsidR="00B01AFB" w:rsidRPr="008849E0" w:rsidRDefault="00B01AFB" w:rsidP="008849E0">
      <w:pPr>
        <w:widowControl w:val="0"/>
        <w:numPr>
          <w:ilvl w:val="3"/>
          <w:numId w:val="32"/>
        </w:numPr>
        <w:ind w:left="2160" w:hanging="720"/>
        <w:rPr>
          <w:sz w:val="22"/>
          <w:rPrChange w:id="381" w:author="Andrew Balzer" w:date="2025-04-08T16:17:00Z" w16du:dateUtc="2025-04-08T20:17:00Z">
            <w:rPr>
              <w:bCs/>
              <w:sz w:val="22"/>
              <w:szCs w:val="22"/>
              <w:highlight w:val="yellow"/>
            </w:rPr>
          </w:rPrChange>
        </w:rPr>
        <w:pPrChange w:id="382" w:author="Andrew Balzer" w:date="2025-04-08T16:17:00Z" w16du:dateUtc="2025-04-08T20:17:00Z">
          <w:pPr>
            <w:widowControl w:val="0"/>
            <w:numPr>
              <w:ilvl w:val="2"/>
              <w:numId w:val="8"/>
            </w:numPr>
            <w:ind w:left="2160" w:hanging="720"/>
          </w:pPr>
        </w:pPrChange>
      </w:pPr>
      <w:r w:rsidRPr="008849E0">
        <w:rPr>
          <w:b/>
          <w:sz w:val="22"/>
          <w:u w:val="single"/>
          <w:rPrChange w:id="383" w:author="Andrew Balzer" w:date="2025-04-08T16:17:00Z" w16du:dateUtc="2025-04-08T20:17:00Z">
            <w:rPr>
              <w:b/>
              <w:sz w:val="22"/>
              <w:szCs w:val="22"/>
              <w:highlight w:val="yellow"/>
              <w:u w:val="single"/>
            </w:rPr>
          </w:rPrChange>
        </w:rPr>
        <w:t>Redemption Rights</w:t>
      </w:r>
      <w:r w:rsidRPr="008849E0">
        <w:rPr>
          <w:b/>
          <w:sz w:val="22"/>
          <w:rPrChange w:id="384" w:author="Andrew Balzer" w:date="2025-04-08T16:17:00Z" w16du:dateUtc="2025-04-08T20:17:00Z">
            <w:rPr>
              <w:b/>
              <w:sz w:val="22"/>
              <w:szCs w:val="22"/>
              <w:highlight w:val="yellow"/>
            </w:rPr>
          </w:rPrChange>
        </w:rPr>
        <w:t>.</w:t>
      </w:r>
      <w:r w:rsidRPr="008849E0">
        <w:rPr>
          <w:sz w:val="22"/>
          <w:rPrChange w:id="385" w:author="Andrew Balzer" w:date="2025-04-08T16:17:00Z" w16du:dateUtc="2025-04-08T20:17:00Z">
            <w:rPr>
              <w:bCs/>
              <w:sz w:val="22"/>
              <w:szCs w:val="22"/>
              <w:highlight w:val="yellow"/>
            </w:rPr>
          </w:rPrChange>
        </w:rPr>
        <w:t xml:space="preserve">  The Company </w:t>
      </w:r>
      <w:ins w:id="386" w:author="Andrew Balzer" w:date="2025-04-08T16:17:00Z" w16du:dateUtc="2025-04-08T20:17:00Z">
        <w:r w:rsidR="00D5292D" w:rsidRPr="008849E0">
          <w:rPr>
            <w:bCs/>
            <w:sz w:val="22"/>
            <w:szCs w:val="22"/>
          </w:rPr>
          <w:t>may</w:t>
        </w:r>
      </w:ins>
      <w:del w:id="387" w:author="Andrew Balzer" w:date="2025-04-08T16:17:00Z" w16du:dateUtc="2025-04-08T20:17:00Z">
        <w:r w:rsidRPr="0093363B">
          <w:rPr>
            <w:bCs/>
            <w:sz w:val="22"/>
            <w:szCs w:val="22"/>
            <w:highlight w:val="yellow"/>
          </w:rPr>
          <w:delText>will</w:delText>
        </w:r>
      </w:del>
      <w:r w:rsidRPr="008849E0">
        <w:rPr>
          <w:sz w:val="22"/>
          <w:rPrChange w:id="388" w:author="Andrew Balzer" w:date="2025-04-08T16:17:00Z" w16du:dateUtc="2025-04-08T20:17:00Z">
            <w:rPr>
              <w:bCs/>
              <w:sz w:val="22"/>
              <w:szCs w:val="22"/>
              <w:highlight w:val="yellow"/>
            </w:rPr>
          </w:rPrChange>
        </w:rPr>
        <w:t xml:space="preserve"> conduct voluntary redemptions of Shares</w:t>
      </w:r>
      <w:del w:id="389" w:author="Andrew Balzer" w:date="2025-04-08T16:17:00Z" w16du:dateUtc="2025-04-08T20:17:00Z">
        <w:r w:rsidRPr="0093363B">
          <w:rPr>
            <w:bCs/>
            <w:sz w:val="22"/>
            <w:szCs w:val="22"/>
            <w:highlight w:val="yellow"/>
          </w:rPr>
          <w:delText xml:space="preserve"> at least every five (5) years</w:delText>
        </w:r>
      </w:del>
      <w:r w:rsidRPr="008849E0">
        <w:rPr>
          <w:sz w:val="22"/>
          <w:rPrChange w:id="390" w:author="Andrew Balzer" w:date="2025-04-08T16:17:00Z" w16du:dateUtc="2025-04-08T20:17:00Z">
            <w:rPr>
              <w:bCs/>
              <w:sz w:val="22"/>
              <w:szCs w:val="22"/>
              <w:highlight w:val="yellow"/>
            </w:rPr>
          </w:rPrChange>
        </w:rPr>
        <w:t xml:space="preserve"> where Class C Shareholders shall have the option, but not the obligation, to sell their Class C Shares to the Company </w:t>
      </w:r>
      <w:r w:rsidR="008335ED" w:rsidRPr="008849E0">
        <w:rPr>
          <w:sz w:val="22"/>
          <w:rPrChange w:id="391" w:author="Andrew Balzer" w:date="2025-04-08T16:17:00Z" w16du:dateUtc="2025-04-08T20:17:00Z">
            <w:rPr>
              <w:bCs/>
              <w:sz w:val="22"/>
              <w:szCs w:val="22"/>
              <w:highlight w:val="yellow"/>
            </w:rPr>
          </w:rPrChange>
        </w:rPr>
        <w:t xml:space="preserve">at a price determined by the Fair Market Value of the Company established </w:t>
      </w:r>
      <w:del w:id="392" w:author="Andrew Balzer" w:date="2025-04-08T16:17:00Z" w16du:dateUtc="2025-04-08T20:17:00Z">
        <w:r w:rsidR="008335ED">
          <w:rPr>
            <w:bCs/>
            <w:sz w:val="22"/>
            <w:szCs w:val="22"/>
            <w:highlight w:val="yellow"/>
          </w:rPr>
          <w:delText xml:space="preserve">by the Board </w:delText>
        </w:r>
      </w:del>
      <w:r w:rsidR="008335ED" w:rsidRPr="008849E0">
        <w:rPr>
          <w:sz w:val="22"/>
          <w:rPrChange w:id="393" w:author="Andrew Balzer" w:date="2025-04-08T16:17:00Z" w16du:dateUtc="2025-04-08T20:17:00Z">
            <w:rPr>
              <w:bCs/>
              <w:sz w:val="22"/>
              <w:szCs w:val="22"/>
              <w:highlight w:val="yellow"/>
            </w:rPr>
          </w:rPrChange>
        </w:rPr>
        <w:t xml:space="preserve">pursuant to </w:t>
      </w:r>
      <w:r w:rsidR="008335ED">
        <w:rPr>
          <w:bCs/>
          <w:sz w:val="22"/>
          <w:szCs w:val="22"/>
          <w:highlight w:val="yellow"/>
        </w:rPr>
        <w:t xml:space="preserve">Section </w:t>
      </w:r>
      <w:ins w:id="394" w:author="Andrew Balzer" w:date="2025-04-08T16:17:00Z" w16du:dateUtc="2025-04-08T20:17:00Z">
        <w:r w:rsidR="00946DBE" w:rsidRPr="00946DBE">
          <w:rPr>
            <w:bCs/>
            <w:sz w:val="22"/>
            <w:szCs w:val="22"/>
            <w:highlight w:val="yellow"/>
          </w:rPr>
          <w:t>13.1</w:t>
        </w:r>
        <w:r w:rsidR="00946DBE">
          <w:rPr>
            <w:bCs/>
            <w:sz w:val="22"/>
            <w:szCs w:val="22"/>
          </w:rPr>
          <w:t>,</w:t>
        </w:r>
      </w:ins>
      <w:del w:id="395" w:author="Andrew Balzer" w:date="2025-04-08T16:17:00Z" w16du:dateUtc="2025-04-08T20:17:00Z">
        <w:r w:rsidR="008335ED">
          <w:rPr>
            <w:bCs/>
            <w:sz w:val="22"/>
            <w:szCs w:val="22"/>
            <w:highlight w:val="yellow"/>
          </w:rPr>
          <w:delText>___ of Article ___</w:delText>
        </w:r>
        <w:r w:rsidR="008335ED" w:rsidRPr="0093363B">
          <w:rPr>
            <w:bCs/>
            <w:sz w:val="22"/>
            <w:szCs w:val="22"/>
            <w:highlight w:val="yellow"/>
          </w:rPr>
          <w:delText>,</w:delText>
        </w:r>
      </w:del>
      <w:r w:rsidR="008335ED" w:rsidRPr="008849E0">
        <w:rPr>
          <w:sz w:val="22"/>
          <w:rPrChange w:id="396" w:author="Andrew Balzer" w:date="2025-04-08T16:17:00Z" w16du:dateUtc="2025-04-08T20:17:00Z">
            <w:rPr>
              <w:bCs/>
              <w:sz w:val="22"/>
              <w:szCs w:val="22"/>
              <w:highlight w:val="yellow"/>
            </w:rPr>
          </w:rPrChange>
        </w:rPr>
        <w:t xml:space="preserve"> </w:t>
      </w:r>
      <w:r w:rsidRPr="008849E0">
        <w:rPr>
          <w:sz w:val="22"/>
          <w:rPrChange w:id="397" w:author="Andrew Balzer" w:date="2025-04-08T16:17:00Z" w16du:dateUtc="2025-04-08T20:17:00Z">
            <w:rPr>
              <w:bCs/>
              <w:sz w:val="22"/>
              <w:szCs w:val="22"/>
              <w:highlight w:val="yellow"/>
            </w:rPr>
          </w:rPrChange>
        </w:rPr>
        <w:t>or if a Fair Market Value of the Company is not available, based on a 5x EBITDA valuation of the Company’s most recent annual Income Statement</w:t>
      </w:r>
      <w:del w:id="398" w:author="Andrew Balzer" w:date="2025-04-08T16:17:00Z" w16du:dateUtc="2025-04-08T20:17:00Z">
        <w:r w:rsidRPr="0093363B">
          <w:rPr>
            <w:bCs/>
            <w:sz w:val="22"/>
            <w:szCs w:val="22"/>
            <w:highlight w:val="yellow"/>
          </w:rPr>
          <w:delText>.</w:delText>
        </w:r>
      </w:del>
      <w:r w:rsidRPr="008849E0">
        <w:rPr>
          <w:sz w:val="22"/>
          <w:rPrChange w:id="399" w:author="Andrew Balzer" w:date="2025-04-08T16:17:00Z" w16du:dateUtc="2025-04-08T20:17:00Z">
            <w:rPr>
              <w:bCs/>
              <w:sz w:val="22"/>
              <w:szCs w:val="22"/>
              <w:highlight w:val="yellow"/>
            </w:rPr>
          </w:rPrChange>
        </w:rPr>
        <w:t xml:space="preserve"> (“the Class C Redemption Period”). A Class C Shareholder shall need the approval of the Board to sell more than ten percent (10%) of his or her Class C Shares during any individual Class C Redemption Period.</w:t>
      </w:r>
    </w:p>
    <w:p w14:paraId="4E7EA706" w14:textId="77777777" w:rsidR="009A4C91" w:rsidRDefault="009A4C91" w:rsidP="00C15DB3">
      <w:pPr>
        <w:widowControl w:val="0"/>
        <w:rPr>
          <w:sz w:val="22"/>
          <w:highlight w:val="yellow"/>
          <w:rPrChange w:id="400" w:author="Andrew Balzer" w:date="2025-04-08T16:17:00Z" w16du:dateUtc="2025-04-08T20:17:00Z">
            <w:rPr>
              <w:bCs/>
              <w:sz w:val="22"/>
              <w:szCs w:val="22"/>
            </w:rPr>
          </w:rPrChange>
        </w:rPr>
      </w:pPr>
    </w:p>
    <w:p w14:paraId="4A30A735" w14:textId="77777777" w:rsidR="00B22336" w:rsidRPr="0093363B" w:rsidRDefault="00B22336" w:rsidP="00C15DB3">
      <w:pPr>
        <w:widowControl w:val="0"/>
        <w:rPr>
          <w:del w:id="401" w:author="Andrew Balzer" w:date="2025-04-08T16:17:00Z" w16du:dateUtc="2025-04-08T20:17:00Z"/>
          <w:bCs/>
          <w:sz w:val="22"/>
          <w:szCs w:val="22"/>
        </w:rPr>
      </w:pPr>
    </w:p>
    <w:p w14:paraId="3F91BA08" w14:textId="77777777" w:rsidR="00D5292D" w:rsidRPr="00F225DD" w:rsidRDefault="00491B5F" w:rsidP="00557963">
      <w:pPr>
        <w:pStyle w:val="Heading1"/>
        <w:rPr>
          <w:ins w:id="402" w:author="Andrew Balzer" w:date="2025-04-08T16:17:00Z" w16du:dateUtc="2025-04-08T20:17:00Z"/>
        </w:rPr>
      </w:pPr>
      <w:r w:rsidRPr="0093363B">
        <w:t xml:space="preserve">ARTICLE IV – </w:t>
      </w:r>
      <w:ins w:id="403" w:author="Andrew Balzer" w:date="2025-04-08T16:17:00Z" w16du:dateUtc="2025-04-08T20:17:00Z">
        <w:r w:rsidR="00C70051" w:rsidRPr="00F225DD">
          <w:t xml:space="preserve">FUNDING ROUNDS AND </w:t>
        </w:r>
        <w:r w:rsidR="00D5292D" w:rsidRPr="00F225DD">
          <w:t>SHARE SPLIT PROCEDURE</w:t>
        </w:r>
      </w:ins>
    </w:p>
    <w:p w14:paraId="549A8EA2" w14:textId="77777777" w:rsidR="00557963" w:rsidRPr="00557963" w:rsidRDefault="00557963" w:rsidP="00557963">
      <w:pPr>
        <w:widowControl w:val="0"/>
        <w:rPr>
          <w:ins w:id="404" w:author="Andrew Balzer" w:date="2025-04-08T16:17:00Z" w16du:dateUtc="2025-04-08T20:17:00Z"/>
          <w:bCs/>
          <w:sz w:val="22"/>
          <w:szCs w:val="22"/>
          <w:highlight w:val="yellow"/>
        </w:rPr>
      </w:pPr>
    </w:p>
    <w:p w14:paraId="485ED2DD" w14:textId="77777777" w:rsidR="00557963" w:rsidRPr="00557963" w:rsidRDefault="00557963" w:rsidP="00557963">
      <w:pPr>
        <w:pStyle w:val="ListParagraph"/>
        <w:widowControl w:val="0"/>
        <w:numPr>
          <w:ilvl w:val="0"/>
          <w:numId w:val="34"/>
        </w:numPr>
        <w:rPr>
          <w:ins w:id="405" w:author="Andrew Balzer" w:date="2025-04-08T16:17:00Z" w16du:dateUtc="2025-04-08T20:17:00Z"/>
          <w:bCs/>
          <w:vanish/>
          <w:sz w:val="22"/>
          <w:szCs w:val="22"/>
          <w:highlight w:val="yellow"/>
        </w:rPr>
      </w:pPr>
    </w:p>
    <w:p w14:paraId="78CC4558" w14:textId="77777777" w:rsidR="00557963" w:rsidRPr="00557963" w:rsidRDefault="00557963" w:rsidP="00557963">
      <w:pPr>
        <w:pStyle w:val="ListParagraph"/>
        <w:widowControl w:val="0"/>
        <w:numPr>
          <w:ilvl w:val="0"/>
          <w:numId w:val="34"/>
        </w:numPr>
        <w:rPr>
          <w:ins w:id="406" w:author="Andrew Balzer" w:date="2025-04-08T16:17:00Z" w16du:dateUtc="2025-04-08T20:17:00Z"/>
          <w:bCs/>
          <w:vanish/>
          <w:sz w:val="22"/>
          <w:szCs w:val="22"/>
          <w:highlight w:val="yellow"/>
        </w:rPr>
      </w:pPr>
    </w:p>
    <w:p w14:paraId="4F8D31BC" w14:textId="77777777" w:rsidR="00557963" w:rsidRPr="00557963" w:rsidRDefault="00557963" w:rsidP="00557963">
      <w:pPr>
        <w:pStyle w:val="ListParagraph"/>
        <w:widowControl w:val="0"/>
        <w:numPr>
          <w:ilvl w:val="0"/>
          <w:numId w:val="34"/>
        </w:numPr>
        <w:rPr>
          <w:ins w:id="407" w:author="Andrew Balzer" w:date="2025-04-08T16:17:00Z" w16du:dateUtc="2025-04-08T20:17:00Z"/>
          <w:bCs/>
          <w:vanish/>
          <w:sz w:val="22"/>
          <w:szCs w:val="22"/>
          <w:highlight w:val="yellow"/>
        </w:rPr>
      </w:pPr>
    </w:p>
    <w:p w14:paraId="76B9E15F" w14:textId="77777777" w:rsidR="00557963" w:rsidRPr="00557963" w:rsidRDefault="00557963" w:rsidP="00557963">
      <w:pPr>
        <w:pStyle w:val="ListParagraph"/>
        <w:widowControl w:val="0"/>
        <w:numPr>
          <w:ilvl w:val="0"/>
          <w:numId w:val="34"/>
        </w:numPr>
        <w:rPr>
          <w:ins w:id="408" w:author="Andrew Balzer" w:date="2025-04-08T16:17:00Z" w16du:dateUtc="2025-04-08T20:17:00Z"/>
          <w:bCs/>
          <w:vanish/>
          <w:sz w:val="22"/>
          <w:szCs w:val="22"/>
          <w:highlight w:val="yellow"/>
        </w:rPr>
      </w:pPr>
    </w:p>
    <w:p w14:paraId="5407DED0" w14:textId="77777777" w:rsidR="00F225DD" w:rsidRDefault="00C70051" w:rsidP="00F225DD">
      <w:pPr>
        <w:widowControl w:val="0"/>
        <w:numPr>
          <w:ilvl w:val="1"/>
          <w:numId w:val="34"/>
        </w:numPr>
        <w:ind w:left="720" w:hanging="720"/>
        <w:rPr>
          <w:ins w:id="409" w:author="Andrew Balzer" w:date="2025-04-08T16:17:00Z" w16du:dateUtc="2025-04-08T20:17:00Z"/>
          <w:b/>
          <w:sz w:val="22"/>
          <w:szCs w:val="22"/>
          <w:u w:val="single"/>
        </w:rPr>
      </w:pPr>
      <w:ins w:id="410" w:author="Andrew Balzer" w:date="2025-04-08T16:17:00Z" w16du:dateUtc="2025-04-08T20:17:00Z">
        <w:r w:rsidRPr="00077650">
          <w:rPr>
            <w:rStyle w:val="Heading2Char"/>
          </w:rPr>
          <w:t>Funding Rounds</w:t>
        </w:r>
        <w:r w:rsidRPr="00F225DD">
          <w:rPr>
            <w:b/>
            <w:sz w:val="22"/>
            <w:szCs w:val="22"/>
          </w:rPr>
          <w:t xml:space="preserve">.  </w:t>
        </w:r>
        <w:r w:rsidR="00F225DD" w:rsidRPr="00F225DD">
          <w:rPr>
            <w:bCs/>
            <w:sz w:val="22"/>
            <w:szCs w:val="22"/>
          </w:rPr>
          <w:t xml:space="preserve">At times specified by the Board upon a Super Majority vote, the Company shall conduct five (5) Funding Rounds for the purpose of advancing the development of the Company consistent with the Company’s roadmap defined in </w:t>
        </w:r>
        <w:r w:rsidR="00F225DD" w:rsidRPr="00946DBE">
          <w:rPr>
            <w:bCs/>
            <w:sz w:val="22"/>
            <w:szCs w:val="22"/>
            <w:highlight w:val="yellow"/>
          </w:rPr>
          <w:t xml:space="preserve">Section </w:t>
        </w:r>
        <w:r w:rsidR="00946DBE" w:rsidRPr="00946DBE">
          <w:rPr>
            <w:bCs/>
            <w:sz w:val="22"/>
            <w:szCs w:val="22"/>
            <w:highlight w:val="yellow"/>
          </w:rPr>
          <w:t>9.1</w:t>
        </w:r>
        <w:r w:rsidR="00946DBE">
          <w:rPr>
            <w:bCs/>
            <w:sz w:val="22"/>
            <w:szCs w:val="22"/>
          </w:rPr>
          <w:t>.</w:t>
        </w:r>
        <w:r w:rsidR="00F225DD">
          <w:rPr>
            <w:bCs/>
            <w:sz w:val="22"/>
            <w:szCs w:val="22"/>
          </w:rPr>
          <w:t xml:space="preserve"> For illustrative purposes only, and subject to change at the discretion of the Board, the Company intends to conduct Funding Rounds at the completion of each of the following benchmarks:</w:t>
        </w:r>
      </w:ins>
    </w:p>
    <w:p w14:paraId="4CFBC194" w14:textId="77777777" w:rsidR="00F225DD" w:rsidRDefault="00F225DD" w:rsidP="00F225DD">
      <w:pPr>
        <w:widowControl w:val="0"/>
        <w:ind w:left="1224"/>
        <w:rPr>
          <w:ins w:id="411" w:author="Andrew Balzer" w:date="2025-04-08T16:17:00Z" w16du:dateUtc="2025-04-08T20:17:00Z"/>
          <w:b/>
          <w:sz w:val="22"/>
          <w:szCs w:val="22"/>
          <w:u w:val="single"/>
        </w:rPr>
      </w:pPr>
    </w:p>
    <w:p w14:paraId="713E39CF" w14:textId="77777777" w:rsidR="00F225DD" w:rsidRDefault="00F225DD" w:rsidP="00077650">
      <w:pPr>
        <w:widowControl w:val="0"/>
        <w:numPr>
          <w:ilvl w:val="2"/>
          <w:numId w:val="34"/>
        </w:numPr>
        <w:ind w:left="1440" w:hanging="720"/>
        <w:rPr>
          <w:ins w:id="412" w:author="Andrew Balzer" w:date="2025-04-08T16:17:00Z" w16du:dateUtc="2025-04-08T20:17:00Z"/>
          <w:bCs/>
          <w:sz w:val="22"/>
          <w:szCs w:val="22"/>
        </w:rPr>
      </w:pPr>
      <w:ins w:id="413" w:author="Andrew Balzer" w:date="2025-04-08T16:17:00Z" w16du:dateUtc="2025-04-08T20:17:00Z">
        <w:r>
          <w:rPr>
            <w:bCs/>
            <w:sz w:val="22"/>
            <w:szCs w:val="22"/>
          </w:rPr>
          <w:t>Funding Round One:</w:t>
        </w:r>
        <w:r>
          <w:rPr>
            <w:bCs/>
            <w:sz w:val="22"/>
            <w:szCs w:val="22"/>
          </w:rPr>
          <w:tab/>
        </w:r>
      </w:ins>
    </w:p>
    <w:p w14:paraId="7B3C9B61" w14:textId="77777777" w:rsidR="00F225DD" w:rsidRDefault="00F225DD" w:rsidP="00077650">
      <w:pPr>
        <w:widowControl w:val="0"/>
        <w:ind w:left="1440" w:firstLine="720"/>
        <w:rPr>
          <w:ins w:id="414" w:author="Andrew Balzer" w:date="2025-04-08T16:17:00Z" w16du:dateUtc="2025-04-08T20:17:00Z"/>
          <w:bCs/>
          <w:sz w:val="22"/>
          <w:szCs w:val="22"/>
        </w:rPr>
      </w:pPr>
      <w:ins w:id="415" w:author="Andrew Balzer" w:date="2025-04-08T16:17:00Z" w16du:dateUtc="2025-04-08T20:17:00Z">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ins>
    </w:p>
    <w:p w14:paraId="5F21C8B4" w14:textId="77777777" w:rsidR="00F225DD" w:rsidRDefault="00F225DD" w:rsidP="00077650">
      <w:pPr>
        <w:widowControl w:val="0"/>
        <w:ind w:left="1440" w:firstLine="720"/>
        <w:rPr>
          <w:ins w:id="416" w:author="Andrew Balzer" w:date="2025-04-08T16:17:00Z" w16du:dateUtc="2025-04-08T20:17:00Z"/>
          <w:bCs/>
          <w:sz w:val="22"/>
          <w:szCs w:val="22"/>
        </w:rPr>
      </w:pPr>
      <w:ins w:id="417" w:author="Andrew Balzer" w:date="2025-04-08T16:17:00Z" w16du:dateUtc="2025-04-08T20:17:00Z">
        <w:r>
          <w:rPr>
            <w:bCs/>
            <w:sz w:val="22"/>
            <w:szCs w:val="22"/>
          </w:rPr>
          <w:t>Fundraising Goal:</w:t>
        </w:r>
        <w:r>
          <w:rPr>
            <w:bCs/>
            <w:sz w:val="22"/>
            <w:szCs w:val="22"/>
          </w:rPr>
          <w:tab/>
        </w:r>
        <w:r>
          <w:rPr>
            <w:bCs/>
            <w:sz w:val="22"/>
            <w:szCs w:val="22"/>
          </w:rPr>
          <w:tab/>
        </w:r>
        <w:r w:rsidRPr="00F225DD">
          <w:rPr>
            <w:bCs/>
            <w:sz w:val="22"/>
            <w:szCs w:val="22"/>
            <w:highlight w:val="yellow"/>
          </w:rPr>
          <w:t>____________________</w:t>
        </w:r>
      </w:ins>
    </w:p>
    <w:p w14:paraId="2E1D93F5" w14:textId="77777777" w:rsidR="00F225DD" w:rsidRPr="00F225DD" w:rsidRDefault="00F225DD" w:rsidP="00077650">
      <w:pPr>
        <w:widowControl w:val="0"/>
        <w:ind w:left="1440" w:firstLine="720"/>
        <w:rPr>
          <w:ins w:id="418" w:author="Andrew Balzer" w:date="2025-04-08T16:17:00Z" w16du:dateUtc="2025-04-08T20:17:00Z"/>
          <w:bCs/>
          <w:sz w:val="22"/>
          <w:szCs w:val="22"/>
        </w:rPr>
      </w:pPr>
      <w:ins w:id="419" w:author="Andrew Balzer" w:date="2025-04-08T16:17:00Z" w16du:dateUtc="2025-04-08T20:17:00Z">
        <w:r>
          <w:rPr>
            <w:bCs/>
            <w:sz w:val="22"/>
            <w:szCs w:val="22"/>
          </w:rPr>
          <w:t>Stock Split Multiplier:</w:t>
        </w:r>
        <w:r>
          <w:rPr>
            <w:bCs/>
            <w:sz w:val="22"/>
            <w:szCs w:val="22"/>
          </w:rPr>
          <w:tab/>
        </w:r>
        <w:r>
          <w:rPr>
            <w:bCs/>
            <w:sz w:val="22"/>
            <w:szCs w:val="22"/>
          </w:rPr>
          <w:tab/>
          <w:t>1.50x</w:t>
        </w:r>
      </w:ins>
    </w:p>
    <w:p w14:paraId="3FC1ED6E" w14:textId="77777777" w:rsidR="00F225DD" w:rsidRDefault="00F225DD" w:rsidP="00077650">
      <w:pPr>
        <w:widowControl w:val="0"/>
        <w:ind w:left="1440" w:hanging="720"/>
        <w:rPr>
          <w:ins w:id="420" w:author="Andrew Balzer" w:date="2025-04-08T16:17:00Z" w16du:dateUtc="2025-04-08T20:17:00Z"/>
          <w:b/>
          <w:sz w:val="22"/>
          <w:szCs w:val="22"/>
          <w:u w:val="single"/>
        </w:rPr>
      </w:pPr>
    </w:p>
    <w:p w14:paraId="0DBE5D1F" w14:textId="77777777" w:rsidR="00F225DD" w:rsidRDefault="00F225DD" w:rsidP="00077650">
      <w:pPr>
        <w:widowControl w:val="0"/>
        <w:numPr>
          <w:ilvl w:val="2"/>
          <w:numId w:val="34"/>
        </w:numPr>
        <w:ind w:left="1440" w:hanging="720"/>
        <w:rPr>
          <w:ins w:id="421" w:author="Andrew Balzer" w:date="2025-04-08T16:17:00Z" w16du:dateUtc="2025-04-08T20:17:00Z"/>
          <w:bCs/>
          <w:sz w:val="22"/>
          <w:szCs w:val="22"/>
        </w:rPr>
      </w:pPr>
      <w:ins w:id="422" w:author="Andrew Balzer" w:date="2025-04-08T16:17:00Z" w16du:dateUtc="2025-04-08T20:17:00Z">
        <w:r>
          <w:rPr>
            <w:bCs/>
            <w:sz w:val="22"/>
            <w:szCs w:val="22"/>
          </w:rPr>
          <w:t>Funding Round Two:</w:t>
        </w:r>
        <w:r>
          <w:rPr>
            <w:bCs/>
            <w:sz w:val="22"/>
            <w:szCs w:val="22"/>
          </w:rPr>
          <w:tab/>
        </w:r>
      </w:ins>
    </w:p>
    <w:p w14:paraId="5B071EAA" w14:textId="77777777" w:rsidR="00F225DD" w:rsidRDefault="00F225DD" w:rsidP="00077650">
      <w:pPr>
        <w:widowControl w:val="0"/>
        <w:ind w:left="1440" w:firstLine="720"/>
        <w:rPr>
          <w:ins w:id="423" w:author="Andrew Balzer" w:date="2025-04-08T16:17:00Z" w16du:dateUtc="2025-04-08T20:17:00Z"/>
          <w:bCs/>
          <w:sz w:val="22"/>
          <w:szCs w:val="22"/>
        </w:rPr>
      </w:pPr>
      <w:ins w:id="424" w:author="Andrew Balzer" w:date="2025-04-08T16:17:00Z" w16du:dateUtc="2025-04-08T20:17:00Z">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ins>
    </w:p>
    <w:p w14:paraId="3B3046A3" w14:textId="77777777" w:rsidR="00F225DD" w:rsidRDefault="00F225DD" w:rsidP="00077650">
      <w:pPr>
        <w:widowControl w:val="0"/>
        <w:ind w:left="1440" w:firstLine="720"/>
        <w:rPr>
          <w:ins w:id="425" w:author="Andrew Balzer" w:date="2025-04-08T16:17:00Z" w16du:dateUtc="2025-04-08T20:17:00Z"/>
          <w:bCs/>
          <w:sz w:val="22"/>
          <w:szCs w:val="22"/>
        </w:rPr>
      </w:pPr>
      <w:ins w:id="426" w:author="Andrew Balzer" w:date="2025-04-08T16:17:00Z" w16du:dateUtc="2025-04-08T20:17:00Z">
        <w:r>
          <w:rPr>
            <w:bCs/>
            <w:sz w:val="22"/>
            <w:szCs w:val="22"/>
          </w:rPr>
          <w:t>Fundraising Goal:</w:t>
        </w:r>
        <w:r>
          <w:rPr>
            <w:bCs/>
            <w:sz w:val="22"/>
            <w:szCs w:val="22"/>
          </w:rPr>
          <w:tab/>
        </w:r>
        <w:r>
          <w:rPr>
            <w:bCs/>
            <w:sz w:val="22"/>
            <w:szCs w:val="22"/>
          </w:rPr>
          <w:tab/>
        </w:r>
        <w:r w:rsidRPr="00F225DD">
          <w:rPr>
            <w:bCs/>
            <w:sz w:val="22"/>
            <w:szCs w:val="22"/>
            <w:highlight w:val="yellow"/>
          </w:rPr>
          <w:t>____________________</w:t>
        </w:r>
      </w:ins>
    </w:p>
    <w:p w14:paraId="46129DC0" w14:textId="77777777" w:rsidR="00F225DD" w:rsidRPr="00F225DD" w:rsidRDefault="00F225DD" w:rsidP="00077650">
      <w:pPr>
        <w:widowControl w:val="0"/>
        <w:ind w:left="1440" w:firstLine="720"/>
        <w:rPr>
          <w:ins w:id="427" w:author="Andrew Balzer" w:date="2025-04-08T16:17:00Z" w16du:dateUtc="2025-04-08T20:17:00Z"/>
          <w:bCs/>
          <w:sz w:val="22"/>
          <w:szCs w:val="22"/>
        </w:rPr>
      </w:pPr>
      <w:ins w:id="428" w:author="Andrew Balzer" w:date="2025-04-08T16:17:00Z" w16du:dateUtc="2025-04-08T20:17:00Z">
        <w:r>
          <w:rPr>
            <w:bCs/>
            <w:sz w:val="22"/>
            <w:szCs w:val="22"/>
          </w:rPr>
          <w:t>Stock Split Multiplier:</w:t>
        </w:r>
        <w:r>
          <w:rPr>
            <w:bCs/>
            <w:sz w:val="22"/>
            <w:szCs w:val="22"/>
          </w:rPr>
          <w:tab/>
        </w:r>
        <w:r>
          <w:rPr>
            <w:bCs/>
            <w:sz w:val="22"/>
            <w:szCs w:val="22"/>
          </w:rPr>
          <w:tab/>
          <w:t>1.40x</w:t>
        </w:r>
      </w:ins>
    </w:p>
    <w:p w14:paraId="533AB3FA" w14:textId="77777777" w:rsidR="00F225DD" w:rsidRPr="00F225DD" w:rsidRDefault="00F225DD" w:rsidP="00077650">
      <w:pPr>
        <w:widowControl w:val="0"/>
        <w:ind w:left="1440" w:hanging="720"/>
        <w:rPr>
          <w:ins w:id="429" w:author="Andrew Balzer" w:date="2025-04-08T16:17:00Z" w16du:dateUtc="2025-04-08T20:17:00Z"/>
          <w:bCs/>
          <w:sz w:val="22"/>
          <w:szCs w:val="22"/>
        </w:rPr>
      </w:pPr>
    </w:p>
    <w:p w14:paraId="0E1766E0" w14:textId="77777777" w:rsidR="00F225DD" w:rsidRDefault="00F225DD" w:rsidP="00077650">
      <w:pPr>
        <w:pStyle w:val="ListParagraph"/>
        <w:ind w:left="1440" w:hanging="720"/>
        <w:rPr>
          <w:ins w:id="430" w:author="Andrew Balzer" w:date="2025-04-08T16:17:00Z" w16du:dateUtc="2025-04-08T20:17:00Z"/>
          <w:b/>
          <w:sz w:val="22"/>
          <w:szCs w:val="22"/>
          <w:u w:val="single"/>
        </w:rPr>
      </w:pPr>
    </w:p>
    <w:p w14:paraId="32D245D0" w14:textId="77777777" w:rsidR="00F225DD" w:rsidRDefault="00F225DD" w:rsidP="00077650">
      <w:pPr>
        <w:widowControl w:val="0"/>
        <w:numPr>
          <w:ilvl w:val="2"/>
          <w:numId w:val="34"/>
        </w:numPr>
        <w:ind w:left="1440" w:hanging="720"/>
        <w:rPr>
          <w:ins w:id="431" w:author="Andrew Balzer" w:date="2025-04-08T16:17:00Z" w16du:dateUtc="2025-04-08T20:17:00Z"/>
          <w:bCs/>
          <w:sz w:val="22"/>
          <w:szCs w:val="22"/>
        </w:rPr>
      </w:pPr>
      <w:ins w:id="432" w:author="Andrew Balzer" w:date="2025-04-08T16:17:00Z" w16du:dateUtc="2025-04-08T20:17:00Z">
        <w:r>
          <w:rPr>
            <w:bCs/>
            <w:sz w:val="22"/>
            <w:szCs w:val="22"/>
          </w:rPr>
          <w:t>Funding Round Three:</w:t>
        </w:r>
        <w:r>
          <w:rPr>
            <w:bCs/>
            <w:sz w:val="22"/>
            <w:szCs w:val="22"/>
          </w:rPr>
          <w:tab/>
        </w:r>
      </w:ins>
    </w:p>
    <w:p w14:paraId="47CD1D5F" w14:textId="77777777" w:rsidR="00F225DD" w:rsidRDefault="00F225DD" w:rsidP="00077650">
      <w:pPr>
        <w:widowControl w:val="0"/>
        <w:ind w:left="1440" w:firstLine="720"/>
        <w:rPr>
          <w:ins w:id="433" w:author="Andrew Balzer" w:date="2025-04-08T16:17:00Z" w16du:dateUtc="2025-04-08T20:17:00Z"/>
          <w:bCs/>
          <w:sz w:val="22"/>
          <w:szCs w:val="22"/>
        </w:rPr>
      </w:pPr>
      <w:ins w:id="434" w:author="Andrew Balzer" w:date="2025-04-08T16:17:00Z" w16du:dateUtc="2025-04-08T20:17:00Z">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ins>
    </w:p>
    <w:p w14:paraId="22EC9311" w14:textId="77777777" w:rsidR="00F225DD" w:rsidRDefault="00F225DD" w:rsidP="00077650">
      <w:pPr>
        <w:widowControl w:val="0"/>
        <w:ind w:left="1440" w:firstLine="720"/>
        <w:rPr>
          <w:ins w:id="435" w:author="Andrew Balzer" w:date="2025-04-08T16:17:00Z" w16du:dateUtc="2025-04-08T20:17:00Z"/>
          <w:bCs/>
          <w:sz w:val="22"/>
          <w:szCs w:val="22"/>
        </w:rPr>
      </w:pPr>
      <w:ins w:id="436" w:author="Andrew Balzer" w:date="2025-04-08T16:17:00Z" w16du:dateUtc="2025-04-08T20:17:00Z">
        <w:r>
          <w:rPr>
            <w:bCs/>
            <w:sz w:val="22"/>
            <w:szCs w:val="22"/>
          </w:rPr>
          <w:t>Fundraising Goal:</w:t>
        </w:r>
        <w:r>
          <w:rPr>
            <w:bCs/>
            <w:sz w:val="22"/>
            <w:szCs w:val="22"/>
          </w:rPr>
          <w:tab/>
        </w:r>
        <w:r>
          <w:rPr>
            <w:bCs/>
            <w:sz w:val="22"/>
            <w:szCs w:val="22"/>
          </w:rPr>
          <w:tab/>
        </w:r>
        <w:r w:rsidRPr="00F225DD">
          <w:rPr>
            <w:bCs/>
            <w:sz w:val="22"/>
            <w:szCs w:val="22"/>
            <w:highlight w:val="yellow"/>
          </w:rPr>
          <w:t>____________________</w:t>
        </w:r>
      </w:ins>
    </w:p>
    <w:p w14:paraId="68D2A693" w14:textId="77777777" w:rsidR="00F225DD" w:rsidRPr="00F225DD" w:rsidRDefault="00F225DD" w:rsidP="00077650">
      <w:pPr>
        <w:widowControl w:val="0"/>
        <w:ind w:left="1440" w:firstLine="720"/>
        <w:rPr>
          <w:ins w:id="437" w:author="Andrew Balzer" w:date="2025-04-08T16:17:00Z" w16du:dateUtc="2025-04-08T20:17:00Z"/>
          <w:bCs/>
          <w:sz w:val="22"/>
          <w:szCs w:val="22"/>
        </w:rPr>
      </w:pPr>
      <w:ins w:id="438" w:author="Andrew Balzer" w:date="2025-04-08T16:17:00Z" w16du:dateUtc="2025-04-08T20:17:00Z">
        <w:r>
          <w:rPr>
            <w:bCs/>
            <w:sz w:val="22"/>
            <w:szCs w:val="22"/>
          </w:rPr>
          <w:t>Stock Split Multiplier:</w:t>
        </w:r>
        <w:r>
          <w:rPr>
            <w:bCs/>
            <w:sz w:val="22"/>
            <w:szCs w:val="22"/>
          </w:rPr>
          <w:tab/>
        </w:r>
        <w:r>
          <w:rPr>
            <w:bCs/>
            <w:sz w:val="22"/>
            <w:szCs w:val="22"/>
          </w:rPr>
          <w:tab/>
          <w:t>1.30x</w:t>
        </w:r>
      </w:ins>
    </w:p>
    <w:p w14:paraId="744D4677" w14:textId="77777777" w:rsidR="00F225DD" w:rsidRPr="00F225DD" w:rsidRDefault="00F225DD" w:rsidP="00077650">
      <w:pPr>
        <w:widowControl w:val="0"/>
        <w:ind w:left="1440" w:hanging="720"/>
        <w:rPr>
          <w:ins w:id="439" w:author="Andrew Balzer" w:date="2025-04-08T16:17:00Z" w16du:dateUtc="2025-04-08T20:17:00Z"/>
          <w:bCs/>
          <w:sz w:val="22"/>
          <w:szCs w:val="22"/>
        </w:rPr>
      </w:pPr>
    </w:p>
    <w:p w14:paraId="5395471A" w14:textId="77777777" w:rsidR="00F225DD" w:rsidRDefault="00F225DD" w:rsidP="00077650">
      <w:pPr>
        <w:widowControl w:val="0"/>
        <w:numPr>
          <w:ilvl w:val="2"/>
          <w:numId w:val="34"/>
        </w:numPr>
        <w:ind w:left="1440" w:hanging="720"/>
        <w:rPr>
          <w:ins w:id="440" w:author="Andrew Balzer" w:date="2025-04-08T16:17:00Z" w16du:dateUtc="2025-04-08T20:17:00Z"/>
          <w:bCs/>
          <w:sz w:val="22"/>
          <w:szCs w:val="22"/>
        </w:rPr>
      </w:pPr>
      <w:ins w:id="441" w:author="Andrew Balzer" w:date="2025-04-08T16:17:00Z" w16du:dateUtc="2025-04-08T20:17:00Z">
        <w:r>
          <w:rPr>
            <w:bCs/>
            <w:sz w:val="22"/>
            <w:szCs w:val="22"/>
          </w:rPr>
          <w:t>Funding Round Four:</w:t>
        </w:r>
        <w:r>
          <w:rPr>
            <w:bCs/>
            <w:sz w:val="22"/>
            <w:szCs w:val="22"/>
          </w:rPr>
          <w:tab/>
        </w:r>
      </w:ins>
    </w:p>
    <w:p w14:paraId="20D5A4A9" w14:textId="77777777" w:rsidR="00F225DD" w:rsidRDefault="00F225DD" w:rsidP="00077650">
      <w:pPr>
        <w:widowControl w:val="0"/>
        <w:ind w:left="1440" w:firstLine="720"/>
        <w:rPr>
          <w:ins w:id="442" w:author="Andrew Balzer" w:date="2025-04-08T16:17:00Z" w16du:dateUtc="2025-04-08T20:17:00Z"/>
          <w:bCs/>
          <w:sz w:val="22"/>
          <w:szCs w:val="22"/>
        </w:rPr>
      </w:pPr>
      <w:ins w:id="443" w:author="Andrew Balzer" w:date="2025-04-08T16:17:00Z" w16du:dateUtc="2025-04-08T20:17:00Z">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ins>
    </w:p>
    <w:p w14:paraId="3F1AB6AB" w14:textId="77777777" w:rsidR="00F225DD" w:rsidRDefault="00F225DD" w:rsidP="00077650">
      <w:pPr>
        <w:widowControl w:val="0"/>
        <w:ind w:left="1440" w:firstLine="720"/>
        <w:rPr>
          <w:ins w:id="444" w:author="Andrew Balzer" w:date="2025-04-08T16:17:00Z" w16du:dateUtc="2025-04-08T20:17:00Z"/>
          <w:bCs/>
          <w:sz w:val="22"/>
          <w:szCs w:val="22"/>
        </w:rPr>
      </w:pPr>
      <w:ins w:id="445" w:author="Andrew Balzer" w:date="2025-04-08T16:17:00Z" w16du:dateUtc="2025-04-08T20:17:00Z">
        <w:r>
          <w:rPr>
            <w:bCs/>
            <w:sz w:val="22"/>
            <w:szCs w:val="22"/>
          </w:rPr>
          <w:t>Fundraising Goal:</w:t>
        </w:r>
        <w:r>
          <w:rPr>
            <w:bCs/>
            <w:sz w:val="22"/>
            <w:szCs w:val="22"/>
          </w:rPr>
          <w:tab/>
        </w:r>
        <w:r>
          <w:rPr>
            <w:bCs/>
            <w:sz w:val="22"/>
            <w:szCs w:val="22"/>
          </w:rPr>
          <w:tab/>
        </w:r>
        <w:r w:rsidRPr="00F225DD">
          <w:rPr>
            <w:bCs/>
            <w:sz w:val="22"/>
            <w:szCs w:val="22"/>
            <w:highlight w:val="yellow"/>
          </w:rPr>
          <w:t>____________________</w:t>
        </w:r>
      </w:ins>
    </w:p>
    <w:p w14:paraId="7EDE9EB3" w14:textId="77777777" w:rsidR="00F225DD" w:rsidRPr="00F225DD" w:rsidRDefault="00F225DD" w:rsidP="00077650">
      <w:pPr>
        <w:widowControl w:val="0"/>
        <w:ind w:left="1440" w:firstLine="720"/>
        <w:rPr>
          <w:ins w:id="446" w:author="Andrew Balzer" w:date="2025-04-08T16:17:00Z" w16du:dateUtc="2025-04-08T20:17:00Z"/>
          <w:bCs/>
          <w:sz w:val="22"/>
          <w:szCs w:val="22"/>
        </w:rPr>
      </w:pPr>
      <w:ins w:id="447" w:author="Andrew Balzer" w:date="2025-04-08T16:17:00Z" w16du:dateUtc="2025-04-08T20:17:00Z">
        <w:r>
          <w:rPr>
            <w:bCs/>
            <w:sz w:val="22"/>
            <w:szCs w:val="22"/>
          </w:rPr>
          <w:t>Stock Split Multiplier:</w:t>
        </w:r>
        <w:r>
          <w:rPr>
            <w:bCs/>
            <w:sz w:val="22"/>
            <w:szCs w:val="22"/>
          </w:rPr>
          <w:tab/>
        </w:r>
        <w:r>
          <w:rPr>
            <w:bCs/>
            <w:sz w:val="22"/>
            <w:szCs w:val="22"/>
          </w:rPr>
          <w:tab/>
          <w:t>1.25x</w:t>
        </w:r>
      </w:ins>
    </w:p>
    <w:p w14:paraId="3D7B3E66" w14:textId="77777777" w:rsidR="00F225DD" w:rsidRDefault="00F225DD" w:rsidP="00077650">
      <w:pPr>
        <w:pStyle w:val="ListParagraph"/>
        <w:ind w:left="1440" w:hanging="720"/>
        <w:rPr>
          <w:ins w:id="448" w:author="Andrew Balzer" w:date="2025-04-08T16:17:00Z" w16du:dateUtc="2025-04-08T20:17:00Z"/>
          <w:b/>
          <w:sz w:val="22"/>
          <w:szCs w:val="22"/>
          <w:u w:val="single"/>
        </w:rPr>
      </w:pPr>
    </w:p>
    <w:p w14:paraId="3C15B52F" w14:textId="77777777" w:rsidR="00F225DD" w:rsidRDefault="00F225DD" w:rsidP="00077650">
      <w:pPr>
        <w:widowControl w:val="0"/>
        <w:numPr>
          <w:ilvl w:val="2"/>
          <w:numId w:val="34"/>
        </w:numPr>
        <w:ind w:left="1440" w:hanging="720"/>
        <w:rPr>
          <w:ins w:id="449" w:author="Andrew Balzer" w:date="2025-04-08T16:17:00Z" w16du:dateUtc="2025-04-08T20:17:00Z"/>
          <w:bCs/>
          <w:sz w:val="22"/>
          <w:szCs w:val="22"/>
        </w:rPr>
      </w:pPr>
      <w:ins w:id="450" w:author="Andrew Balzer" w:date="2025-04-08T16:17:00Z" w16du:dateUtc="2025-04-08T20:17:00Z">
        <w:r>
          <w:rPr>
            <w:bCs/>
            <w:sz w:val="22"/>
            <w:szCs w:val="22"/>
          </w:rPr>
          <w:t>Funding Round Five:</w:t>
        </w:r>
        <w:r>
          <w:rPr>
            <w:bCs/>
            <w:sz w:val="22"/>
            <w:szCs w:val="22"/>
          </w:rPr>
          <w:tab/>
        </w:r>
      </w:ins>
    </w:p>
    <w:p w14:paraId="27D495A8" w14:textId="77777777" w:rsidR="00F225DD" w:rsidRDefault="00F225DD" w:rsidP="00077650">
      <w:pPr>
        <w:widowControl w:val="0"/>
        <w:ind w:left="1440" w:firstLine="720"/>
        <w:rPr>
          <w:ins w:id="451" w:author="Andrew Balzer" w:date="2025-04-08T16:17:00Z" w16du:dateUtc="2025-04-08T20:17:00Z"/>
          <w:bCs/>
          <w:sz w:val="22"/>
          <w:szCs w:val="22"/>
        </w:rPr>
      </w:pPr>
      <w:ins w:id="452" w:author="Andrew Balzer" w:date="2025-04-08T16:17:00Z" w16du:dateUtc="2025-04-08T20:17:00Z">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ins>
    </w:p>
    <w:p w14:paraId="217E0FBF" w14:textId="77777777" w:rsidR="00F225DD" w:rsidRDefault="00F225DD" w:rsidP="00077650">
      <w:pPr>
        <w:widowControl w:val="0"/>
        <w:ind w:left="1440" w:firstLine="720"/>
        <w:rPr>
          <w:ins w:id="453" w:author="Andrew Balzer" w:date="2025-04-08T16:17:00Z" w16du:dateUtc="2025-04-08T20:17:00Z"/>
          <w:bCs/>
          <w:sz w:val="22"/>
          <w:szCs w:val="22"/>
        </w:rPr>
      </w:pPr>
      <w:ins w:id="454" w:author="Andrew Balzer" w:date="2025-04-08T16:17:00Z" w16du:dateUtc="2025-04-08T20:17:00Z">
        <w:r>
          <w:rPr>
            <w:bCs/>
            <w:sz w:val="22"/>
            <w:szCs w:val="22"/>
          </w:rPr>
          <w:t>Fundraising Goal:</w:t>
        </w:r>
        <w:r>
          <w:rPr>
            <w:bCs/>
            <w:sz w:val="22"/>
            <w:szCs w:val="22"/>
          </w:rPr>
          <w:tab/>
        </w:r>
        <w:r>
          <w:rPr>
            <w:bCs/>
            <w:sz w:val="22"/>
            <w:szCs w:val="22"/>
          </w:rPr>
          <w:tab/>
        </w:r>
        <w:r w:rsidRPr="00F225DD">
          <w:rPr>
            <w:bCs/>
            <w:sz w:val="22"/>
            <w:szCs w:val="22"/>
            <w:highlight w:val="yellow"/>
          </w:rPr>
          <w:t>____________________</w:t>
        </w:r>
      </w:ins>
    </w:p>
    <w:p w14:paraId="7C2ED153" w14:textId="77777777" w:rsidR="00F225DD" w:rsidRPr="00F225DD" w:rsidRDefault="00F225DD" w:rsidP="00077650">
      <w:pPr>
        <w:widowControl w:val="0"/>
        <w:ind w:left="1440" w:firstLine="720"/>
        <w:rPr>
          <w:ins w:id="455" w:author="Andrew Balzer" w:date="2025-04-08T16:17:00Z" w16du:dateUtc="2025-04-08T20:17:00Z"/>
          <w:bCs/>
          <w:sz w:val="22"/>
          <w:szCs w:val="22"/>
        </w:rPr>
      </w:pPr>
      <w:ins w:id="456" w:author="Andrew Balzer" w:date="2025-04-08T16:17:00Z" w16du:dateUtc="2025-04-08T20:17:00Z">
        <w:r>
          <w:rPr>
            <w:bCs/>
            <w:sz w:val="22"/>
            <w:szCs w:val="22"/>
          </w:rPr>
          <w:t>Stock Split Multiplier:</w:t>
        </w:r>
        <w:r>
          <w:rPr>
            <w:bCs/>
            <w:sz w:val="22"/>
            <w:szCs w:val="22"/>
          </w:rPr>
          <w:tab/>
        </w:r>
        <w:r>
          <w:rPr>
            <w:bCs/>
            <w:sz w:val="22"/>
            <w:szCs w:val="22"/>
          </w:rPr>
          <w:tab/>
          <w:t>1.20x</w:t>
        </w:r>
      </w:ins>
    </w:p>
    <w:p w14:paraId="2B214D2C" w14:textId="77777777" w:rsidR="00C70051" w:rsidRDefault="00C70051" w:rsidP="00C70051">
      <w:pPr>
        <w:widowControl w:val="0"/>
        <w:ind w:left="720"/>
        <w:rPr>
          <w:ins w:id="457" w:author="Andrew Balzer" w:date="2025-04-08T16:17:00Z" w16du:dateUtc="2025-04-08T20:17:00Z"/>
          <w:b/>
          <w:sz w:val="22"/>
          <w:szCs w:val="22"/>
          <w:highlight w:val="yellow"/>
          <w:u w:val="single"/>
        </w:rPr>
      </w:pPr>
    </w:p>
    <w:p w14:paraId="379A59BE" w14:textId="77777777" w:rsidR="00F919B5" w:rsidRPr="00F225DD" w:rsidRDefault="00F919B5" w:rsidP="00F919B5">
      <w:pPr>
        <w:widowControl w:val="0"/>
        <w:numPr>
          <w:ilvl w:val="1"/>
          <w:numId w:val="34"/>
        </w:numPr>
        <w:ind w:left="720" w:hanging="720"/>
        <w:rPr>
          <w:ins w:id="458" w:author="Andrew Balzer" w:date="2025-04-08T16:17:00Z" w16du:dateUtc="2025-04-08T20:17:00Z"/>
          <w:b/>
          <w:sz w:val="22"/>
          <w:szCs w:val="22"/>
          <w:u w:val="single"/>
        </w:rPr>
      </w:pPr>
      <w:ins w:id="459" w:author="Andrew Balzer" w:date="2025-04-08T16:17:00Z" w16du:dateUtc="2025-04-08T20:17:00Z">
        <w:r w:rsidRPr="00077650">
          <w:rPr>
            <w:rStyle w:val="Heading2Char"/>
          </w:rPr>
          <w:t>Stock Split</w:t>
        </w:r>
        <w:r w:rsidRPr="00F225DD">
          <w:rPr>
            <w:b/>
            <w:sz w:val="22"/>
            <w:szCs w:val="22"/>
          </w:rPr>
          <w:t xml:space="preserve">.  </w:t>
        </w:r>
        <w:r w:rsidRPr="00F919B5">
          <w:rPr>
            <w:bCs/>
            <w:sz w:val="22"/>
            <w:szCs w:val="22"/>
          </w:rPr>
          <w:t>In the event of a Funding Round</w:t>
        </w:r>
        <w:r w:rsidR="00C70051" w:rsidRPr="00F225DD">
          <w:rPr>
            <w:bCs/>
            <w:sz w:val="22"/>
            <w:szCs w:val="22"/>
          </w:rPr>
          <w:t xml:space="preserve"> </w:t>
        </w:r>
        <w:r w:rsidRPr="00F919B5">
          <w:rPr>
            <w:bCs/>
            <w:sz w:val="22"/>
            <w:szCs w:val="22"/>
          </w:rPr>
          <w:t xml:space="preserve">the Company shall effect a </w:t>
        </w:r>
        <w:r w:rsidR="00077650">
          <w:rPr>
            <w:bCs/>
            <w:sz w:val="22"/>
            <w:szCs w:val="22"/>
          </w:rPr>
          <w:t>share</w:t>
        </w:r>
        <w:r w:rsidRPr="00F919B5">
          <w:rPr>
            <w:bCs/>
            <w:sz w:val="22"/>
            <w:szCs w:val="22"/>
          </w:rPr>
          <w:t xml:space="preserve"> split of all outstanding </w:t>
        </w:r>
        <w:r w:rsidR="00C70051" w:rsidRPr="00F225DD">
          <w:rPr>
            <w:bCs/>
            <w:sz w:val="22"/>
            <w:szCs w:val="22"/>
          </w:rPr>
          <w:t>S</w:t>
        </w:r>
        <w:r w:rsidRPr="00F919B5">
          <w:rPr>
            <w:bCs/>
            <w:sz w:val="22"/>
            <w:szCs w:val="22"/>
          </w:rPr>
          <w:t>hares of the Company</w:t>
        </w:r>
        <w:r w:rsidR="00C70051" w:rsidRPr="00F225DD">
          <w:rPr>
            <w:bCs/>
            <w:sz w:val="22"/>
            <w:szCs w:val="22"/>
          </w:rPr>
          <w:t xml:space="preserve">, </w:t>
        </w:r>
        <w:r w:rsidRPr="00F919B5">
          <w:rPr>
            <w:bCs/>
            <w:sz w:val="22"/>
            <w:szCs w:val="22"/>
          </w:rPr>
          <w:t xml:space="preserve">on a pro-rata basis, such that the number of </w:t>
        </w:r>
        <w:r w:rsidR="00C70051" w:rsidRPr="00F225DD">
          <w:rPr>
            <w:bCs/>
            <w:sz w:val="22"/>
            <w:szCs w:val="22"/>
          </w:rPr>
          <w:t>S</w:t>
        </w:r>
        <w:r w:rsidRPr="00F919B5">
          <w:rPr>
            <w:bCs/>
            <w:sz w:val="22"/>
            <w:szCs w:val="22"/>
          </w:rPr>
          <w:t xml:space="preserve">hares held by each Shareholder immediately prior to the Funding Round is multiplied by a </w:t>
        </w:r>
        <w:r w:rsidR="004376C1">
          <w:rPr>
            <w:bCs/>
            <w:sz w:val="22"/>
            <w:szCs w:val="22"/>
          </w:rPr>
          <w:t>multiplier</w:t>
        </w:r>
        <w:r w:rsidR="00C70051" w:rsidRPr="00F225DD">
          <w:rPr>
            <w:bCs/>
            <w:sz w:val="22"/>
            <w:szCs w:val="22"/>
          </w:rPr>
          <w:t xml:space="preserve"> as set forth in </w:t>
        </w:r>
        <w:r w:rsidR="00C70051" w:rsidRPr="00077650">
          <w:rPr>
            <w:bCs/>
            <w:sz w:val="22"/>
            <w:szCs w:val="22"/>
            <w:highlight w:val="yellow"/>
          </w:rPr>
          <w:t xml:space="preserve">Section </w:t>
        </w:r>
        <w:r w:rsidR="004376C1" w:rsidRPr="00077650">
          <w:rPr>
            <w:bCs/>
            <w:sz w:val="22"/>
            <w:szCs w:val="22"/>
            <w:highlight w:val="yellow"/>
          </w:rPr>
          <w:t>4.1</w:t>
        </w:r>
        <w:r w:rsidR="00C70051" w:rsidRPr="00F225DD">
          <w:rPr>
            <w:bCs/>
            <w:sz w:val="22"/>
            <w:szCs w:val="22"/>
          </w:rPr>
          <w:t xml:space="preserve"> for that particular Funding Round and </w:t>
        </w:r>
        <w:r w:rsidRPr="00F919B5">
          <w:rPr>
            <w:bCs/>
            <w:sz w:val="22"/>
            <w:szCs w:val="22"/>
          </w:rPr>
          <w:t xml:space="preserve">based on the terms and conditions of the Funding Round. The purpose of this stock split is to adjust the equity structure of the Company to accommodate the issuance of new </w:t>
        </w:r>
        <w:r w:rsidR="00C70051" w:rsidRPr="00F225DD">
          <w:rPr>
            <w:bCs/>
            <w:sz w:val="22"/>
            <w:szCs w:val="22"/>
          </w:rPr>
          <w:t>S</w:t>
        </w:r>
        <w:r w:rsidRPr="00F919B5">
          <w:rPr>
            <w:bCs/>
            <w:sz w:val="22"/>
            <w:szCs w:val="22"/>
          </w:rPr>
          <w:t>hares as part of the Funding Round and to ensure that the relative ownership percentages of existing Shareholders are adjusted appropriately.</w:t>
        </w:r>
      </w:ins>
    </w:p>
    <w:p w14:paraId="625BDDAF" w14:textId="77777777" w:rsidR="003C7234" w:rsidRPr="00F225DD" w:rsidRDefault="003C7234" w:rsidP="00C70051">
      <w:pPr>
        <w:widowControl w:val="0"/>
        <w:rPr>
          <w:moveTo w:id="460" w:author="Andrew Balzer" w:date="2025-04-08T16:17:00Z" w16du:dateUtc="2025-04-08T20:17:00Z"/>
          <w:b/>
          <w:sz w:val="22"/>
          <w:u w:val="single"/>
          <w:rPrChange w:id="461" w:author="Andrew Balzer" w:date="2025-04-08T16:17:00Z" w16du:dateUtc="2025-04-08T20:17:00Z">
            <w:rPr>
              <w:moveTo w:id="462" w:author="Andrew Balzer" w:date="2025-04-08T16:17:00Z" w16du:dateUtc="2025-04-08T20:17:00Z"/>
              <w:bCs/>
              <w:sz w:val="22"/>
              <w:szCs w:val="22"/>
            </w:rPr>
          </w:rPrChange>
        </w:rPr>
        <w:pPrChange w:id="463" w:author="Andrew Balzer" w:date="2025-04-08T16:17:00Z" w16du:dateUtc="2025-04-08T20:17:00Z">
          <w:pPr>
            <w:widowControl w:val="0"/>
            <w:ind w:left="1440"/>
          </w:pPr>
        </w:pPrChange>
      </w:pPr>
      <w:moveToRangeStart w:id="464" w:author="Andrew Balzer" w:date="2025-04-08T16:17:00Z" w:name="move195021471"/>
    </w:p>
    <w:p w14:paraId="353916DF" w14:textId="77777777" w:rsidR="004376C1" w:rsidRPr="00077650" w:rsidRDefault="003C7234" w:rsidP="004376C1">
      <w:pPr>
        <w:widowControl w:val="0"/>
        <w:numPr>
          <w:ilvl w:val="1"/>
          <w:numId w:val="34"/>
        </w:numPr>
        <w:ind w:left="720" w:hanging="720"/>
        <w:rPr>
          <w:ins w:id="465" w:author="Andrew Balzer" w:date="2025-04-08T16:17:00Z" w16du:dateUtc="2025-04-08T20:17:00Z"/>
          <w:bCs/>
          <w:sz w:val="22"/>
          <w:szCs w:val="22"/>
        </w:rPr>
      </w:pPr>
      <w:moveTo w:id="466" w:author="Andrew Balzer" w:date="2025-04-08T16:17:00Z" w16du:dateUtc="2025-04-08T20:17:00Z">
        <w:r w:rsidRPr="00F919B5">
          <w:rPr>
            <w:rStyle w:val="Heading2Char"/>
            <w:rPrChange w:id="467" w:author="Andrew Balzer" w:date="2025-04-08T16:17:00Z" w16du:dateUtc="2025-04-08T20:17:00Z">
              <w:rPr>
                <w:b/>
                <w:bCs/>
                <w:sz w:val="22"/>
                <w:szCs w:val="22"/>
                <w:u w:val="single"/>
              </w:rPr>
            </w:rPrChange>
          </w:rPr>
          <w:t xml:space="preserve">Effect of </w:t>
        </w:r>
      </w:moveTo>
      <w:moveToRangeEnd w:id="464"/>
      <w:ins w:id="468" w:author="Andrew Balzer" w:date="2025-04-08T16:17:00Z" w16du:dateUtc="2025-04-08T20:17:00Z">
        <w:r w:rsidR="00F919B5" w:rsidRPr="00F919B5">
          <w:rPr>
            <w:rStyle w:val="Heading2Char"/>
          </w:rPr>
          <w:t>Stock Split</w:t>
        </w:r>
        <w:r w:rsidR="004376C1" w:rsidRPr="00077650">
          <w:rPr>
            <w:b/>
            <w:bCs/>
            <w:sz w:val="22"/>
            <w:szCs w:val="22"/>
          </w:rPr>
          <w:t>.</w:t>
        </w:r>
      </w:ins>
    </w:p>
    <w:p w14:paraId="6A2F2660" w14:textId="77777777" w:rsidR="004376C1" w:rsidRPr="00077650" w:rsidRDefault="004376C1" w:rsidP="004376C1">
      <w:pPr>
        <w:pStyle w:val="ListParagraph"/>
        <w:rPr>
          <w:ins w:id="469" w:author="Andrew Balzer" w:date="2025-04-08T16:17:00Z" w16du:dateUtc="2025-04-08T20:17:00Z"/>
          <w:bCs/>
          <w:sz w:val="22"/>
          <w:szCs w:val="22"/>
        </w:rPr>
      </w:pPr>
    </w:p>
    <w:p w14:paraId="2DE02803" w14:textId="77777777" w:rsidR="004376C1" w:rsidRPr="00077650" w:rsidRDefault="00F919B5" w:rsidP="006332E0">
      <w:pPr>
        <w:widowControl w:val="0"/>
        <w:numPr>
          <w:ilvl w:val="2"/>
          <w:numId w:val="34"/>
        </w:numPr>
        <w:ind w:left="1440" w:hanging="720"/>
        <w:rPr>
          <w:ins w:id="470" w:author="Andrew Balzer" w:date="2025-04-08T16:17:00Z" w16du:dateUtc="2025-04-08T20:17:00Z"/>
          <w:bCs/>
          <w:sz w:val="22"/>
          <w:szCs w:val="22"/>
        </w:rPr>
      </w:pPr>
      <w:ins w:id="471" w:author="Andrew Balzer" w:date="2025-04-08T16:17:00Z" w16du:dateUtc="2025-04-08T20:17:00Z">
        <w:r w:rsidRPr="00F919B5">
          <w:rPr>
            <w:bCs/>
            <w:sz w:val="22"/>
            <w:szCs w:val="22"/>
          </w:rPr>
          <w:t xml:space="preserve">The </w:t>
        </w:r>
        <w:r w:rsidR="00077650" w:rsidRPr="00077650">
          <w:rPr>
            <w:bCs/>
            <w:sz w:val="22"/>
            <w:szCs w:val="22"/>
          </w:rPr>
          <w:t>share</w:t>
        </w:r>
        <w:r w:rsidRPr="00F919B5">
          <w:rPr>
            <w:bCs/>
            <w:sz w:val="22"/>
            <w:szCs w:val="22"/>
          </w:rPr>
          <w:t xml:space="preserve"> split shall be applied equally to all </w:t>
        </w:r>
        <w:r w:rsidR="00077650" w:rsidRPr="00077650">
          <w:rPr>
            <w:bCs/>
            <w:sz w:val="22"/>
            <w:szCs w:val="22"/>
          </w:rPr>
          <w:t>C</w:t>
        </w:r>
        <w:r w:rsidRPr="00F919B5">
          <w:rPr>
            <w:bCs/>
            <w:sz w:val="22"/>
            <w:szCs w:val="22"/>
          </w:rPr>
          <w:t xml:space="preserve">lasses of </w:t>
        </w:r>
        <w:r w:rsidR="00077650" w:rsidRPr="00077650">
          <w:rPr>
            <w:bCs/>
            <w:sz w:val="22"/>
            <w:szCs w:val="22"/>
          </w:rPr>
          <w:t>S</w:t>
        </w:r>
        <w:r w:rsidRPr="00F919B5">
          <w:rPr>
            <w:bCs/>
            <w:sz w:val="22"/>
            <w:szCs w:val="22"/>
          </w:rPr>
          <w:t>tock outstanding at the time of the Funding Round.</w:t>
        </w:r>
      </w:ins>
    </w:p>
    <w:p w14:paraId="4C2B2CB3" w14:textId="77777777" w:rsidR="003C7234" w:rsidRDefault="003C7234" w:rsidP="006332E0">
      <w:pPr>
        <w:widowControl w:val="0"/>
        <w:ind w:left="1440" w:hanging="720"/>
        <w:rPr>
          <w:moveTo w:id="472" w:author="Andrew Balzer" w:date="2025-04-08T16:17:00Z" w16du:dateUtc="2025-04-08T20:17:00Z"/>
          <w:bCs/>
          <w:sz w:val="22"/>
          <w:szCs w:val="22"/>
        </w:rPr>
        <w:pPrChange w:id="473" w:author="Andrew Balzer" w:date="2025-04-08T16:17:00Z" w16du:dateUtc="2025-04-08T20:17:00Z">
          <w:pPr>
            <w:pStyle w:val="ListParagraph"/>
          </w:pPr>
        </w:pPrChange>
      </w:pPr>
      <w:moveToRangeStart w:id="474" w:author="Andrew Balzer" w:date="2025-04-08T16:17:00Z" w:name="move195021472"/>
    </w:p>
    <w:p w14:paraId="5EEB4E06" w14:textId="77777777" w:rsidR="00077650" w:rsidRPr="00077650" w:rsidRDefault="003C7234" w:rsidP="006332E0">
      <w:pPr>
        <w:widowControl w:val="0"/>
        <w:numPr>
          <w:ilvl w:val="2"/>
          <w:numId w:val="34"/>
        </w:numPr>
        <w:ind w:left="1440" w:hanging="720"/>
        <w:rPr>
          <w:ins w:id="475" w:author="Andrew Balzer" w:date="2025-04-08T16:17:00Z" w16du:dateUtc="2025-04-08T20:17:00Z"/>
          <w:bCs/>
          <w:sz w:val="22"/>
          <w:szCs w:val="22"/>
        </w:rPr>
      </w:pPr>
      <w:moveTo w:id="476" w:author="Andrew Balzer" w:date="2025-04-08T16:17:00Z" w16du:dateUtc="2025-04-08T20:17:00Z">
        <w:r w:rsidRPr="003C7234">
          <w:rPr>
            <w:bCs/>
            <w:sz w:val="22"/>
            <w:szCs w:val="22"/>
          </w:rPr>
          <w:t xml:space="preserve">The number of </w:t>
        </w:r>
        <w:r>
          <w:rPr>
            <w:bCs/>
            <w:sz w:val="22"/>
            <w:szCs w:val="22"/>
          </w:rPr>
          <w:t>S</w:t>
        </w:r>
        <w:r w:rsidRPr="003C7234">
          <w:rPr>
            <w:bCs/>
            <w:sz w:val="22"/>
            <w:szCs w:val="22"/>
          </w:rPr>
          <w:t xml:space="preserve">hares </w:t>
        </w:r>
      </w:moveTo>
      <w:moveToRangeEnd w:id="474"/>
      <w:ins w:id="477" w:author="Andrew Balzer" w:date="2025-04-08T16:17:00Z" w16du:dateUtc="2025-04-08T20:17:00Z">
        <w:r w:rsidR="00F919B5" w:rsidRPr="00F919B5">
          <w:rPr>
            <w:bCs/>
            <w:sz w:val="22"/>
            <w:szCs w:val="22"/>
          </w:rPr>
          <w:t xml:space="preserve">of each </w:t>
        </w:r>
        <w:r w:rsidR="00077650" w:rsidRPr="00077650">
          <w:rPr>
            <w:bCs/>
            <w:sz w:val="22"/>
            <w:szCs w:val="22"/>
          </w:rPr>
          <w:t>C</w:t>
        </w:r>
        <w:r w:rsidR="00F919B5" w:rsidRPr="00F919B5">
          <w:rPr>
            <w:bCs/>
            <w:sz w:val="22"/>
            <w:szCs w:val="22"/>
          </w:rPr>
          <w:t xml:space="preserve">lass of </w:t>
        </w:r>
        <w:r w:rsidR="00077650" w:rsidRPr="00077650">
          <w:rPr>
            <w:bCs/>
            <w:sz w:val="22"/>
            <w:szCs w:val="22"/>
          </w:rPr>
          <w:t xml:space="preserve">Shares </w:t>
        </w:r>
        <w:r w:rsidR="00F919B5" w:rsidRPr="00F919B5">
          <w:rPr>
            <w:bCs/>
            <w:sz w:val="22"/>
            <w:szCs w:val="22"/>
          </w:rPr>
          <w:t xml:space="preserve">held by each Shareholder immediately prior to the Funding Round shall be multiplied by the </w:t>
        </w:r>
        <w:r w:rsidR="00077650" w:rsidRPr="00077650">
          <w:rPr>
            <w:bCs/>
            <w:sz w:val="22"/>
            <w:szCs w:val="22"/>
          </w:rPr>
          <w:t xml:space="preserve">Share multiplier as set forth in </w:t>
        </w:r>
        <w:r w:rsidR="00077650" w:rsidRPr="00077650">
          <w:rPr>
            <w:bCs/>
            <w:sz w:val="22"/>
            <w:szCs w:val="22"/>
            <w:highlight w:val="yellow"/>
          </w:rPr>
          <w:t>Section 4.1</w:t>
        </w:r>
        <w:r w:rsidR="00077650" w:rsidRPr="00077650">
          <w:rPr>
            <w:bCs/>
            <w:sz w:val="22"/>
            <w:szCs w:val="22"/>
          </w:rPr>
          <w:t xml:space="preserve"> herein,</w:t>
        </w:r>
        <w:r w:rsidR="00F919B5" w:rsidRPr="00F919B5">
          <w:rPr>
            <w:bCs/>
            <w:sz w:val="22"/>
            <w:szCs w:val="22"/>
          </w:rPr>
          <w:t xml:space="preserve"> resulting in an increased number of </w:t>
        </w:r>
        <w:r w:rsidR="00077650" w:rsidRPr="00077650">
          <w:rPr>
            <w:bCs/>
            <w:sz w:val="22"/>
            <w:szCs w:val="22"/>
          </w:rPr>
          <w:t>S</w:t>
        </w:r>
        <w:r w:rsidR="00F919B5" w:rsidRPr="00F919B5">
          <w:rPr>
            <w:bCs/>
            <w:sz w:val="22"/>
            <w:szCs w:val="22"/>
          </w:rPr>
          <w:t>hares held by such Shareholder, but with no change to their proportional ownership interest in the Company</w:t>
        </w:r>
        <w:r w:rsidR="00077650" w:rsidRPr="00077650">
          <w:rPr>
            <w:bCs/>
            <w:sz w:val="22"/>
            <w:szCs w:val="22"/>
          </w:rPr>
          <w:t>, except for the addition of new Shares issued to the investors taking part in the Funding Round</w:t>
        </w:r>
        <w:r w:rsidR="00F919B5" w:rsidRPr="00F919B5">
          <w:rPr>
            <w:bCs/>
            <w:sz w:val="22"/>
            <w:szCs w:val="22"/>
          </w:rPr>
          <w:t>.</w:t>
        </w:r>
      </w:ins>
    </w:p>
    <w:p w14:paraId="041D2768" w14:textId="77777777" w:rsidR="00077650" w:rsidRPr="00077650" w:rsidRDefault="00077650" w:rsidP="006332E0">
      <w:pPr>
        <w:pStyle w:val="ListParagraph"/>
        <w:ind w:left="1440" w:hanging="720"/>
        <w:rPr>
          <w:ins w:id="478" w:author="Andrew Balzer" w:date="2025-04-08T16:17:00Z" w16du:dateUtc="2025-04-08T20:17:00Z"/>
          <w:bCs/>
          <w:sz w:val="22"/>
          <w:szCs w:val="22"/>
        </w:rPr>
      </w:pPr>
    </w:p>
    <w:p w14:paraId="6D7D717B" w14:textId="77777777" w:rsidR="00077650" w:rsidRPr="00077650" w:rsidRDefault="00F919B5" w:rsidP="006332E0">
      <w:pPr>
        <w:widowControl w:val="0"/>
        <w:numPr>
          <w:ilvl w:val="2"/>
          <w:numId w:val="34"/>
        </w:numPr>
        <w:ind w:left="1440" w:hanging="720"/>
        <w:rPr>
          <w:ins w:id="479" w:author="Andrew Balzer" w:date="2025-04-08T16:17:00Z" w16du:dateUtc="2025-04-08T20:17:00Z"/>
          <w:bCs/>
          <w:sz w:val="22"/>
          <w:szCs w:val="22"/>
        </w:rPr>
      </w:pPr>
      <w:ins w:id="480" w:author="Andrew Balzer" w:date="2025-04-08T16:17:00Z" w16du:dateUtc="2025-04-08T20:17:00Z">
        <w:r w:rsidRPr="00F919B5">
          <w:rPr>
            <w:bCs/>
            <w:sz w:val="22"/>
            <w:szCs w:val="22"/>
          </w:rPr>
          <w:t xml:space="preserve">Following the </w:t>
        </w:r>
        <w:r w:rsidR="00077650" w:rsidRPr="00077650">
          <w:rPr>
            <w:bCs/>
            <w:sz w:val="22"/>
            <w:szCs w:val="22"/>
          </w:rPr>
          <w:t>share</w:t>
        </w:r>
        <w:r w:rsidRPr="00F919B5">
          <w:rPr>
            <w:bCs/>
            <w:sz w:val="22"/>
            <w:szCs w:val="22"/>
          </w:rPr>
          <w:t xml:space="preserve"> split, the Company shall issue new </w:t>
        </w:r>
        <w:r w:rsidR="00077650" w:rsidRPr="00077650">
          <w:rPr>
            <w:bCs/>
            <w:sz w:val="22"/>
            <w:szCs w:val="22"/>
          </w:rPr>
          <w:t>S</w:t>
        </w:r>
        <w:r w:rsidRPr="00F919B5">
          <w:rPr>
            <w:bCs/>
            <w:sz w:val="22"/>
            <w:szCs w:val="22"/>
          </w:rPr>
          <w:t xml:space="preserve">hare certificates or revise existing certificates to reflect the adjusted number of </w:t>
        </w:r>
        <w:r w:rsidR="00077650" w:rsidRPr="00077650">
          <w:rPr>
            <w:bCs/>
            <w:sz w:val="22"/>
            <w:szCs w:val="22"/>
          </w:rPr>
          <w:t>S</w:t>
        </w:r>
        <w:r w:rsidRPr="00F919B5">
          <w:rPr>
            <w:bCs/>
            <w:sz w:val="22"/>
            <w:szCs w:val="22"/>
          </w:rPr>
          <w:t>hares for each Shareholder.</w:t>
        </w:r>
      </w:ins>
    </w:p>
    <w:p w14:paraId="00777E70" w14:textId="77777777" w:rsidR="00077650" w:rsidRPr="00077650" w:rsidRDefault="00077650" w:rsidP="00077650">
      <w:pPr>
        <w:pStyle w:val="ListParagraph"/>
        <w:rPr>
          <w:ins w:id="481" w:author="Andrew Balzer" w:date="2025-04-08T16:17:00Z" w16du:dateUtc="2025-04-08T20:17:00Z"/>
          <w:b/>
          <w:bCs/>
          <w:sz w:val="22"/>
          <w:szCs w:val="22"/>
        </w:rPr>
      </w:pPr>
    </w:p>
    <w:p w14:paraId="033A40D2" w14:textId="77777777" w:rsidR="00F919B5" w:rsidRPr="00F919B5" w:rsidRDefault="00F919B5" w:rsidP="006332E0">
      <w:pPr>
        <w:widowControl w:val="0"/>
        <w:numPr>
          <w:ilvl w:val="1"/>
          <w:numId w:val="34"/>
        </w:numPr>
        <w:ind w:hanging="792"/>
        <w:rPr>
          <w:ins w:id="482" w:author="Andrew Balzer" w:date="2025-04-08T16:17:00Z" w16du:dateUtc="2025-04-08T20:17:00Z"/>
          <w:bCs/>
          <w:sz w:val="22"/>
          <w:szCs w:val="22"/>
        </w:rPr>
      </w:pPr>
      <w:ins w:id="483" w:author="Andrew Balzer" w:date="2025-04-08T16:17:00Z" w16du:dateUtc="2025-04-08T20:17:00Z">
        <w:r w:rsidRPr="00F919B5">
          <w:rPr>
            <w:rStyle w:val="Heading2Char"/>
          </w:rPr>
          <w:t>Exceptions</w:t>
        </w:r>
        <w:r w:rsidR="00077650" w:rsidRPr="00077650">
          <w:rPr>
            <w:b/>
            <w:bCs/>
            <w:sz w:val="22"/>
            <w:szCs w:val="22"/>
          </w:rPr>
          <w:t xml:space="preserve">.  </w:t>
        </w:r>
        <w:r w:rsidRPr="00F919B5">
          <w:rPr>
            <w:bCs/>
            <w:sz w:val="22"/>
            <w:szCs w:val="22"/>
          </w:rPr>
          <w:t xml:space="preserve">This </w:t>
        </w:r>
        <w:r w:rsidR="00946DBE" w:rsidRPr="00946DBE">
          <w:rPr>
            <w:bCs/>
            <w:sz w:val="22"/>
            <w:szCs w:val="22"/>
            <w:highlight w:val="yellow"/>
          </w:rPr>
          <w:t>Article IV</w:t>
        </w:r>
        <w:r w:rsidRPr="00F919B5">
          <w:rPr>
            <w:bCs/>
            <w:sz w:val="22"/>
            <w:szCs w:val="22"/>
          </w:rPr>
          <w:t xml:space="preserve"> shall not apply if the Funding Round involves a transaction that is structured as a merger, acquisition, or other transaction that would result in a change of control of the Company.</w:t>
        </w:r>
      </w:ins>
    </w:p>
    <w:p w14:paraId="6CD55942" w14:textId="77777777" w:rsidR="00B22336" w:rsidRPr="0093363B" w:rsidRDefault="00B22336" w:rsidP="00C15DB3">
      <w:pPr>
        <w:widowControl w:val="0"/>
        <w:rPr>
          <w:ins w:id="484" w:author="Andrew Balzer" w:date="2025-04-08T16:17:00Z" w16du:dateUtc="2025-04-08T20:17:00Z"/>
          <w:bCs/>
          <w:sz w:val="22"/>
          <w:szCs w:val="22"/>
        </w:rPr>
      </w:pPr>
    </w:p>
    <w:p w14:paraId="4FCE1B51" w14:textId="77777777" w:rsidR="00557963" w:rsidRDefault="00557963" w:rsidP="0033526F">
      <w:pPr>
        <w:pStyle w:val="Heading1"/>
        <w:rPr>
          <w:ins w:id="485" w:author="Andrew Balzer" w:date="2025-04-08T16:17:00Z" w16du:dateUtc="2025-04-08T20:17:00Z"/>
        </w:rPr>
      </w:pPr>
    </w:p>
    <w:p w14:paraId="25AD6BC1" w14:textId="30FAD7F4" w:rsidR="00491B5F" w:rsidRPr="0093363B" w:rsidRDefault="00491B5F" w:rsidP="0033526F">
      <w:pPr>
        <w:pStyle w:val="Heading1"/>
      </w:pPr>
      <w:ins w:id="486" w:author="Andrew Balzer" w:date="2025-04-08T16:17:00Z" w16du:dateUtc="2025-04-08T20:17:00Z">
        <w:r w:rsidRPr="006332E0">
          <w:t xml:space="preserve">ARTICLE V – </w:t>
        </w:r>
      </w:ins>
      <w:r w:rsidRPr="0093363B">
        <w:t>SHAREHOLDERS AND MEETINGS OF SHAREHOLDERS</w:t>
      </w:r>
    </w:p>
    <w:p w14:paraId="11AB60E6" w14:textId="77777777" w:rsidR="00491B5F" w:rsidRPr="0093363B" w:rsidRDefault="00491B5F" w:rsidP="00491B5F">
      <w:pPr>
        <w:widowControl w:val="0"/>
        <w:rPr>
          <w:ins w:id="487" w:author="Andrew Balzer" w:date="2025-04-08T16:17:00Z" w16du:dateUtc="2025-04-08T20:17:00Z"/>
          <w:bCs/>
          <w:sz w:val="22"/>
          <w:szCs w:val="22"/>
        </w:rPr>
      </w:pPr>
    </w:p>
    <w:p w14:paraId="76B112BF" w14:textId="77777777" w:rsidR="006332E0" w:rsidRPr="006332E0" w:rsidRDefault="006332E0" w:rsidP="006332E0">
      <w:pPr>
        <w:pStyle w:val="ListParagraph"/>
        <w:widowControl w:val="0"/>
        <w:numPr>
          <w:ilvl w:val="0"/>
          <w:numId w:val="36"/>
        </w:numPr>
        <w:rPr>
          <w:ins w:id="488" w:author="Andrew Balzer" w:date="2025-04-08T16:17:00Z" w16du:dateUtc="2025-04-08T20:17:00Z"/>
          <w:b/>
          <w:vanish/>
          <w:sz w:val="22"/>
          <w:szCs w:val="22"/>
          <w:u w:val="single"/>
        </w:rPr>
      </w:pPr>
    </w:p>
    <w:p w14:paraId="02291643" w14:textId="77777777" w:rsidR="006332E0" w:rsidRPr="006332E0" w:rsidRDefault="006332E0" w:rsidP="006332E0">
      <w:pPr>
        <w:pStyle w:val="ListParagraph"/>
        <w:widowControl w:val="0"/>
        <w:numPr>
          <w:ilvl w:val="0"/>
          <w:numId w:val="36"/>
        </w:numPr>
        <w:rPr>
          <w:ins w:id="489" w:author="Andrew Balzer" w:date="2025-04-08T16:17:00Z" w16du:dateUtc="2025-04-08T20:17:00Z"/>
          <w:b/>
          <w:vanish/>
          <w:sz w:val="22"/>
          <w:szCs w:val="22"/>
          <w:u w:val="single"/>
        </w:rPr>
      </w:pPr>
    </w:p>
    <w:p w14:paraId="7D47B8F7" w14:textId="77777777" w:rsidR="006332E0" w:rsidRPr="006332E0" w:rsidRDefault="006332E0" w:rsidP="006332E0">
      <w:pPr>
        <w:pStyle w:val="ListParagraph"/>
        <w:widowControl w:val="0"/>
        <w:numPr>
          <w:ilvl w:val="0"/>
          <w:numId w:val="36"/>
        </w:numPr>
        <w:rPr>
          <w:ins w:id="490" w:author="Andrew Balzer" w:date="2025-04-08T16:17:00Z" w16du:dateUtc="2025-04-08T20:17:00Z"/>
          <w:b/>
          <w:vanish/>
          <w:sz w:val="22"/>
          <w:szCs w:val="22"/>
          <w:u w:val="single"/>
        </w:rPr>
      </w:pPr>
    </w:p>
    <w:p w14:paraId="438FD784" w14:textId="77777777" w:rsidR="006332E0" w:rsidRPr="006332E0" w:rsidRDefault="006332E0" w:rsidP="006332E0">
      <w:pPr>
        <w:pStyle w:val="ListParagraph"/>
        <w:widowControl w:val="0"/>
        <w:numPr>
          <w:ilvl w:val="0"/>
          <w:numId w:val="36"/>
        </w:numPr>
        <w:rPr>
          <w:ins w:id="491" w:author="Andrew Balzer" w:date="2025-04-08T16:17:00Z" w16du:dateUtc="2025-04-08T20:17:00Z"/>
          <w:b/>
          <w:vanish/>
          <w:sz w:val="22"/>
          <w:szCs w:val="22"/>
          <w:u w:val="single"/>
        </w:rPr>
      </w:pPr>
    </w:p>
    <w:p w14:paraId="4B9A3C04" w14:textId="22F15F84" w:rsidR="00491B5F" w:rsidRPr="006332E0" w:rsidRDefault="00491B5F" w:rsidP="006332E0">
      <w:pPr>
        <w:pStyle w:val="ListParagraph"/>
        <w:widowControl w:val="0"/>
        <w:numPr>
          <w:ilvl w:val="0"/>
          <w:numId w:val="36"/>
        </w:numPr>
        <w:rPr>
          <w:b/>
          <w:vanish/>
          <w:sz w:val="22"/>
          <w:u w:val="single"/>
          <w:rPrChange w:id="492" w:author="Andrew Balzer" w:date="2025-04-08T16:17:00Z" w16du:dateUtc="2025-04-08T20:17:00Z">
            <w:rPr>
              <w:bCs/>
              <w:sz w:val="22"/>
              <w:szCs w:val="22"/>
            </w:rPr>
          </w:rPrChange>
        </w:rPr>
        <w:pPrChange w:id="493" w:author="Andrew Balzer" w:date="2025-04-08T16:17:00Z" w16du:dateUtc="2025-04-08T20:17:00Z">
          <w:pPr>
            <w:widowControl w:val="0"/>
          </w:pPr>
        </w:pPrChange>
      </w:pPr>
    </w:p>
    <w:p w14:paraId="2906F479" w14:textId="64CDC194" w:rsidR="00491B5F" w:rsidRPr="0093363B" w:rsidRDefault="00491B5F" w:rsidP="005A1594">
      <w:pPr>
        <w:widowControl w:val="0"/>
        <w:numPr>
          <w:ilvl w:val="1"/>
          <w:numId w:val="36"/>
        </w:numPr>
        <w:ind w:left="720" w:hanging="720"/>
        <w:rPr>
          <w:bCs/>
          <w:sz w:val="22"/>
          <w:szCs w:val="22"/>
        </w:rPr>
        <w:pPrChange w:id="494" w:author="Andrew Balzer" w:date="2025-04-08T16:17:00Z" w16du:dateUtc="2025-04-08T20:17:00Z">
          <w:pPr>
            <w:widowControl w:val="0"/>
            <w:numPr>
              <w:ilvl w:val="3"/>
              <w:numId w:val="8"/>
            </w:numPr>
            <w:ind w:left="720" w:hanging="360"/>
          </w:pPr>
        </w:pPrChange>
      </w:pPr>
      <w:r w:rsidRPr="005A1594">
        <w:rPr>
          <w:rStyle w:val="Heading2Char"/>
          <w:rPrChange w:id="495" w:author="Andrew Balzer" w:date="2025-04-08T16:17:00Z" w16du:dateUtc="2025-04-08T20:17:00Z">
            <w:rPr>
              <w:b/>
              <w:sz w:val="22"/>
              <w:szCs w:val="22"/>
              <w:u w:val="single"/>
            </w:rPr>
          </w:rPrChange>
        </w:rPr>
        <w:t>Place of Meetings</w:t>
      </w:r>
      <w:r w:rsidRPr="0093363B">
        <w:rPr>
          <w:b/>
          <w:sz w:val="22"/>
          <w:szCs w:val="22"/>
        </w:rPr>
        <w:t>.</w:t>
      </w:r>
      <w:r w:rsidRPr="0093363B">
        <w:rPr>
          <w:bCs/>
          <w:sz w:val="22"/>
          <w:szCs w:val="22"/>
        </w:rPr>
        <w:t xml:space="preserve">  </w:t>
      </w:r>
      <w:r w:rsidRPr="0093363B">
        <w:rPr>
          <w:sz w:val="22"/>
          <w:szCs w:val="22"/>
        </w:rPr>
        <w:t>All meetings of Shareholders shall be held at the principal office of the Company or at any other place that shall be determined by the Board and stated in the meeting notice or, at the direction of the Board to the extent permitted by applicable law, may be held by remote communication. The Board may allow participation at any meeting of Shareholders by remote communication.</w:t>
      </w:r>
    </w:p>
    <w:p w14:paraId="385E040C" w14:textId="73D1763C" w:rsidR="00491B5F" w:rsidRPr="0093363B" w:rsidRDefault="00491B5F" w:rsidP="00491B5F">
      <w:pPr>
        <w:widowControl w:val="0"/>
        <w:ind w:left="720"/>
        <w:rPr>
          <w:bCs/>
          <w:sz w:val="22"/>
          <w:szCs w:val="22"/>
        </w:rPr>
      </w:pPr>
    </w:p>
    <w:p w14:paraId="6E2681E1" w14:textId="2A866A62" w:rsidR="00491B5F" w:rsidRPr="0093363B" w:rsidRDefault="00491B5F" w:rsidP="005A1594">
      <w:pPr>
        <w:widowControl w:val="0"/>
        <w:numPr>
          <w:ilvl w:val="1"/>
          <w:numId w:val="36"/>
        </w:numPr>
        <w:ind w:left="720" w:hanging="720"/>
        <w:rPr>
          <w:bCs/>
          <w:sz w:val="22"/>
          <w:szCs w:val="22"/>
        </w:rPr>
        <w:pPrChange w:id="496" w:author="Andrew Balzer" w:date="2025-04-08T16:17:00Z" w16du:dateUtc="2025-04-08T20:17:00Z">
          <w:pPr>
            <w:widowControl w:val="0"/>
            <w:numPr>
              <w:ilvl w:val="3"/>
              <w:numId w:val="8"/>
            </w:numPr>
            <w:ind w:left="720" w:hanging="360"/>
          </w:pPr>
        </w:pPrChange>
      </w:pPr>
      <w:r w:rsidRPr="00610504">
        <w:rPr>
          <w:rStyle w:val="Heading2Char"/>
          <w:rPrChange w:id="497" w:author="Andrew Balzer" w:date="2025-04-08T16:17:00Z" w16du:dateUtc="2025-04-08T20:17:00Z">
            <w:rPr>
              <w:b/>
              <w:sz w:val="22"/>
              <w:szCs w:val="22"/>
              <w:u w:val="single"/>
            </w:rPr>
          </w:rPrChange>
        </w:rPr>
        <w:t>Annual Meeting</w:t>
      </w:r>
      <w:r w:rsidRPr="0093363B">
        <w:rPr>
          <w:b/>
          <w:sz w:val="22"/>
          <w:szCs w:val="22"/>
        </w:rPr>
        <w:t xml:space="preserve">. </w:t>
      </w:r>
      <w:r w:rsidRPr="0093363B">
        <w:rPr>
          <w:bCs/>
          <w:sz w:val="22"/>
          <w:szCs w:val="22"/>
        </w:rPr>
        <w:t xml:space="preserve"> The</w:t>
      </w:r>
      <w:r w:rsidRPr="0093363B">
        <w:rPr>
          <w:sz w:val="22"/>
          <w:szCs w:val="22"/>
        </w:rPr>
        <w:t xml:space="preserve"> annual meeting of the Shareholders of the Company shall be held on </w:t>
      </w:r>
      <w:r w:rsidRPr="005A1594">
        <w:rPr>
          <w:sz w:val="22"/>
          <w:rPrChange w:id="498" w:author="Andrew Balzer" w:date="2025-04-08T16:17:00Z" w16du:dateUtc="2025-04-08T20:17:00Z">
            <w:rPr>
              <w:sz w:val="22"/>
              <w:szCs w:val="22"/>
              <w:highlight w:val="yellow"/>
            </w:rPr>
          </w:rPrChange>
        </w:rPr>
        <w:t>the last Monday of the fourth month after the end of the Company’s fiscal year at 2 o’clock or at such other time as the Board may select</w:t>
      </w:r>
      <w:r w:rsidRPr="0093363B">
        <w:rPr>
          <w:sz w:val="22"/>
          <w:szCs w:val="22"/>
        </w:rPr>
        <w:t>. Directors shall be elected at each annual meeting and such other business shall be transacted as may come before the meeting.</w:t>
      </w:r>
    </w:p>
    <w:p w14:paraId="6D528979" w14:textId="77777777" w:rsidR="00491B5F" w:rsidRDefault="00491B5F" w:rsidP="00491B5F">
      <w:pPr>
        <w:pStyle w:val="ListParagraph"/>
        <w:rPr>
          <w:b/>
          <w:sz w:val="22"/>
          <w:u w:val="single"/>
          <w:rPrChange w:id="499" w:author="Andrew Balzer" w:date="2025-04-08T16:17:00Z" w16du:dateUtc="2025-04-08T20:17:00Z">
            <w:rPr>
              <w:bCs/>
              <w:sz w:val="22"/>
              <w:szCs w:val="22"/>
            </w:rPr>
          </w:rPrChange>
        </w:rPr>
      </w:pPr>
    </w:p>
    <w:p w14:paraId="7877AE4A" w14:textId="236DB7AB" w:rsidR="00491B5F" w:rsidRPr="0093363B" w:rsidRDefault="00491B5F" w:rsidP="005A1594">
      <w:pPr>
        <w:widowControl w:val="0"/>
        <w:numPr>
          <w:ilvl w:val="1"/>
          <w:numId w:val="36"/>
        </w:numPr>
        <w:ind w:left="720" w:hanging="720"/>
        <w:rPr>
          <w:bCs/>
          <w:sz w:val="22"/>
          <w:szCs w:val="22"/>
        </w:rPr>
        <w:pPrChange w:id="500" w:author="Andrew Balzer" w:date="2025-04-08T16:17:00Z" w16du:dateUtc="2025-04-08T20:17:00Z">
          <w:pPr>
            <w:widowControl w:val="0"/>
            <w:numPr>
              <w:ilvl w:val="3"/>
              <w:numId w:val="8"/>
            </w:numPr>
            <w:ind w:left="720" w:hanging="360"/>
          </w:pPr>
        </w:pPrChange>
      </w:pPr>
      <w:r w:rsidRPr="00610504">
        <w:rPr>
          <w:rStyle w:val="Heading2Char"/>
          <w:rPrChange w:id="501" w:author="Andrew Balzer" w:date="2025-04-08T16:17:00Z" w16du:dateUtc="2025-04-08T20:17:00Z">
            <w:rPr>
              <w:b/>
              <w:sz w:val="22"/>
              <w:szCs w:val="22"/>
              <w:u w:val="single"/>
            </w:rPr>
          </w:rPrChange>
        </w:rPr>
        <w:t>Special Meetings</w:t>
      </w:r>
      <w:r w:rsidRPr="0093363B">
        <w:rPr>
          <w:b/>
          <w:sz w:val="22"/>
          <w:szCs w:val="22"/>
        </w:rPr>
        <w:t>.</w:t>
      </w:r>
      <w:r w:rsidRPr="0093363B">
        <w:rPr>
          <w:bCs/>
          <w:sz w:val="22"/>
          <w:szCs w:val="22"/>
        </w:rPr>
        <w:t xml:space="preserve">  S</w:t>
      </w:r>
      <w:r w:rsidRPr="0093363B">
        <w:rPr>
          <w:sz w:val="22"/>
          <w:szCs w:val="22"/>
        </w:rPr>
        <w:t>pecial meetings of Shareholders may be called by the Board, the Chairperson of the Board (if the office is filled), or the President, and shall also be called by the President or Secretary at the written request of Shareholders holding a seventy-five percent (75%) or more of votes of the outstanding Shares of the Company entitled to vote. Any special meeting that is called shall state the purpose or purposes for the meeting.</w:t>
      </w:r>
    </w:p>
    <w:p w14:paraId="4EC20E19" w14:textId="77777777" w:rsidR="00491B5F" w:rsidRDefault="00491B5F" w:rsidP="00491B5F">
      <w:pPr>
        <w:pStyle w:val="ListParagraph"/>
        <w:rPr>
          <w:b/>
          <w:sz w:val="22"/>
          <w:u w:val="single"/>
          <w:rPrChange w:id="502" w:author="Andrew Balzer" w:date="2025-04-08T16:17:00Z" w16du:dateUtc="2025-04-08T20:17:00Z">
            <w:rPr>
              <w:bCs/>
              <w:sz w:val="22"/>
              <w:szCs w:val="22"/>
            </w:rPr>
          </w:rPrChange>
        </w:rPr>
      </w:pPr>
    </w:p>
    <w:p w14:paraId="57FD449F" w14:textId="33E4F948" w:rsidR="00491B5F" w:rsidRPr="0093363B" w:rsidRDefault="00491B5F" w:rsidP="005A1594">
      <w:pPr>
        <w:widowControl w:val="0"/>
        <w:numPr>
          <w:ilvl w:val="1"/>
          <w:numId w:val="36"/>
        </w:numPr>
        <w:ind w:left="720" w:hanging="720"/>
        <w:rPr>
          <w:sz w:val="22"/>
          <w:szCs w:val="22"/>
        </w:rPr>
        <w:pPrChange w:id="503" w:author="Andrew Balzer" w:date="2025-04-08T16:17:00Z" w16du:dateUtc="2025-04-08T20:17:00Z">
          <w:pPr>
            <w:widowControl w:val="0"/>
            <w:numPr>
              <w:ilvl w:val="3"/>
              <w:numId w:val="8"/>
            </w:numPr>
            <w:ind w:left="720" w:hanging="360"/>
          </w:pPr>
        </w:pPrChange>
      </w:pPr>
      <w:r w:rsidRPr="00610504">
        <w:rPr>
          <w:rStyle w:val="Heading2Char"/>
          <w:rPrChange w:id="504" w:author="Andrew Balzer" w:date="2025-04-08T16:17:00Z" w16du:dateUtc="2025-04-08T20:17:00Z">
            <w:rPr>
              <w:b/>
              <w:bCs/>
              <w:sz w:val="22"/>
              <w:szCs w:val="22"/>
              <w:u w:val="single"/>
            </w:rPr>
          </w:rPrChange>
        </w:rPr>
        <w:t>Notice of Meetings</w:t>
      </w:r>
      <w:r w:rsidRPr="0093363B">
        <w:rPr>
          <w:b/>
          <w:bCs/>
          <w:sz w:val="22"/>
          <w:szCs w:val="22"/>
        </w:rPr>
        <w:t>.</w:t>
      </w:r>
      <w:r w:rsidRPr="0093363B">
        <w:rPr>
          <w:sz w:val="22"/>
          <w:szCs w:val="22"/>
        </w:rPr>
        <w:t xml:space="preserve"> Except as otherwise provided by statute, written notice of the time, place, if any, and purposes of a </w:t>
      </w:r>
      <w:r w:rsidR="00307716" w:rsidRPr="0093363B">
        <w:rPr>
          <w:sz w:val="22"/>
          <w:szCs w:val="22"/>
        </w:rPr>
        <w:t>S</w:t>
      </w:r>
      <w:r w:rsidRPr="0093363B">
        <w:rPr>
          <w:sz w:val="22"/>
          <w:szCs w:val="22"/>
        </w:rPr>
        <w:t xml:space="preserve">hareholders meeting shall be given not less than 10 nor more than 60 days before the date of the meeting to each </w:t>
      </w:r>
      <w:r w:rsidR="00307716" w:rsidRPr="0093363B">
        <w:rPr>
          <w:sz w:val="22"/>
          <w:szCs w:val="22"/>
        </w:rPr>
        <w:t>S</w:t>
      </w:r>
      <w:r w:rsidRPr="0093363B">
        <w:rPr>
          <w:sz w:val="22"/>
          <w:szCs w:val="22"/>
        </w:rPr>
        <w:t xml:space="preserve">hareholder of record entitled to vote at the meeting, personally, by mail to his or her last address as it appears on the books of the </w:t>
      </w:r>
      <w:r w:rsidR="00307716" w:rsidRPr="0093363B">
        <w:rPr>
          <w:sz w:val="22"/>
          <w:szCs w:val="22"/>
        </w:rPr>
        <w:t>Company</w:t>
      </w:r>
      <w:r w:rsidRPr="0093363B">
        <w:rPr>
          <w:sz w:val="22"/>
          <w:szCs w:val="22"/>
        </w:rPr>
        <w:t xml:space="preserve">, or by a form of electronic transmission to which the </w:t>
      </w:r>
      <w:r w:rsidR="00307716" w:rsidRPr="0093363B">
        <w:rPr>
          <w:sz w:val="22"/>
          <w:szCs w:val="22"/>
        </w:rPr>
        <w:t>S</w:t>
      </w:r>
      <w:r w:rsidRPr="0093363B">
        <w:rPr>
          <w:sz w:val="22"/>
          <w:szCs w:val="22"/>
        </w:rPr>
        <w:t xml:space="preserve">hareholder has consented. The notice shall include notice of proposals from </w:t>
      </w:r>
      <w:r w:rsidR="00307716" w:rsidRPr="0093363B">
        <w:rPr>
          <w:sz w:val="22"/>
          <w:szCs w:val="22"/>
        </w:rPr>
        <w:t>S</w:t>
      </w:r>
      <w:r w:rsidRPr="0093363B">
        <w:rPr>
          <w:sz w:val="22"/>
          <w:szCs w:val="22"/>
        </w:rPr>
        <w:t xml:space="preserve">hareholders that are proper subjects for </w:t>
      </w:r>
      <w:r w:rsidR="00307716" w:rsidRPr="0093363B">
        <w:rPr>
          <w:sz w:val="22"/>
          <w:szCs w:val="22"/>
        </w:rPr>
        <w:t>S</w:t>
      </w:r>
      <w:r w:rsidRPr="0093363B">
        <w:rPr>
          <w:sz w:val="22"/>
          <w:szCs w:val="22"/>
        </w:rPr>
        <w:t xml:space="preserve">hareholder action and are intended to be presented by </w:t>
      </w:r>
      <w:r w:rsidR="00307716" w:rsidRPr="0093363B">
        <w:rPr>
          <w:sz w:val="22"/>
          <w:szCs w:val="22"/>
        </w:rPr>
        <w:t>S</w:t>
      </w:r>
      <w:r w:rsidRPr="0093363B">
        <w:rPr>
          <w:sz w:val="22"/>
          <w:szCs w:val="22"/>
        </w:rPr>
        <w:t xml:space="preserve">hareholders who have notified the </w:t>
      </w:r>
      <w:r w:rsidR="0040379C" w:rsidRPr="0093363B">
        <w:rPr>
          <w:sz w:val="22"/>
          <w:szCs w:val="22"/>
        </w:rPr>
        <w:t>Company</w:t>
      </w:r>
      <w:r w:rsidRPr="0093363B">
        <w:rPr>
          <w:sz w:val="22"/>
          <w:szCs w:val="22"/>
        </w:rPr>
        <w:t xml:space="preserve"> in accordance with </w:t>
      </w:r>
      <w:r w:rsidR="0040379C" w:rsidRPr="0093363B">
        <w:rPr>
          <w:sz w:val="22"/>
          <w:szCs w:val="22"/>
          <w:highlight w:val="yellow"/>
        </w:rPr>
        <w:t>S</w:t>
      </w:r>
      <w:r w:rsidRPr="0093363B">
        <w:rPr>
          <w:sz w:val="22"/>
          <w:szCs w:val="22"/>
          <w:highlight w:val="yellow"/>
        </w:rPr>
        <w:t xml:space="preserve">ection </w:t>
      </w:r>
      <w:ins w:id="505" w:author="Andrew Balzer" w:date="2025-04-08T16:17:00Z" w16du:dateUtc="2025-04-08T20:17:00Z">
        <w:r w:rsidR="005A1594">
          <w:rPr>
            <w:sz w:val="22"/>
            <w:szCs w:val="22"/>
            <w:highlight w:val="yellow"/>
          </w:rPr>
          <w:t>5.</w:t>
        </w:r>
        <w:r w:rsidR="00307716" w:rsidRPr="005A1594">
          <w:rPr>
            <w:sz w:val="22"/>
            <w:szCs w:val="22"/>
            <w:highlight w:val="yellow"/>
          </w:rPr>
          <w:t>3</w:t>
        </w:r>
        <w:r w:rsidRPr="005A1594">
          <w:rPr>
            <w:sz w:val="22"/>
            <w:szCs w:val="22"/>
          </w:rPr>
          <w:t>.</w:t>
        </w:r>
      </w:ins>
      <w:del w:id="506" w:author="Andrew Balzer" w:date="2025-04-08T16:17:00Z" w16du:dateUtc="2025-04-08T20:17:00Z">
        <w:r w:rsidR="00307716" w:rsidRPr="0093363B">
          <w:rPr>
            <w:sz w:val="22"/>
            <w:szCs w:val="22"/>
            <w:highlight w:val="yellow"/>
          </w:rPr>
          <w:delText>3</w:delText>
        </w:r>
        <w:r w:rsidR="00307716" w:rsidRPr="0093363B">
          <w:rPr>
            <w:sz w:val="22"/>
            <w:szCs w:val="22"/>
          </w:rPr>
          <w:delText xml:space="preserve"> of this </w:delText>
        </w:r>
        <w:r w:rsidR="00307716" w:rsidRPr="0093363B">
          <w:rPr>
            <w:sz w:val="22"/>
            <w:szCs w:val="22"/>
            <w:highlight w:val="yellow"/>
          </w:rPr>
          <w:delText>Article IV</w:delText>
        </w:r>
        <w:r w:rsidRPr="0093363B">
          <w:rPr>
            <w:sz w:val="22"/>
            <w:szCs w:val="22"/>
          </w:rPr>
          <w:delText>.</w:delText>
        </w:r>
      </w:del>
      <w:r w:rsidRPr="0093363B">
        <w:rPr>
          <w:sz w:val="22"/>
          <w:szCs w:val="22"/>
        </w:rPr>
        <w:t xml:space="preserve"> If a </w:t>
      </w:r>
      <w:r w:rsidR="00307716" w:rsidRPr="0093363B">
        <w:rPr>
          <w:sz w:val="22"/>
          <w:szCs w:val="22"/>
        </w:rPr>
        <w:t>S</w:t>
      </w:r>
      <w:r w:rsidRPr="0093363B">
        <w:rPr>
          <w:sz w:val="22"/>
          <w:szCs w:val="22"/>
        </w:rPr>
        <w:t xml:space="preserve">hareholder or proxy holder may be present and vote at the meeting by remote communication, the means of remote communication allowed shall be included in the notice. No notice need be given of an adjourned meeting of the </w:t>
      </w:r>
      <w:r w:rsidR="00307716" w:rsidRPr="0093363B">
        <w:rPr>
          <w:sz w:val="22"/>
          <w:szCs w:val="22"/>
        </w:rPr>
        <w:t>S</w:t>
      </w:r>
      <w:r w:rsidRPr="0093363B">
        <w:rPr>
          <w:sz w:val="22"/>
          <w:szCs w:val="22"/>
        </w:rPr>
        <w:t xml:space="preserve">hareholders if the time and place to which the meeting is adjourned are announced at the meeting at which the adjournment is taken, and at the adjourned meeting the only business to be transacted is business that might have been transacted at the original meeting. However, if after the adjournment a new record date is fixed for the adjourned meeting, a notice of the adjourned meeting shall be given to each </w:t>
      </w:r>
      <w:r w:rsidR="00307716" w:rsidRPr="0093363B">
        <w:rPr>
          <w:sz w:val="22"/>
          <w:szCs w:val="22"/>
        </w:rPr>
        <w:t>S</w:t>
      </w:r>
      <w:r w:rsidRPr="0093363B">
        <w:rPr>
          <w:sz w:val="22"/>
          <w:szCs w:val="22"/>
        </w:rPr>
        <w:t xml:space="preserve">hareholder of record entitled to notice on the new record date as provided in this </w:t>
      </w:r>
      <w:r w:rsidR="00307716" w:rsidRPr="0093363B">
        <w:rPr>
          <w:sz w:val="22"/>
          <w:szCs w:val="22"/>
        </w:rPr>
        <w:t>Agreement</w:t>
      </w:r>
      <w:r w:rsidRPr="0093363B">
        <w:rPr>
          <w:sz w:val="22"/>
          <w:szCs w:val="22"/>
        </w:rPr>
        <w:t>.</w:t>
      </w:r>
      <w:r w:rsidR="00832045" w:rsidRPr="0093363B">
        <w:rPr>
          <w:sz w:val="22"/>
          <w:szCs w:val="22"/>
        </w:rPr>
        <w:t xml:space="preserve"> Notice of the time, place, and purpose of any meeting of the Shareholders may be waived by a Shareholder either before or after the meeting. Attendance of a person at any Shareholders meeting, in person, remotely, or by proxy, constitutes a waiver of notice of the meeting unless the Shareholder at the beginning of the meeting objects to holding the meeting or transacting business at the meeting, or unless with respect to consideration of a particular matter at the meeting that is not within the purpose or purposes described in the meeting notice, the Shareholder objects to considering the matter when it is presented.</w:t>
      </w:r>
    </w:p>
    <w:p w14:paraId="1328A802" w14:textId="4A797B79" w:rsidR="00307716" w:rsidRPr="0093363B" w:rsidRDefault="00307716" w:rsidP="005A1594">
      <w:pPr>
        <w:widowControl w:val="0"/>
        <w:rPr>
          <w:sz w:val="22"/>
          <w:szCs w:val="22"/>
        </w:rPr>
        <w:pPrChange w:id="507" w:author="Andrew Balzer" w:date="2025-04-08T16:17:00Z" w16du:dateUtc="2025-04-08T20:17:00Z">
          <w:pPr>
            <w:widowControl w:val="0"/>
            <w:ind w:left="720"/>
          </w:pPr>
        </w:pPrChange>
      </w:pPr>
    </w:p>
    <w:p w14:paraId="35728B48" w14:textId="5A02FDD3" w:rsidR="00491B5F" w:rsidRPr="0093363B" w:rsidRDefault="00307716" w:rsidP="00610504">
      <w:pPr>
        <w:widowControl w:val="0"/>
        <w:numPr>
          <w:ilvl w:val="1"/>
          <w:numId w:val="36"/>
        </w:numPr>
        <w:ind w:left="720" w:hanging="720"/>
        <w:rPr>
          <w:sz w:val="22"/>
          <w:szCs w:val="22"/>
        </w:rPr>
        <w:pPrChange w:id="508" w:author="Andrew Balzer" w:date="2025-04-08T16:17:00Z" w16du:dateUtc="2025-04-08T20:17:00Z">
          <w:pPr>
            <w:widowControl w:val="0"/>
            <w:numPr>
              <w:ilvl w:val="3"/>
              <w:numId w:val="8"/>
            </w:numPr>
            <w:ind w:left="720" w:hanging="360"/>
          </w:pPr>
        </w:pPrChange>
      </w:pPr>
      <w:r w:rsidRPr="00610504">
        <w:rPr>
          <w:rStyle w:val="Heading2Char"/>
          <w:rPrChange w:id="509" w:author="Andrew Balzer" w:date="2025-04-08T16:17:00Z" w16du:dateUtc="2025-04-08T20:17:00Z">
            <w:rPr>
              <w:b/>
              <w:bCs/>
              <w:sz w:val="22"/>
              <w:szCs w:val="22"/>
              <w:u w:val="single"/>
            </w:rPr>
          </w:rPrChange>
        </w:rPr>
        <w:t>Record Dates</w:t>
      </w:r>
      <w:r w:rsidRPr="0093363B">
        <w:rPr>
          <w:b/>
          <w:bCs/>
          <w:sz w:val="22"/>
          <w:szCs w:val="22"/>
        </w:rPr>
        <w:t xml:space="preserve">. </w:t>
      </w:r>
      <w:r w:rsidRPr="0093363B">
        <w:rPr>
          <w:sz w:val="22"/>
          <w:szCs w:val="22"/>
        </w:rPr>
        <w:t xml:space="preserve"> T</w:t>
      </w:r>
      <w:r w:rsidR="00491B5F" w:rsidRPr="0093363B">
        <w:rPr>
          <w:sz w:val="22"/>
          <w:szCs w:val="22"/>
        </w:rPr>
        <w:t xml:space="preserve">he </w:t>
      </w:r>
      <w:r w:rsidRPr="0093363B">
        <w:rPr>
          <w:sz w:val="22"/>
          <w:szCs w:val="22"/>
        </w:rPr>
        <w:t>B</w:t>
      </w:r>
      <w:r w:rsidR="00491B5F" w:rsidRPr="0093363B">
        <w:rPr>
          <w:sz w:val="22"/>
          <w:szCs w:val="22"/>
        </w:rPr>
        <w:t xml:space="preserve">oard may fix in advance a record date for the purpose of determining </w:t>
      </w:r>
      <w:r w:rsidRPr="0093363B">
        <w:rPr>
          <w:sz w:val="22"/>
          <w:szCs w:val="22"/>
        </w:rPr>
        <w:t>S</w:t>
      </w:r>
      <w:r w:rsidR="00491B5F" w:rsidRPr="0093363B">
        <w:rPr>
          <w:sz w:val="22"/>
          <w:szCs w:val="22"/>
        </w:rPr>
        <w:t xml:space="preserve">hareholders entitled to notice of and to vote at a meeting of </w:t>
      </w:r>
      <w:r w:rsidRPr="0093363B">
        <w:rPr>
          <w:sz w:val="22"/>
          <w:szCs w:val="22"/>
        </w:rPr>
        <w:t>S</w:t>
      </w:r>
      <w:r w:rsidR="00491B5F" w:rsidRPr="0093363B">
        <w:rPr>
          <w:sz w:val="22"/>
          <w:szCs w:val="22"/>
        </w:rPr>
        <w:t xml:space="preserve">hareholders or an adjournment of the meeting or to express consent to or to dissent from a proposal without a meeting; for the purpose of determining </w:t>
      </w:r>
      <w:r w:rsidRPr="0093363B">
        <w:rPr>
          <w:sz w:val="22"/>
          <w:szCs w:val="22"/>
        </w:rPr>
        <w:t>S</w:t>
      </w:r>
      <w:r w:rsidR="00491B5F" w:rsidRPr="0093363B">
        <w:rPr>
          <w:sz w:val="22"/>
          <w:szCs w:val="22"/>
        </w:rPr>
        <w:t xml:space="preserve">hareholders entitled to receive payment of a dividend or an allotment of a right; or for the purpose of any other action. The date fixed shall not be more than 60 nor less than 10 days before the date of the meeting, nor more than 60 days before any other action. In such case only the </w:t>
      </w:r>
      <w:r w:rsidRPr="0093363B">
        <w:rPr>
          <w:sz w:val="22"/>
          <w:szCs w:val="22"/>
        </w:rPr>
        <w:t>S</w:t>
      </w:r>
      <w:r w:rsidR="00491B5F" w:rsidRPr="0093363B">
        <w:rPr>
          <w:sz w:val="22"/>
          <w:szCs w:val="22"/>
        </w:rPr>
        <w:t xml:space="preserve">hareholders that shall be </w:t>
      </w:r>
      <w:r w:rsidRPr="0093363B">
        <w:rPr>
          <w:sz w:val="22"/>
          <w:szCs w:val="22"/>
        </w:rPr>
        <w:t>S</w:t>
      </w:r>
      <w:r w:rsidR="00491B5F" w:rsidRPr="0093363B">
        <w:rPr>
          <w:sz w:val="22"/>
          <w:szCs w:val="22"/>
        </w:rPr>
        <w:t xml:space="preserve">hareholders of record on the date so fixed shall be entitled to notice of and to vote at the meeting or an adjournment of the meeting or to express consent to or to dissent from the proposal; to receive payment of the dividend or the allotment of rights; or to participate in any other action, notwithstanding any transfer of any </w:t>
      </w:r>
      <w:r w:rsidRPr="0093363B">
        <w:rPr>
          <w:sz w:val="22"/>
          <w:szCs w:val="22"/>
        </w:rPr>
        <w:t>Shares</w:t>
      </w:r>
      <w:r w:rsidR="00491B5F" w:rsidRPr="0093363B">
        <w:rPr>
          <w:sz w:val="22"/>
          <w:szCs w:val="22"/>
        </w:rPr>
        <w:t xml:space="preserve"> on the books of the </w:t>
      </w:r>
      <w:r w:rsidRPr="0093363B">
        <w:rPr>
          <w:sz w:val="22"/>
          <w:szCs w:val="22"/>
        </w:rPr>
        <w:t>Company</w:t>
      </w:r>
      <w:r w:rsidR="00491B5F" w:rsidRPr="0093363B">
        <w:rPr>
          <w:sz w:val="22"/>
          <w:szCs w:val="22"/>
        </w:rPr>
        <w:t xml:space="preserve">, after any such record date. If a record date is not fixed, (a) the record date for determination of </w:t>
      </w:r>
      <w:r w:rsidRPr="0093363B">
        <w:rPr>
          <w:sz w:val="22"/>
          <w:szCs w:val="22"/>
        </w:rPr>
        <w:t>S</w:t>
      </w:r>
      <w:r w:rsidR="00491B5F" w:rsidRPr="0093363B">
        <w:rPr>
          <w:sz w:val="22"/>
          <w:szCs w:val="22"/>
        </w:rPr>
        <w:t xml:space="preserve">hareholders entitled to notice of or to vote at a meeting of </w:t>
      </w:r>
      <w:r w:rsidRPr="0093363B">
        <w:rPr>
          <w:sz w:val="22"/>
          <w:szCs w:val="22"/>
        </w:rPr>
        <w:t>S</w:t>
      </w:r>
      <w:r w:rsidR="00491B5F" w:rsidRPr="0093363B">
        <w:rPr>
          <w:sz w:val="22"/>
          <w:szCs w:val="22"/>
        </w:rPr>
        <w:t xml:space="preserve">hareholders shall be the close of business on the day on which notice is given, or, if no notice is given, the day next preceding the day on which the meeting is held, and (b) the record date for determining </w:t>
      </w:r>
      <w:r w:rsidRPr="0093363B">
        <w:rPr>
          <w:sz w:val="22"/>
          <w:szCs w:val="22"/>
        </w:rPr>
        <w:t>S</w:t>
      </w:r>
      <w:r w:rsidR="00491B5F" w:rsidRPr="0093363B">
        <w:rPr>
          <w:sz w:val="22"/>
          <w:szCs w:val="22"/>
        </w:rPr>
        <w:t xml:space="preserve">hareholders for any purpose other than that specified in item (a) shall be the close of business on the day on which the resolution of the </w:t>
      </w:r>
      <w:r w:rsidRPr="0093363B">
        <w:rPr>
          <w:sz w:val="22"/>
          <w:szCs w:val="22"/>
        </w:rPr>
        <w:t>Board</w:t>
      </w:r>
      <w:r w:rsidR="00491B5F" w:rsidRPr="0093363B">
        <w:rPr>
          <w:sz w:val="22"/>
          <w:szCs w:val="22"/>
        </w:rPr>
        <w:t xml:space="preserve"> relating thereto is adopted. Nothing in this </w:t>
      </w:r>
      <w:r w:rsidRPr="0093363B">
        <w:rPr>
          <w:sz w:val="22"/>
          <w:szCs w:val="22"/>
        </w:rPr>
        <w:t>Agreement</w:t>
      </w:r>
      <w:r w:rsidR="00491B5F" w:rsidRPr="0093363B">
        <w:rPr>
          <w:sz w:val="22"/>
          <w:szCs w:val="22"/>
        </w:rPr>
        <w:t xml:space="preserve"> shall affect the rights of a </w:t>
      </w:r>
      <w:r w:rsidRPr="0093363B">
        <w:rPr>
          <w:sz w:val="22"/>
          <w:szCs w:val="22"/>
        </w:rPr>
        <w:t>S</w:t>
      </w:r>
      <w:r w:rsidR="00491B5F" w:rsidRPr="0093363B">
        <w:rPr>
          <w:sz w:val="22"/>
          <w:szCs w:val="22"/>
        </w:rPr>
        <w:t>hareholder and his or her transferee or transferor as between themselves.</w:t>
      </w:r>
    </w:p>
    <w:p w14:paraId="39DC9D90" w14:textId="6E23734C" w:rsidR="00307716" w:rsidRPr="0093363B" w:rsidRDefault="00307716" w:rsidP="00307716">
      <w:pPr>
        <w:widowControl w:val="0"/>
        <w:ind w:left="720"/>
        <w:rPr>
          <w:sz w:val="22"/>
          <w:szCs w:val="22"/>
        </w:rPr>
      </w:pPr>
    </w:p>
    <w:p w14:paraId="329A7606" w14:textId="2E61070C" w:rsidR="00491B5F" w:rsidRPr="0093363B" w:rsidRDefault="00307716" w:rsidP="00610504">
      <w:pPr>
        <w:widowControl w:val="0"/>
        <w:numPr>
          <w:ilvl w:val="1"/>
          <w:numId w:val="36"/>
        </w:numPr>
        <w:ind w:left="720" w:hanging="720"/>
        <w:rPr>
          <w:sz w:val="22"/>
          <w:szCs w:val="22"/>
        </w:rPr>
        <w:pPrChange w:id="510" w:author="Andrew Balzer" w:date="2025-04-08T16:17:00Z" w16du:dateUtc="2025-04-08T20:17:00Z">
          <w:pPr>
            <w:widowControl w:val="0"/>
            <w:numPr>
              <w:ilvl w:val="3"/>
              <w:numId w:val="8"/>
            </w:numPr>
            <w:ind w:left="720" w:hanging="360"/>
          </w:pPr>
        </w:pPrChange>
      </w:pPr>
      <w:r w:rsidRPr="00610504">
        <w:rPr>
          <w:rStyle w:val="Heading2Char"/>
          <w:rPrChange w:id="511" w:author="Andrew Balzer" w:date="2025-04-08T16:17:00Z" w16du:dateUtc="2025-04-08T20:17:00Z">
            <w:rPr>
              <w:b/>
              <w:bCs/>
              <w:sz w:val="22"/>
              <w:szCs w:val="22"/>
              <w:u w:val="single"/>
            </w:rPr>
          </w:rPrChange>
        </w:rPr>
        <w:t>List of Shareholders</w:t>
      </w:r>
      <w:r w:rsidRPr="0093363B">
        <w:rPr>
          <w:b/>
          <w:bCs/>
          <w:sz w:val="22"/>
          <w:szCs w:val="22"/>
        </w:rPr>
        <w:t>.</w:t>
      </w:r>
      <w:r w:rsidRPr="0093363B">
        <w:rPr>
          <w:sz w:val="22"/>
          <w:szCs w:val="22"/>
        </w:rPr>
        <w:t xml:space="preserve">  </w:t>
      </w:r>
      <w:r w:rsidR="00491B5F" w:rsidRPr="0093363B">
        <w:rPr>
          <w:sz w:val="22"/>
          <w:szCs w:val="22"/>
        </w:rPr>
        <w:t xml:space="preserve">The secretary of the </w:t>
      </w:r>
      <w:r w:rsidRPr="0093363B">
        <w:rPr>
          <w:sz w:val="22"/>
          <w:szCs w:val="22"/>
        </w:rPr>
        <w:t>Company</w:t>
      </w:r>
      <w:r w:rsidR="00491B5F" w:rsidRPr="0093363B">
        <w:rPr>
          <w:sz w:val="22"/>
          <w:szCs w:val="22"/>
        </w:rPr>
        <w:t xml:space="preserve"> or the agent of the </w:t>
      </w:r>
      <w:r w:rsidRPr="0093363B">
        <w:rPr>
          <w:sz w:val="22"/>
          <w:szCs w:val="22"/>
        </w:rPr>
        <w:t>Company</w:t>
      </w:r>
      <w:r w:rsidR="00491B5F" w:rsidRPr="0093363B">
        <w:rPr>
          <w:sz w:val="22"/>
          <w:szCs w:val="22"/>
        </w:rPr>
        <w:t xml:space="preserve"> having charge of the stock transfer records for </w:t>
      </w:r>
      <w:r w:rsidRPr="0093363B">
        <w:rPr>
          <w:sz w:val="22"/>
          <w:szCs w:val="22"/>
        </w:rPr>
        <w:t>S</w:t>
      </w:r>
      <w:r w:rsidR="00491B5F" w:rsidRPr="0093363B">
        <w:rPr>
          <w:sz w:val="22"/>
          <w:szCs w:val="22"/>
        </w:rPr>
        <w:t xml:space="preserve">hares of the </w:t>
      </w:r>
      <w:r w:rsidRPr="0093363B">
        <w:rPr>
          <w:sz w:val="22"/>
          <w:szCs w:val="22"/>
        </w:rPr>
        <w:t>Company</w:t>
      </w:r>
      <w:r w:rsidR="00491B5F" w:rsidRPr="0093363B">
        <w:rPr>
          <w:sz w:val="22"/>
          <w:szCs w:val="22"/>
        </w:rPr>
        <w:t xml:space="preserve"> shall make and certify a complete list of the </w:t>
      </w:r>
      <w:r w:rsidRPr="0093363B">
        <w:rPr>
          <w:sz w:val="22"/>
          <w:szCs w:val="22"/>
        </w:rPr>
        <w:t>S</w:t>
      </w:r>
      <w:r w:rsidR="00491B5F" w:rsidRPr="0093363B">
        <w:rPr>
          <w:sz w:val="22"/>
          <w:szCs w:val="22"/>
        </w:rPr>
        <w:t xml:space="preserve">hareholders entitled to vote at a </w:t>
      </w:r>
      <w:r w:rsidRPr="0093363B">
        <w:rPr>
          <w:sz w:val="22"/>
          <w:szCs w:val="22"/>
        </w:rPr>
        <w:t>S</w:t>
      </w:r>
      <w:r w:rsidR="00491B5F" w:rsidRPr="0093363B">
        <w:rPr>
          <w:sz w:val="22"/>
          <w:szCs w:val="22"/>
        </w:rPr>
        <w:t xml:space="preserve">hareholders meeting or any adjournment of it. The list shall be arranged alphabetically within each </w:t>
      </w:r>
      <w:r w:rsidR="00BC3B69" w:rsidRPr="0093363B">
        <w:rPr>
          <w:sz w:val="22"/>
          <w:szCs w:val="22"/>
        </w:rPr>
        <w:t>Class of Shares</w:t>
      </w:r>
      <w:r w:rsidR="00491B5F" w:rsidRPr="0093363B">
        <w:rPr>
          <w:sz w:val="22"/>
          <w:szCs w:val="22"/>
        </w:rPr>
        <w:t xml:space="preserve"> and include the address of, and the number of </w:t>
      </w:r>
      <w:r w:rsidRPr="0093363B">
        <w:rPr>
          <w:sz w:val="22"/>
          <w:szCs w:val="22"/>
        </w:rPr>
        <w:t>S</w:t>
      </w:r>
      <w:r w:rsidR="00491B5F" w:rsidRPr="0093363B">
        <w:rPr>
          <w:sz w:val="22"/>
          <w:szCs w:val="22"/>
        </w:rPr>
        <w:t xml:space="preserve">hares held by, each </w:t>
      </w:r>
      <w:r w:rsidRPr="0093363B">
        <w:rPr>
          <w:sz w:val="22"/>
          <w:szCs w:val="22"/>
        </w:rPr>
        <w:t>S</w:t>
      </w:r>
      <w:r w:rsidR="00491B5F" w:rsidRPr="0093363B">
        <w:rPr>
          <w:sz w:val="22"/>
          <w:szCs w:val="22"/>
        </w:rPr>
        <w:t xml:space="preserve">hareholder; be produced at the time and place of the meeting; be subject to inspection by any </w:t>
      </w:r>
      <w:r w:rsidRPr="0093363B">
        <w:rPr>
          <w:sz w:val="22"/>
          <w:szCs w:val="22"/>
        </w:rPr>
        <w:t>S</w:t>
      </w:r>
      <w:r w:rsidR="00491B5F" w:rsidRPr="0093363B">
        <w:rPr>
          <w:sz w:val="22"/>
          <w:szCs w:val="22"/>
        </w:rPr>
        <w:t xml:space="preserve">hareholder during the whole time of the meeting; and be prima facie evidence of which </w:t>
      </w:r>
      <w:r w:rsidRPr="0093363B">
        <w:rPr>
          <w:sz w:val="22"/>
          <w:szCs w:val="22"/>
        </w:rPr>
        <w:t>S</w:t>
      </w:r>
      <w:r w:rsidR="00491B5F" w:rsidRPr="0093363B">
        <w:rPr>
          <w:sz w:val="22"/>
          <w:szCs w:val="22"/>
        </w:rPr>
        <w:t xml:space="preserve">hareholders are entitled to examine the list or vote at the meeting. If the meeting is held solely by means of remote communication, the list shall be open to the examination of any </w:t>
      </w:r>
      <w:r w:rsidRPr="0093363B">
        <w:rPr>
          <w:sz w:val="22"/>
          <w:szCs w:val="22"/>
        </w:rPr>
        <w:t>S</w:t>
      </w:r>
      <w:r w:rsidR="00491B5F" w:rsidRPr="0093363B">
        <w:rPr>
          <w:sz w:val="22"/>
          <w:szCs w:val="22"/>
        </w:rPr>
        <w:t>hareholder during the entire meeting by posting the list on a reasonably accessible electronic network, and the information required to access the list shall be provided with the notice of the meeting.</w:t>
      </w:r>
    </w:p>
    <w:p w14:paraId="06648B8F" w14:textId="77777777" w:rsidR="00307716" w:rsidRDefault="00307716" w:rsidP="00307716">
      <w:pPr>
        <w:pStyle w:val="ListParagraph"/>
        <w:rPr>
          <w:b/>
          <w:sz w:val="22"/>
          <w:u w:val="single"/>
          <w:rPrChange w:id="512" w:author="Andrew Balzer" w:date="2025-04-08T16:17:00Z" w16du:dateUtc="2025-04-08T20:17:00Z">
            <w:rPr>
              <w:sz w:val="22"/>
              <w:szCs w:val="22"/>
            </w:rPr>
          </w:rPrChange>
        </w:rPr>
      </w:pPr>
    </w:p>
    <w:p w14:paraId="2CB066CD" w14:textId="380B5EA7" w:rsidR="00307716" w:rsidRPr="0093363B" w:rsidRDefault="00307716" w:rsidP="00610504">
      <w:pPr>
        <w:widowControl w:val="0"/>
        <w:numPr>
          <w:ilvl w:val="1"/>
          <w:numId w:val="36"/>
        </w:numPr>
        <w:ind w:left="720" w:hanging="720"/>
        <w:rPr>
          <w:sz w:val="22"/>
          <w:szCs w:val="22"/>
        </w:rPr>
        <w:pPrChange w:id="513" w:author="Andrew Balzer" w:date="2025-04-08T16:17:00Z" w16du:dateUtc="2025-04-08T20:17:00Z">
          <w:pPr>
            <w:widowControl w:val="0"/>
            <w:numPr>
              <w:ilvl w:val="3"/>
              <w:numId w:val="8"/>
            </w:numPr>
            <w:ind w:left="720" w:hanging="360"/>
          </w:pPr>
        </w:pPrChange>
      </w:pPr>
      <w:r w:rsidRPr="00610504">
        <w:rPr>
          <w:rStyle w:val="Heading2Char"/>
          <w:rPrChange w:id="514" w:author="Andrew Balzer" w:date="2025-04-08T16:17:00Z" w16du:dateUtc="2025-04-08T20:17:00Z">
            <w:rPr>
              <w:b/>
              <w:bCs/>
              <w:sz w:val="22"/>
              <w:szCs w:val="22"/>
              <w:u w:val="single"/>
            </w:rPr>
          </w:rPrChange>
        </w:rPr>
        <w:t>Quorum; Adjournment; Attendance by Remote Communicatio</w:t>
      </w:r>
      <w:r w:rsidRPr="00610504">
        <w:rPr>
          <w:rStyle w:val="Heading2Char"/>
          <w:rPrChange w:id="515" w:author="Andrew Balzer" w:date="2025-04-08T16:17:00Z" w16du:dateUtc="2025-04-08T20:17:00Z">
            <w:rPr>
              <w:sz w:val="22"/>
              <w:szCs w:val="22"/>
              <w:u w:val="single"/>
            </w:rPr>
          </w:rPrChange>
        </w:rPr>
        <w:t>n</w:t>
      </w:r>
      <w:r w:rsidRPr="00610504">
        <w:rPr>
          <w:b/>
          <w:sz w:val="22"/>
          <w:rPrChange w:id="516" w:author="Andrew Balzer" w:date="2025-04-08T16:17:00Z" w16du:dateUtc="2025-04-08T20:17:00Z">
            <w:rPr>
              <w:sz w:val="22"/>
              <w:szCs w:val="22"/>
            </w:rPr>
          </w:rPrChange>
        </w:rPr>
        <w:t>.</w:t>
      </w:r>
    </w:p>
    <w:p w14:paraId="0C25F0E7" w14:textId="77777777" w:rsidR="00307716" w:rsidRPr="0093363B" w:rsidRDefault="00307716" w:rsidP="00307716">
      <w:pPr>
        <w:pStyle w:val="ListParagraph"/>
        <w:rPr>
          <w:sz w:val="22"/>
          <w:szCs w:val="22"/>
        </w:rPr>
      </w:pPr>
    </w:p>
    <w:p w14:paraId="6C849CC1" w14:textId="5E66F724" w:rsidR="00BC3B69" w:rsidRPr="0093363B" w:rsidRDefault="00307716" w:rsidP="00610504">
      <w:pPr>
        <w:widowControl w:val="0"/>
        <w:numPr>
          <w:ilvl w:val="2"/>
          <w:numId w:val="36"/>
        </w:numPr>
        <w:ind w:left="1440" w:hanging="720"/>
        <w:rPr>
          <w:sz w:val="22"/>
          <w:szCs w:val="22"/>
        </w:rPr>
        <w:pPrChange w:id="517" w:author="Andrew Balzer" w:date="2025-04-08T16:17:00Z" w16du:dateUtc="2025-04-08T20:17:00Z">
          <w:pPr>
            <w:widowControl w:val="0"/>
            <w:numPr>
              <w:ilvl w:val="4"/>
              <w:numId w:val="8"/>
            </w:numPr>
            <w:ind w:left="1440" w:hanging="360"/>
          </w:pPr>
        </w:pPrChange>
      </w:pPr>
      <w:r w:rsidRPr="0093363B">
        <w:rPr>
          <w:sz w:val="22"/>
          <w:szCs w:val="22"/>
        </w:rPr>
        <w:t xml:space="preserve">Unless </w:t>
      </w:r>
      <w:r w:rsidR="00491B5F" w:rsidRPr="0093363B">
        <w:rPr>
          <w:sz w:val="22"/>
          <w:szCs w:val="22"/>
        </w:rPr>
        <w:t xml:space="preserve">a greater or lesser quorum is required in the </w:t>
      </w:r>
      <w:r w:rsidR="00272B4A" w:rsidRPr="0093363B">
        <w:rPr>
          <w:sz w:val="22"/>
          <w:szCs w:val="22"/>
        </w:rPr>
        <w:t>A</w:t>
      </w:r>
      <w:r w:rsidR="00491B5F" w:rsidRPr="0093363B">
        <w:rPr>
          <w:sz w:val="22"/>
          <w:szCs w:val="22"/>
        </w:rPr>
        <w:t>rticles</w:t>
      </w:r>
      <w:del w:id="518" w:author="Andrew Balzer" w:date="2025-04-08T16:17:00Z" w16du:dateUtc="2025-04-08T20:17:00Z">
        <w:r w:rsidR="00491B5F" w:rsidRPr="0093363B">
          <w:rPr>
            <w:sz w:val="22"/>
            <w:szCs w:val="22"/>
          </w:rPr>
          <w:delText xml:space="preserve"> of </w:delText>
        </w:r>
        <w:r w:rsidR="00272B4A" w:rsidRPr="0093363B">
          <w:rPr>
            <w:sz w:val="22"/>
            <w:szCs w:val="22"/>
          </w:rPr>
          <w:delText>I</w:delText>
        </w:r>
        <w:r w:rsidR="00491B5F" w:rsidRPr="0093363B">
          <w:rPr>
            <w:sz w:val="22"/>
            <w:szCs w:val="22"/>
          </w:rPr>
          <w:delText>ncorporation</w:delText>
        </w:r>
      </w:del>
      <w:r w:rsidR="00491B5F" w:rsidRPr="0093363B">
        <w:rPr>
          <w:sz w:val="22"/>
          <w:szCs w:val="22"/>
        </w:rPr>
        <w:t xml:space="preserve"> or by applicable law, the </w:t>
      </w:r>
      <w:r w:rsidR="00272B4A" w:rsidRPr="0093363B">
        <w:rPr>
          <w:sz w:val="22"/>
          <w:szCs w:val="22"/>
        </w:rPr>
        <w:t>S</w:t>
      </w:r>
      <w:r w:rsidR="00491B5F" w:rsidRPr="0093363B">
        <w:rPr>
          <w:sz w:val="22"/>
          <w:szCs w:val="22"/>
        </w:rPr>
        <w:t>hareholders present at a meeting in person</w:t>
      </w:r>
      <w:r w:rsidR="00272B4A" w:rsidRPr="0093363B">
        <w:rPr>
          <w:sz w:val="22"/>
          <w:szCs w:val="22"/>
        </w:rPr>
        <w:t>, remotely, or</w:t>
      </w:r>
      <w:r w:rsidR="00491B5F" w:rsidRPr="0093363B">
        <w:rPr>
          <w:sz w:val="22"/>
          <w:szCs w:val="22"/>
        </w:rPr>
        <w:t xml:space="preserve"> by proxy who, as of the record date for the meeting, were </w:t>
      </w:r>
      <w:r w:rsidR="00491B5F" w:rsidRPr="00956738">
        <w:rPr>
          <w:sz w:val="22"/>
          <w:szCs w:val="22"/>
        </w:rPr>
        <w:t xml:space="preserve">Shareholders entitled to cast at least </w:t>
      </w:r>
      <w:r w:rsidR="00956738">
        <w:rPr>
          <w:sz w:val="22"/>
          <w:szCs w:val="22"/>
        </w:rPr>
        <w:t xml:space="preserve">a </w:t>
      </w:r>
      <w:r w:rsidR="00295BA8">
        <w:rPr>
          <w:sz w:val="22"/>
          <w:szCs w:val="22"/>
        </w:rPr>
        <w:t>Simple M</w:t>
      </w:r>
      <w:r w:rsidR="00956738">
        <w:rPr>
          <w:sz w:val="22"/>
          <w:szCs w:val="22"/>
        </w:rPr>
        <w:t>ajority</w:t>
      </w:r>
      <w:r w:rsidR="00491B5F" w:rsidRPr="0093363B">
        <w:rPr>
          <w:sz w:val="22"/>
          <w:szCs w:val="22"/>
        </w:rPr>
        <w:t xml:space="preserve"> of the votes of all outstanding </w:t>
      </w:r>
      <w:r w:rsidR="00272B4A" w:rsidRPr="0093363B">
        <w:rPr>
          <w:sz w:val="22"/>
          <w:szCs w:val="22"/>
        </w:rPr>
        <w:t>S</w:t>
      </w:r>
      <w:r w:rsidR="00491B5F" w:rsidRPr="0093363B">
        <w:rPr>
          <w:sz w:val="22"/>
          <w:szCs w:val="22"/>
        </w:rPr>
        <w:t xml:space="preserve">hares of the </w:t>
      </w:r>
      <w:r w:rsidR="00272B4A" w:rsidRPr="0093363B">
        <w:rPr>
          <w:sz w:val="22"/>
          <w:szCs w:val="22"/>
        </w:rPr>
        <w:t>Company</w:t>
      </w:r>
      <w:r w:rsidR="00491B5F" w:rsidRPr="0093363B">
        <w:rPr>
          <w:sz w:val="22"/>
          <w:szCs w:val="22"/>
        </w:rPr>
        <w:t xml:space="preserve"> entitled to vote at a meeting of </w:t>
      </w:r>
      <w:r w:rsidR="00272B4A" w:rsidRPr="0093363B">
        <w:rPr>
          <w:sz w:val="22"/>
          <w:szCs w:val="22"/>
        </w:rPr>
        <w:t>S</w:t>
      </w:r>
      <w:r w:rsidR="00491B5F" w:rsidRPr="0093363B">
        <w:rPr>
          <w:sz w:val="22"/>
          <w:szCs w:val="22"/>
        </w:rPr>
        <w:t xml:space="preserve">hareholders shall constitute a quorum at the meeting of </w:t>
      </w:r>
      <w:r w:rsidR="00272B4A" w:rsidRPr="0093363B">
        <w:rPr>
          <w:sz w:val="22"/>
          <w:szCs w:val="22"/>
        </w:rPr>
        <w:t>S</w:t>
      </w:r>
      <w:r w:rsidR="00491B5F" w:rsidRPr="0093363B">
        <w:rPr>
          <w:sz w:val="22"/>
          <w:szCs w:val="22"/>
        </w:rPr>
        <w:t xml:space="preserve">hareholders. The </w:t>
      </w:r>
      <w:r w:rsidR="00272B4A" w:rsidRPr="0093363B">
        <w:rPr>
          <w:sz w:val="22"/>
          <w:szCs w:val="22"/>
        </w:rPr>
        <w:t>S</w:t>
      </w:r>
      <w:r w:rsidR="00491B5F" w:rsidRPr="0093363B">
        <w:rPr>
          <w:sz w:val="22"/>
          <w:szCs w:val="22"/>
        </w:rPr>
        <w:t>hareholders present in person</w:t>
      </w:r>
      <w:r w:rsidR="00272B4A" w:rsidRPr="0093363B">
        <w:rPr>
          <w:sz w:val="22"/>
          <w:szCs w:val="22"/>
        </w:rPr>
        <w:t>, remotely,</w:t>
      </w:r>
      <w:r w:rsidR="00491B5F" w:rsidRPr="0093363B">
        <w:rPr>
          <w:sz w:val="22"/>
          <w:szCs w:val="22"/>
        </w:rPr>
        <w:t xml:space="preserve"> or by proxy, at such meeting may continue to do business until adjournment, notwithstanding the withdrawal of enough </w:t>
      </w:r>
      <w:r w:rsidR="00272B4A" w:rsidRPr="0093363B">
        <w:rPr>
          <w:sz w:val="22"/>
          <w:szCs w:val="22"/>
        </w:rPr>
        <w:t>S</w:t>
      </w:r>
      <w:r w:rsidR="00491B5F" w:rsidRPr="0093363B">
        <w:rPr>
          <w:sz w:val="22"/>
          <w:szCs w:val="22"/>
        </w:rPr>
        <w:t xml:space="preserve">hareholders to have less than a quorum. When the holders of a </w:t>
      </w:r>
      <w:r w:rsidR="00272B4A" w:rsidRPr="0093363B">
        <w:rPr>
          <w:sz w:val="22"/>
          <w:szCs w:val="22"/>
        </w:rPr>
        <w:t>Class of Shares</w:t>
      </w:r>
      <w:r w:rsidR="00491B5F" w:rsidRPr="0093363B">
        <w:rPr>
          <w:sz w:val="22"/>
          <w:szCs w:val="22"/>
        </w:rPr>
        <w:t xml:space="preserve"> are entitled to vote separately on an item of business, this bylaw applies in determining the presence of a quorum of the </w:t>
      </w:r>
      <w:r w:rsidR="00BC3B69" w:rsidRPr="0093363B">
        <w:rPr>
          <w:sz w:val="22"/>
          <w:szCs w:val="22"/>
        </w:rPr>
        <w:t>Class of Shares</w:t>
      </w:r>
      <w:r w:rsidR="00491B5F" w:rsidRPr="0093363B">
        <w:rPr>
          <w:sz w:val="22"/>
          <w:szCs w:val="22"/>
        </w:rPr>
        <w:t xml:space="preserve"> for transacting the item of business.</w:t>
      </w:r>
    </w:p>
    <w:p w14:paraId="26363326" w14:textId="28D39D72" w:rsidR="00BC3B69" w:rsidRPr="0093363B" w:rsidRDefault="00BC3B69" w:rsidP="00610504">
      <w:pPr>
        <w:widowControl w:val="0"/>
        <w:ind w:left="1440" w:hanging="720"/>
        <w:rPr>
          <w:sz w:val="22"/>
          <w:szCs w:val="22"/>
        </w:rPr>
        <w:pPrChange w:id="519" w:author="Andrew Balzer" w:date="2025-04-08T16:17:00Z" w16du:dateUtc="2025-04-08T20:17:00Z">
          <w:pPr>
            <w:widowControl w:val="0"/>
            <w:ind w:left="1440"/>
          </w:pPr>
        </w:pPrChange>
      </w:pPr>
    </w:p>
    <w:p w14:paraId="56FB90C9" w14:textId="77777777" w:rsidR="00BC3B69" w:rsidRPr="0093363B" w:rsidRDefault="00491B5F" w:rsidP="00610504">
      <w:pPr>
        <w:widowControl w:val="0"/>
        <w:numPr>
          <w:ilvl w:val="2"/>
          <w:numId w:val="36"/>
        </w:numPr>
        <w:ind w:left="1440" w:hanging="720"/>
        <w:rPr>
          <w:sz w:val="22"/>
          <w:szCs w:val="22"/>
        </w:rPr>
        <w:pPrChange w:id="520" w:author="Andrew Balzer" w:date="2025-04-08T16:17:00Z" w16du:dateUtc="2025-04-08T20:17:00Z">
          <w:pPr>
            <w:widowControl w:val="0"/>
            <w:numPr>
              <w:ilvl w:val="4"/>
              <w:numId w:val="8"/>
            </w:numPr>
            <w:ind w:left="1440" w:hanging="360"/>
          </w:pPr>
        </w:pPrChange>
      </w:pPr>
      <w:r w:rsidRPr="0093363B">
        <w:rPr>
          <w:sz w:val="22"/>
          <w:szCs w:val="22"/>
        </w:rPr>
        <w:t xml:space="preserve">Whether or not a quorum is present, a meeting of </w:t>
      </w:r>
      <w:r w:rsidR="00BC3B69" w:rsidRPr="0093363B">
        <w:rPr>
          <w:sz w:val="22"/>
          <w:szCs w:val="22"/>
        </w:rPr>
        <w:t>S</w:t>
      </w:r>
      <w:r w:rsidRPr="0093363B">
        <w:rPr>
          <w:sz w:val="22"/>
          <w:szCs w:val="22"/>
        </w:rPr>
        <w:t xml:space="preserve">hareholders may be adjourned by a vote of the </w:t>
      </w:r>
      <w:r w:rsidR="00BC3B69" w:rsidRPr="0093363B">
        <w:rPr>
          <w:sz w:val="22"/>
          <w:szCs w:val="22"/>
        </w:rPr>
        <w:t>S</w:t>
      </w:r>
      <w:r w:rsidRPr="0093363B">
        <w:rPr>
          <w:sz w:val="22"/>
          <w:szCs w:val="22"/>
        </w:rPr>
        <w:t>hares present in person</w:t>
      </w:r>
      <w:r w:rsidR="00BC3B69" w:rsidRPr="0093363B">
        <w:rPr>
          <w:sz w:val="22"/>
          <w:szCs w:val="22"/>
        </w:rPr>
        <w:t>, remotely,</w:t>
      </w:r>
      <w:r w:rsidRPr="0093363B">
        <w:rPr>
          <w:sz w:val="22"/>
          <w:szCs w:val="22"/>
        </w:rPr>
        <w:t xml:space="preserve"> or by proxy</w:t>
      </w:r>
      <w:r w:rsidR="00BC3B69" w:rsidRPr="0093363B">
        <w:rPr>
          <w:sz w:val="22"/>
          <w:szCs w:val="22"/>
        </w:rPr>
        <w:t>,</w:t>
      </w:r>
      <w:r w:rsidRPr="0093363B">
        <w:rPr>
          <w:sz w:val="22"/>
          <w:szCs w:val="22"/>
        </w:rPr>
        <w:t xml:space="preserve"> or by the chair of the meeting.</w:t>
      </w:r>
    </w:p>
    <w:p w14:paraId="0BEE41E5" w14:textId="77777777" w:rsidR="00BC3B69" w:rsidRPr="0093363B" w:rsidRDefault="00BC3B69" w:rsidP="00610504">
      <w:pPr>
        <w:pStyle w:val="ListParagraph"/>
        <w:ind w:left="1440" w:hanging="720"/>
        <w:rPr>
          <w:sz w:val="22"/>
          <w:szCs w:val="22"/>
        </w:rPr>
        <w:pPrChange w:id="521" w:author="Andrew Balzer" w:date="2025-04-08T16:17:00Z" w16du:dateUtc="2025-04-08T20:17:00Z">
          <w:pPr>
            <w:pStyle w:val="ListParagraph"/>
          </w:pPr>
        </w:pPrChange>
      </w:pPr>
    </w:p>
    <w:p w14:paraId="69A4677A" w14:textId="77777777" w:rsidR="00BC3B69" w:rsidRPr="0093363B" w:rsidRDefault="00491B5F" w:rsidP="00610504">
      <w:pPr>
        <w:widowControl w:val="0"/>
        <w:numPr>
          <w:ilvl w:val="2"/>
          <w:numId w:val="36"/>
        </w:numPr>
        <w:ind w:left="1440" w:hanging="720"/>
        <w:rPr>
          <w:sz w:val="22"/>
          <w:szCs w:val="22"/>
        </w:rPr>
        <w:pPrChange w:id="522" w:author="Andrew Balzer" w:date="2025-04-08T16:17:00Z" w16du:dateUtc="2025-04-08T20:17:00Z">
          <w:pPr>
            <w:widowControl w:val="0"/>
            <w:numPr>
              <w:ilvl w:val="4"/>
              <w:numId w:val="8"/>
            </w:numPr>
            <w:ind w:left="1440" w:hanging="360"/>
          </w:pPr>
        </w:pPrChange>
      </w:pPr>
      <w:r w:rsidRPr="0093363B">
        <w:rPr>
          <w:sz w:val="22"/>
          <w:szCs w:val="22"/>
        </w:rPr>
        <w:t xml:space="preserve">Subject to any guidelines and procedures adopted by the </w:t>
      </w:r>
      <w:r w:rsidR="00BC3B69" w:rsidRPr="0093363B">
        <w:rPr>
          <w:sz w:val="22"/>
          <w:szCs w:val="22"/>
        </w:rPr>
        <w:t>Board</w:t>
      </w:r>
      <w:r w:rsidRPr="0093363B">
        <w:rPr>
          <w:sz w:val="22"/>
          <w:szCs w:val="22"/>
        </w:rPr>
        <w:t xml:space="preserve">, </w:t>
      </w:r>
      <w:r w:rsidR="00BC3B69" w:rsidRPr="0093363B">
        <w:rPr>
          <w:sz w:val="22"/>
          <w:szCs w:val="22"/>
        </w:rPr>
        <w:t>S</w:t>
      </w:r>
      <w:r w:rsidRPr="0093363B">
        <w:rPr>
          <w:sz w:val="22"/>
          <w:szCs w:val="22"/>
        </w:rPr>
        <w:t xml:space="preserve">hareholders and proxy holders not physically present at a meeting of </w:t>
      </w:r>
      <w:r w:rsidR="00BC3B69" w:rsidRPr="0093363B">
        <w:rPr>
          <w:sz w:val="22"/>
          <w:szCs w:val="22"/>
        </w:rPr>
        <w:t>S</w:t>
      </w:r>
      <w:r w:rsidRPr="0093363B">
        <w:rPr>
          <w:sz w:val="22"/>
          <w:szCs w:val="22"/>
        </w:rPr>
        <w:t xml:space="preserve">hareholders may participate in the meeting by means of remote communication, are considered present in person for all relevant purposes, and may vote at the meeting if all of the following conditions are satisfied: (1) the </w:t>
      </w:r>
      <w:r w:rsidR="00BC3B69" w:rsidRPr="0093363B">
        <w:rPr>
          <w:sz w:val="22"/>
          <w:szCs w:val="22"/>
        </w:rPr>
        <w:t>Company</w:t>
      </w:r>
      <w:r w:rsidRPr="0093363B">
        <w:rPr>
          <w:sz w:val="22"/>
          <w:szCs w:val="22"/>
        </w:rPr>
        <w:t xml:space="preserve"> implements reasonable measures to verify that each person considered present and permitted to vote at the meeting by means of remote communication is a </w:t>
      </w:r>
      <w:r w:rsidR="00BC3B69" w:rsidRPr="0093363B">
        <w:rPr>
          <w:sz w:val="22"/>
          <w:szCs w:val="22"/>
        </w:rPr>
        <w:t>S</w:t>
      </w:r>
      <w:r w:rsidRPr="0093363B">
        <w:rPr>
          <w:sz w:val="22"/>
          <w:szCs w:val="22"/>
        </w:rPr>
        <w:t xml:space="preserve">hareholder or proxy holder, (2) the </w:t>
      </w:r>
      <w:r w:rsidR="00BC3B69" w:rsidRPr="0093363B">
        <w:rPr>
          <w:sz w:val="22"/>
          <w:szCs w:val="22"/>
        </w:rPr>
        <w:t>Company</w:t>
      </w:r>
      <w:r w:rsidRPr="0093363B">
        <w:rPr>
          <w:sz w:val="22"/>
          <w:szCs w:val="22"/>
        </w:rPr>
        <w:t xml:space="preserve"> implements reasonable measures to provide each </w:t>
      </w:r>
      <w:r w:rsidR="00BC3B69" w:rsidRPr="0093363B">
        <w:rPr>
          <w:sz w:val="22"/>
          <w:szCs w:val="22"/>
        </w:rPr>
        <w:t>S</w:t>
      </w:r>
      <w:r w:rsidRPr="0093363B">
        <w:rPr>
          <w:sz w:val="22"/>
          <w:szCs w:val="22"/>
        </w:rPr>
        <w:t xml:space="preserve">hareholder and proxy holder with a reasonable opportunity to participate in the meeting and to vote on matters submitted to the </w:t>
      </w:r>
      <w:r w:rsidR="00BC3B69" w:rsidRPr="0093363B">
        <w:rPr>
          <w:sz w:val="22"/>
          <w:szCs w:val="22"/>
        </w:rPr>
        <w:t>S</w:t>
      </w:r>
      <w:r w:rsidRPr="0093363B">
        <w:rPr>
          <w:sz w:val="22"/>
          <w:szCs w:val="22"/>
        </w:rPr>
        <w:t xml:space="preserve">hareholders, including an opportunity to read or hear the proceedings of the meeting substantially concurrently with the proceedings, and (3) if any </w:t>
      </w:r>
      <w:r w:rsidR="00BC3B69" w:rsidRPr="0093363B">
        <w:rPr>
          <w:sz w:val="22"/>
          <w:szCs w:val="22"/>
        </w:rPr>
        <w:t>S</w:t>
      </w:r>
      <w:r w:rsidRPr="0093363B">
        <w:rPr>
          <w:sz w:val="22"/>
          <w:szCs w:val="22"/>
        </w:rPr>
        <w:t xml:space="preserve">hareholder or proxy holder votes or takes other action at the meeting by means of remote communication, a record of the vote or other action is maintained by the </w:t>
      </w:r>
      <w:r w:rsidR="00BC3B69" w:rsidRPr="0093363B">
        <w:rPr>
          <w:sz w:val="22"/>
          <w:szCs w:val="22"/>
        </w:rPr>
        <w:t>Company</w:t>
      </w:r>
      <w:r w:rsidRPr="0093363B">
        <w:rPr>
          <w:sz w:val="22"/>
          <w:szCs w:val="22"/>
        </w:rPr>
        <w:t>.</w:t>
      </w:r>
    </w:p>
    <w:p w14:paraId="63229E8A" w14:textId="77777777" w:rsidR="00BC3B69" w:rsidRPr="0093363B" w:rsidRDefault="00BC3B69" w:rsidP="00610504">
      <w:pPr>
        <w:pStyle w:val="ListParagraph"/>
        <w:ind w:left="1440" w:hanging="720"/>
        <w:rPr>
          <w:sz w:val="22"/>
          <w:szCs w:val="22"/>
        </w:rPr>
        <w:pPrChange w:id="523" w:author="Andrew Balzer" w:date="2025-04-08T16:17:00Z" w16du:dateUtc="2025-04-08T20:17:00Z">
          <w:pPr>
            <w:pStyle w:val="ListParagraph"/>
          </w:pPr>
        </w:pPrChange>
      </w:pPr>
    </w:p>
    <w:p w14:paraId="51DDCC59" w14:textId="3C939DB3" w:rsidR="00491B5F" w:rsidRPr="0093363B" w:rsidRDefault="00491B5F" w:rsidP="00610504">
      <w:pPr>
        <w:widowControl w:val="0"/>
        <w:numPr>
          <w:ilvl w:val="2"/>
          <w:numId w:val="36"/>
        </w:numPr>
        <w:ind w:left="1440" w:hanging="720"/>
        <w:rPr>
          <w:sz w:val="22"/>
          <w:szCs w:val="22"/>
        </w:rPr>
        <w:pPrChange w:id="524" w:author="Andrew Balzer" w:date="2025-04-08T16:17:00Z" w16du:dateUtc="2025-04-08T20:17:00Z">
          <w:pPr>
            <w:widowControl w:val="0"/>
            <w:numPr>
              <w:ilvl w:val="4"/>
              <w:numId w:val="8"/>
            </w:numPr>
            <w:ind w:left="1440" w:hanging="360"/>
          </w:pPr>
        </w:pPrChange>
      </w:pPr>
      <w:r w:rsidRPr="0093363B">
        <w:rPr>
          <w:sz w:val="22"/>
          <w:szCs w:val="22"/>
        </w:rPr>
        <w:t xml:space="preserve">A </w:t>
      </w:r>
      <w:r w:rsidR="00BC3B69" w:rsidRPr="0093363B">
        <w:rPr>
          <w:sz w:val="22"/>
          <w:szCs w:val="22"/>
        </w:rPr>
        <w:t>S</w:t>
      </w:r>
      <w:r w:rsidRPr="0093363B">
        <w:rPr>
          <w:sz w:val="22"/>
          <w:szCs w:val="22"/>
        </w:rPr>
        <w:t>hareholder or proxy holder may be present and vote at the adjourned meeting by means of remote communication if he or she was permitted to be present and vote by that means of remote communication in the original meeting notice.</w:t>
      </w:r>
    </w:p>
    <w:p w14:paraId="19B568DB" w14:textId="77777777" w:rsidR="00BC3B69" w:rsidRPr="0093363B" w:rsidRDefault="00BC3B69" w:rsidP="00BC3B69">
      <w:pPr>
        <w:pStyle w:val="ListParagraph"/>
        <w:rPr>
          <w:sz w:val="22"/>
          <w:szCs w:val="22"/>
        </w:rPr>
      </w:pPr>
    </w:p>
    <w:p w14:paraId="0FF9B6DC" w14:textId="6CF5C5B8" w:rsidR="00491B5F" w:rsidRPr="0093363B" w:rsidRDefault="00BC3B69" w:rsidP="0016549F">
      <w:pPr>
        <w:widowControl w:val="0"/>
        <w:numPr>
          <w:ilvl w:val="1"/>
          <w:numId w:val="36"/>
        </w:numPr>
        <w:ind w:left="720" w:hanging="720"/>
        <w:rPr>
          <w:sz w:val="22"/>
          <w:szCs w:val="22"/>
        </w:rPr>
        <w:pPrChange w:id="525" w:author="Andrew Balzer" w:date="2025-04-08T16:17:00Z" w16du:dateUtc="2025-04-08T20:17:00Z">
          <w:pPr>
            <w:widowControl w:val="0"/>
            <w:numPr>
              <w:ilvl w:val="3"/>
              <w:numId w:val="8"/>
            </w:numPr>
            <w:ind w:left="720" w:hanging="360"/>
          </w:pPr>
        </w:pPrChange>
      </w:pPr>
      <w:r w:rsidRPr="003016EB">
        <w:rPr>
          <w:rStyle w:val="Heading2Char"/>
          <w:rPrChange w:id="526" w:author="Andrew Balzer" w:date="2025-04-08T16:17:00Z" w16du:dateUtc="2025-04-08T20:17:00Z">
            <w:rPr>
              <w:b/>
              <w:bCs/>
              <w:sz w:val="22"/>
              <w:szCs w:val="22"/>
              <w:u w:val="single"/>
            </w:rPr>
          </w:rPrChange>
        </w:rPr>
        <w:t>Proxies</w:t>
      </w:r>
      <w:r w:rsidRPr="0093363B">
        <w:rPr>
          <w:b/>
          <w:bCs/>
          <w:sz w:val="22"/>
          <w:szCs w:val="22"/>
        </w:rPr>
        <w:t>.</w:t>
      </w:r>
      <w:r w:rsidRPr="0093363B">
        <w:rPr>
          <w:sz w:val="22"/>
          <w:szCs w:val="22"/>
        </w:rPr>
        <w:t xml:space="preserve">  A</w:t>
      </w:r>
      <w:r w:rsidR="00491B5F" w:rsidRPr="0093363B">
        <w:rPr>
          <w:sz w:val="22"/>
          <w:szCs w:val="22"/>
        </w:rPr>
        <w:t xml:space="preserve"> </w:t>
      </w:r>
      <w:r w:rsidRPr="0093363B">
        <w:rPr>
          <w:sz w:val="22"/>
          <w:szCs w:val="22"/>
        </w:rPr>
        <w:t>S</w:t>
      </w:r>
      <w:r w:rsidR="00491B5F" w:rsidRPr="0093363B">
        <w:rPr>
          <w:sz w:val="22"/>
          <w:szCs w:val="22"/>
        </w:rPr>
        <w:t xml:space="preserve">hareholder entitled to vote at a </w:t>
      </w:r>
      <w:r w:rsidR="003C3A05" w:rsidRPr="0093363B">
        <w:rPr>
          <w:sz w:val="22"/>
          <w:szCs w:val="22"/>
        </w:rPr>
        <w:t>S</w:t>
      </w:r>
      <w:r w:rsidR="00491B5F" w:rsidRPr="0093363B">
        <w:rPr>
          <w:sz w:val="22"/>
          <w:szCs w:val="22"/>
        </w:rPr>
        <w:t xml:space="preserve">hareholders meeting or to express consent or to dissent without a meeting may authorize other persons to act for the </w:t>
      </w:r>
      <w:r w:rsidR="003C3A05" w:rsidRPr="0093363B">
        <w:rPr>
          <w:sz w:val="22"/>
          <w:szCs w:val="22"/>
        </w:rPr>
        <w:t>S</w:t>
      </w:r>
      <w:r w:rsidR="00491B5F" w:rsidRPr="0093363B">
        <w:rPr>
          <w:sz w:val="22"/>
          <w:szCs w:val="22"/>
        </w:rPr>
        <w:t xml:space="preserve">hareholder by proxy. A proxy shall be in writing and shall be executed by the </w:t>
      </w:r>
      <w:r w:rsidR="003C3A05" w:rsidRPr="0093363B">
        <w:rPr>
          <w:sz w:val="22"/>
          <w:szCs w:val="22"/>
        </w:rPr>
        <w:t>S</w:t>
      </w:r>
      <w:r w:rsidR="00491B5F" w:rsidRPr="0093363B">
        <w:rPr>
          <w:sz w:val="22"/>
          <w:szCs w:val="22"/>
        </w:rPr>
        <w:t xml:space="preserve">hareholder or the </w:t>
      </w:r>
      <w:r w:rsidR="003C3A05" w:rsidRPr="0093363B">
        <w:rPr>
          <w:sz w:val="22"/>
          <w:szCs w:val="22"/>
        </w:rPr>
        <w:t>S</w:t>
      </w:r>
      <w:r w:rsidR="00491B5F" w:rsidRPr="0093363B">
        <w:rPr>
          <w:sz w:val="22"/>
          <w:szCs w:val="22"/>
        </w:rPr>
        <w:t xml:space="preserve">hareholder’s authorized agent or representative or shall be transmitted electronically to the person who will hold the proxy or to an agent fully authorized by the person who will hold the proxy to receive that transmission and include or be accompanied by information from which it can be determined that the electronic transmission was authorized by the </w:t>
      </w:r>
      <w:r w:rsidR="003C3A05" w:rsidRPr="0093363B">
        <w:rPr>
          <w:sz w:val="22"/>
          <w:szCs w:val="22"/>
        </w:rPr>
        <w:t>S</w:t>
      </w:r>
      <w:r w:rsidR="00491B5F" w:rsidRPr="0093363B">
        <w:rPr>
          <w:sz w:val="22"/>
          <w:szCs w:val="22"/>
        </w:rPr>
        <w:t xml:space="preserve">hareholder. A complete copy, fax, or other reliable reproduction of the proxy may be substituted or used in lieu of the original proxy for any purpose for which the original could be used. A proxy shall not be valid after the expiration of three years from its date unless otherwise provided in the proxy. A proxy is revocable at the pleasure of the </w:t>
      </w:r>
      <w:r w:rsidR="003C3A05" w:rsidRPr="0093363B">
        <w:rPr>
          <w:sz w:val="22"/>
          <w:szCs w:val="22"/>
        </w:rPr>
        <w:t>S</w:t>
      </w:r>
      <w:r w:rsidR="00491B5F" w:rsidRPr="0093363B">
        <w:rPr>
          <w:sz w:val="22"/>
          <w:szCs w:val="22"/>
        </w:rPr>
        <w:t>hareholder executing it except as otherwise provided by the laws of the State of Michigan.</w:t>
      </w:r>
    </w:p>
    <w:p w14:paraId="75E4B61C" w14:textId="2D54A431" w:rsidR="003C3A05" w:rsidRPr="0093363B" w:rsidRDefault="003C3A05" w:rsidP="003C3A05">
      <w:pPr>
        <w:widowControl w:val="0"/>
        <w:ind w:left="720"/>
        <w:rPr>
          <w:sz w:val="22"/>
          <w:szCs w:val="22"/>
        </w:rPr>
      </w:pPr>
    </w:p>
    <w:p w14:paraId="74186D7D" w14:textId="723C0A02" w:rsidR="00491B5F" w:rsidRDefault="003C3A05" w:rsidP="0016549F">
      <w:pPr>
        <w:widowControl w:val="0"/>
        <w:numPr>
          <w:ilvl w:val="1"/>
          <w:numId w:val="36"/>
        </w:numPr>
        <w:ind w:left="720" w:hanging="720"/>
        <w:rPr>
          <w:sz w:val="22"/>
          <w:szCs w:val="22"/>
        </w:rPr>
        <w:pPrChange w:id="527" w:author="Andrew Balzer" w:date="2025-04-08T16:17:00Z" w16du:dateUtc="2025-04-08T20:17:00Z">
          <w:pPr>
            <w:widowControl w:val="0"/>
            <w:numPr>
              <w:ilvl w:val="3"/>
              <w:numId w:val="8"/>
            </w:numPr>
            <w:ind w:left="720" w:hanging="360"/>
          </w:pPr>
        </w:pPrChange>
      </w:pPr>
      <w:r w:rsidRPr="0016549F">
        <w:rPr>
          <w:rStyle w:val="Heading2Char"/>
          <w:rPrChange w:id="528" w:author="Andrew Balzer" w:date="2025-04-08T16:17:00Z" w16du:dateUtc="2025-04-08T20:17:00Z">
            <w:rPr>
              <w:b/>
              <w:bCs/>
              <w:sz w:val="22"/>
              <w:szCs w:val="22"/>
              <w:u w:val="single"/>
            </w:rPr>
          </w:rPrChange>
        </w:rPr>
        <w:t>Voting</w:t>
      </w:r>
      <w:r w:rsidRPr="0093363B">
        <w:rPr>
          <w:b/>
          <w:bCs/>
          <w:sz w:val="22"/>
          <w:szCs w:val="22"/>
        </w:rPr>
        <w:t>.</w:t>
      </w:r>
      <w:r w:rsidRPr="0093363B">
        <w:rPr>
          <w:sz w:val="22"/>
          <w:szCs w:val="22"/>
        </w:rPr>
        <w:t xml:space="preserve">  Each </w:t>
      </w:r>
      <w:r w:rsidR="00491B5F" w:rsidRPr="0093363B">
        <w:rPr>
          <w:sz w:val="22"/>
          <w:szCs w:val="22"/>
        </w:rPr>
        <w:t xml:space="preserve">outstanding </w:t>
      </w:r>
      <w:r w:rsidRPr="0093363B">
        <w:rPr>
          <w:sz w:val="22"/>
          <w:szCs w:val="22"/>
        </w:rPr>
        <w:t>S</w:t>
      </w:r>
      <w:r w:rsidR="00491B5F" w:rsidRPr="0093363B">
        <w:rPr>
          <w:sz w:val="22"/>
          <w:szCs w:val="22"/>
        </w:rPr>
        <w:t xml:space="preserve">hare is entitled to </w:t>
      </w:r>
      <w:r w:rsidRPr="0093363B">
        <w:rPr>
          <w:sz w:val="22"/>
          <w:szCs w:val="22"/>
        </w:rPr>
        <w:t xml:space="preserve">the respective number of votes for the specific Classes of Shares as set forth in </w:t>
      </w:r>
      <w:r w:rsidRPr="0093363B">
        <w:rPr>
          <w:sz w:val="22"/>
          <w:szCs w:val="22"/>
          <w:highlight w:val="yellow"/>
        </w:rPr>
        <w:t>Article III</w:t>
      </w:r>
      <w:r w:rsidRPr="0093363B">
        <w:rPr>
          <w:sz w:val="22"/>
          <w:szCs w:val="22"/>
        </w:rPr>
        <w:t xml:space="preserve"> of this Agreement and in the Articles</w:t>
      </w:r>
      <w:ins w:id="529" w:author="Andrew Balzer" w:date="2025-04-08T16:17:00Z" w16du:dateUtc="2025-04-08T20:17:00Z">
        <w:r w:rsidRPr="0016549F">
          <w:rPr>
            <w:sz w:val="22"/>
            <w:szCs w:val="22"/>
          </w:rPr>
          <w:t>.</w:t>
        </w:r>
      </w:ins>
      <w:del w:id="530" w:author="Andrew Balzer" w:date="2025-04-08T16:17:00Z" w16du:dateUtc="2025-04-08T20:17:00Z">
        <w:r w:rsidRPr="0093363B">
          <w:rPr>
            <w:sz w:val="22"/>
            <w:szCs w:val="22"/>
          </w:rPr>
          <w:delText xml:space="preserve"> of Incorporation.</w:delText>
        </w:r>
      </w:del>
      <w:r w:rsidRPr="0093363B">
        <w:rPr>
          <w:sz w:val="22"/>
          <w:szCs w:val="22"/>
        </w:rPr>
        <w:t xml:space="preserve"> </w:t>
      </w:r>
      <w:r w:rsidR="00491B5F" w:rsidRPr="0093363B">
        <w:rPr>
          <w:sz w:val="22"/>
          <w:szCs w:val="22"/>
        </w:rPr>
        <w:t xml:space="preserve">Votes may be cast orally or in writing, but if more than 25 </w:t>
      </w:r>
      <w:r w:rsidRPr="0093363B">
        <w:rPr>
          <w:sz w:val="22"/>
          <w:szCs w:val="22"/>
        </w:rPr>
        <w:t>S</w:t>
      </w:r>
      <w:r w:rsidR="00491B5F" w:rsidRPr="0093363B">
        <w:rPr>
          <w:sz w:val="22"/>
          <w:szCs w:val="22"/>
        </w:rPr>
        <w:t xml:space="preserve">hareholders of record are entitled to vote, votes shall be cast in writing signed by the </w:t>
      </w:r>
      <w:r w:rsidRPr="0093363B">
        <w:rPr>
          <w:sz w:val="22"/>
          <w:szCs w:val="22"/>
        </w:rPr>
        <w:t>S</w:t>
      </w:r>
      <w:r w:rsidR="00491B5F" w:rsidRPr="0093363B">
        <w:rPr>
          <w:sz w:val="22"/>
          <w:szCs w:val="22"/>
        </w:rPr>
        <w:t xml:space="preserve">hareholder or the </w:t>
      </w:r>
      <w:r w:rsidRPr="0093363B">
        <w:rPr>
          <w:sz w:val="22"/>
          <w:szCs w:val="22"/>
        </w:rPr>
        <w:t>S</w:t>
      </w:r>
      <w:r w:rsidR="00491B5F" w:rsidRPr="0093363B">
        <w:rPr>
          <w:sz w:val="22"/>
          <w:szCs w:val="22"/>
        </w:rPr>
        <w:t xml:space="preserve">hareholder’s proxy. When an action, other than the election of </w:t>
      </w:r>
      <w:r w:rsidRPr="0093363B">
        <w:rPr>
          <w:sz w:val="22"/>
          <w:szCs w:val="22"/>
        </w:rPr>
        <w:t>Board</w:t>
      </w:r>
      <w:r w:rsidR="00491B5F" w:rsidRPr="0093363B">
        <w:rPr>
          <w:sz w:val="22"/>
          <w:szCs w:val="22"/>
        </w:rPr>
        <w:t xml:space="preserve">, is to be taken by a vote of the </w:t>
      </w:r>
      <w:r w:rsidRPr="0093363B">
        <w:rPr>
          <w:sz w:val="22"/>
          <w:szCs w:val="22"/>
        </w:rPr>
        <w:t>S</w:t>
      </w:r>
      <w:r w:rsidR="00491B5F" w:rsidRPr="0093363B">
        <w:rPr>
          <w:sz w:val="22"/>
          <w:szCs w:val="22"/>
        </w:rPr>
        <w:t xml:space="preserve">hareholders, it shall be authorized by a </w:t>
      </w:r>
      <w:r w:rsidR="00295BA8">
        <w:rPr>
          <w:sz w:val="22"/>
          <w:szCs w:val="22"/>
        </w:rPr>
        <w:t>Simple M</w:t>
      </w:r>
      <w:r w:rsidR="00491B5F" w:rsidRPr="0093363B">
        <w:rPr>
          <w:sz w:val="22"/>
          <w:szCs w:val="22"/>
        </w:rPr>
        <w:t xml:space="preserve">ajority of the votes cast by the holders of </w:t>
      </w:r>
      <w:r w:rsidRPr="0093363B">
        <w:rPr>
          <w:sz w:val="22"/>
          <w:szCs w:val="22"/>
        </w:rPr>
        <w:t>S</w:t>
      </w:r>
      <w:r w:rsidR="00491B5F" w:rsidRPr="0093363B">
        <w:rPr>
          <w:sz w:val="22"/>
          <w:szCs w:val="22"/>
        </w:rPr>
        <w:t xml:space="preserve">hares entitled to vote on it, unless a greater vote is required by the </w:t>
      </w:r>
      <w:r w:rsidRPr="0093363B">
        <w:rPr>
          <w:sz w:val="22"/>
          <w:szCs w:val="22"/>
        </w:rPr>
        <w:t>A</w:t>
      </w:r>
      <w:r w:rsidR="00491B5F" w:rsidRPr="0093363B">
        <w:rPr>
          <w:sz w:val="22"/>
          <w:szCs w:val="22"/>
        </w:rPr>
        <w:t xml:space="preserve">rticles </w:t>
      </w:r>
      <w:del w:id="531" w:author="Andrew Balzer" w:date="2025-04-08T16:17:00Z" w16du:dateUtc="2025-04-08T20:17:00Z">
        <w:r w:rsidR="00491B5F" w:rsidRPr="0093363B">
          <w:rPr>
            <w:sz w:val="22"/>
            <w:szCs w:val="22"/>
          </w:rPr>
          <w:delText xml:space="preserve">of </w:delText>
        </w:r>
        <w:r w:rsidRPr="0093363B">
          <w:rPr>
            <w:sz w:val="22"/>
            <w:szCs w:val="22"/>
          </w:rPr>
          <w:delText>I</w:delText>
        </w:r>
        <w:r w:rsidR="00491B5F" w:rsidRPr="0093363B">
          <w:rPr>
            <w:sz w:val="22"/>
            <w:szCs w:val="22"/>
          </w:rPr>
          <w:delText xml:space="preserve">ncorporation </w:delText>
        </w:r>
      </w:del>
      <w:r w:rsidR="00491B5F" w:rsidRPr="0093363B">
        <w:rPr>
          <w:sz w:val="22"/>
          <w:szCs w:val="22"/>
        </w:rPr>
        <w:t xml:space="preserve">or by the laws of the State of Michigan. Unless otherwise provided by the </w:t>
      </w:r>
      <w:r w:rsidRPr="0093363B">
        <w:rPr>
          <w:sz w:val="22"/>
          <w:szCs w:val="22"/>
        </w:rPr>
        <w:t>A</w:t>
      </w:r>
      <w:r w:rsidR="00491B5F" w:rsidRPr="0093363B">
        <w:rPr>
          <w:sz w:val="22"/>
          <w:szCs w:val="22"/>
        </w:rPr>
        <w:t>rticles</w:t>
      </w:r>
      <w:del w:id="532" w:author="Andrew Balzer" w:date="2025-04-08T16:17:00Z" w16du:dateUtc="2025-04-08T20:17:00Z">
        <w:r w:rsidR="00491B5F" w:rsidRPr="0093363B">
          <w:rPr>
            <w:sz w:val="22"/>
            <w:szCs w:val="22"/>
          </w:rPr>
          <w:delText xml:space="preserve"> of </w:delText>
        </w:r>
        <w:r w:rsidRPr="0093363B">
          <w:rPr>
            <w:sz w:val="22"/>
            <w:szCs w:val="22"/>
          </w:rPr>
          <w:delText>I</w:delText>
        </w:r>
        <w:r w:rsidR="00491B5F" w:rsidRPr="0093363B">
          <w:rPr>
            <w:sz w:val="22"/>
            <w:szCs w:val="22"/>
          </w:rPr>
          <w:delText>ncorporation</w:delText>
        </w:r>
      </w:del>
      <w:r w:rsidR="00491B5F" w:rsidRPr="0093363B">
        <w:rPr>
          <w:sz w:val="22"/>
          <w:szCs w:val="22"/>
        </w:rPr>
        <w:t xml:space="preserve">, abstaining from a vote or submitting a ballot marked “abstain” with respect to any action is not a vote cast on that action. Except as otherwise provided by the </w:t>
      </w:r>
      <w:r w:rsidRPr="0093363B">
        <w:rPr>
          <w:sz w:val="22"/>
          <w:szCs w:val="22"/>
        </w:rPr>
        <w:t>A</w:t>
      </w:r>
      <w:r w:rsidR="00491B5F" w:rsidRPr="0093363B">
        <w:rPr>
          <w:sz w:val="22"/>
          <w:szCs w:val="22"/>
        </w:rPr>
        <w:t>rticles</w:t>
      </w:r>
      <w:del w:id="533" w:author="Andrew Balzer" w:date="2025-04-08T16:17:00Z" w16du:dateUtc="2025-04-08T20:17:00Z">
        <w:r w:rsidR="00491B5F" w:rsidRPr="0093363B">
          <w:rPr>
            <w:sz w:val="22"/>
            <w:szCs w:val="22"/>
          </w:rPr>
          <w:delText xml:space="preserve"> of </w:delText>
        </w:r>
        <w:r w:rsidRPr="0093363B">
          <w:rPr>
            <w:sz w:val="22"/>
            <w:szCs w:val="22"/>
          </w:rPr>
          <w:delText>I</w:delText>
        </w:r>
        <w:r w:rsidR="00491B5F" w:rsidRPr="0093363B">
          <w:rPr>
            <w:sz w:val="22"/>
            <w:szCs w:val="22"/>
          </w:rPr>
          <w:delText>ncorporation</w:delText>
        </w:r>
      </w:del>
      <w:r w:rsidR="00491B5F" w:rsidRPr="0093363B">
        <w:rPr>
          <w:sz w:val="22"/>
          <w:szCs w:val="22"/>
        </w:rPr>
        <w:t xml:space="preserve">, </w:t>
      </w:r>
      <w:r w:rsidRPr="0093363B">
        <w:rPr>
          <w:sz w:val="22"/>
          <w:szCs w:val="22"/>
        </w:rPr>
        <w:t>D</w:t>
      </w:r>
      <w:r w:rsidR="00491B5F" w:rsidRPr="0093363B">
        <w:rPr>
          <w:sz w:val="22"/>
          <w:szCs w:val="22"/>
        </w:rPr>
        <w:t>irectors shall be elected by a plurality of the votes cast at any election.</w:t>
      </w:r>
    </w:p>
    <w:p w14:paraId="0F0FF8F4" w14:textId="77777777" w:rsidR="000600DE" w:rsidRDefault="000600DE" w:rsidP="000600DE">
      <w:pPr>
        <w:pStyle w:val="ListParagraph"/>
        <w:rPr>
          <w:b/>
          <w:sz w:val="22"/>
          <w:u w:val="single"/>
          <w:rPrChange w:id="534" w:author="Andrew Balzer" w:date="2025-04-08T16:17:00Z" w16du:dateUtc="2025-04-08T20:17:00Z">
            <w:rPr>
              <w:sz w:val="22"/>
              <w:szCs w:val="22"/>
            </w:rPr>
          </w:rPrChange>
        </w:rPr>
      </w:pPr>
    </w:p>
    <w:p w14:paraId="0E9F4468" w14:textId="735D21FD" w:rsidR="000600DE" w:rsidRPr="0093363B" w:rsidRDefault="000600DE" w:rsidP="0016549F">
      <w:pPr>
        <w:widowControl w:val="0"/>
        <w:numPr>
          <w:ilvl w:val="1"/>
          <w:numId w:val="36"/>
        </w:numPr>
        <w:ind w:left="720" w:hanging="720"/>
        <w:rPr>
          <w:sz w:val="22"/>
          <w:szCs w:val="22"/>
        </w:rPr>
        <w:pPrChange w:id="535" w:author="Andrew Balzer" w:date="2025-04-08T16:17:00Z" w16du:dateUtc="2025-04-08T20:17:00Z">
          <w:pPr>
            <w:widowControl w:val="0"/>
            <w:numPr>
              <w:ilvl w:val="3"/>
              <w:numId w:val="8"/>
            </w:numPr>
            <w:ind w:left="720" w:hanging="360"/>
          </w:pPr>
        </w:pPrChange>
      </w:pPr>
      <w:r w:rsidRPr="0016549F">
        <w:rPr>
          <w:rStyle w:val="Heading2Char"/>
          <w:rPrChange w:id="536" w:author="Andrew Balzer" w:date="2025-04-08T16:17:00Z" w16du:dateUtc="2025-04-08T20:17:00Z">
            <w:rPr>
              <w:b/>
              <w:sz w:val="22"/>
              <w:u w:val="single"/>
            </w:rPr>
          </w:rPrChange>
        </w:rPr>
        <w:t>Deadlock</w:t>
      </w:r>
      <w:r>
        <w:rPr>
          <w:b/>
          <w:sz w:val="22"/>
        </w:rPr>
        <w:t>.</w:t>
      </w:r>
      <w:r>
        <w:rPr>
          <w:sz w:val="22"/>
        </w:rPr>
        <w:t xml:space="preserve">  In the event that the Shareholders reach a deadlock, the issue shall be brought before a third party, chosen by the Shareholders.  The third party’s decision shall be binding.  In the event that the Shareholders cannot agree on a third party, each of the Shareholders shall make a list of five (5) third party candidates in order of preference.  The third party shall be the most preferred candidate that appears most often on the Shareholders’ lists.  In the event that the Shareholders cannot agree on a third party based on the list of five (5) third party candidates, the Board, shall choose a third party, which may or may not be a person on any list prepared by the Shareholders.</w:t>
      </w:r>
    </w:p>
    <w:p w14:paraId="2DAEA783" w14:textId="77777777" w:rsidR="00832045" w:rsidRDefault="00832045" w:rsidP="00832045">
      <w:pPr>
        <w:pStyle w:val="ListParagraph"/>
        <w:rPr>
          <w:b/>
          <w:sz w:val="22"/>
          <w:u w:val="single"/>
          <w:rPrChange w:id="537" w:author="Andrew Balzer" w:date="2025-04-08T16:17:00Z" w16du:dateUtc="2025-04-08T20:17:00Z">
            <w:rPr>
              <w:sz w:val="22"/>
              <w:szCs w:val="22"/>
            </w:rPr>
          </w:rPrChange>
        </w:rPr>
      </w:pPr>
    </w:p>
    <w:p w14:paraId="1F80C112" w14:textId="1039DD7D" w:rsidR="000600DE" w:rsidRPr="000600DE" w:rsidRDefault="000600DE" w:rsidP="0016549F">
      <w:pPr>
        <w:widowControl w:val="0"/>
        <w:numPr>
          <w:ilvl w:val="1"/>
          <w:numId w:val="36"/>
        </w:numPr>
        <w:ind w:left="720" w:hanging="720"/>
        <w:rPr>
          <w:sz w:val="22"/>
          <w:szCs w:val="22"/>
        </w:rPr>
        <w:pPrChange w:id="538" w:author="Andrew Balzer" w:date="2025-04-08T16:17:00Z" w16du:dateUtc="2025-04-08T20:17:00Z">
          <w:pPr>
            <w:widowControl w:val="0"/>
            <w:numPr>
              <w:ilvl w:val="3"/>
              <w:numId w:val="8"/>
            </w:numPr>
            <w:ind w:left="720" w:hanging="360"/>
          </w:pPr>
        </w:pPrChange>
      </w:pPr>
      <w:r w:rsidRPr="0016549F">
        <w:rPr>
          <w:rStyle w:val="Heading2Char"/>
          <w:rPrChange w:id="539" w:author="Andrew Balzer" w:date="2025-04-08T16:17:00Z" w16du:dateUtc="2025-04-08T20:17:00Z">
            <w:rPr>
              <w:b/>
              <w:sz w:val="22"/>
              <w:u w:val="single"/>
            </w:rPr>
          </w:rPrChange>
        </w:rPr>
        <w:t>Action Without a Meeting</w:t>
      </w:r>
      <w:r w:rsidRPr="000600DE">
        <w:rPr>
          <w:b/>
          <w:sz w:val="22"/>
        </w:rPr>
        <w:t>.</w:t>
      </w:r>
      <w:r w:rsidRPr="000600DE">
        <w:rPr>
          <w:sz w:val="22"/>
        </w:rPr>
        <w:t xml:space="preserve">  Any action required or permitted by the Act to be taken at an annual or special meeting of </w:t>
      </w:r>
      <w:r>
        <w:rPr>
          <w:sz w:val="22"/>
        </w:rPr>
        <w:t>Shareholders</w:t>
      </w:r>
      <w:r w:rsidRPr="000600DE">
        <w:rPr>
          <w:sz w:val="22"/>
        </w:rPr>
        <w:t xml:space="preserve"> may be taken without a meeting, without prior notice and without a vote, if a consent in writing, setting forth the action so taken, is signed by the holders of outstanding </w:t>
      </w:r>
      <w:r>
        <w:rPr>
          <w:sz w:val="22"/>
        </w:rPr>
        <w:t>Shares</w:t>
      </w:r>
      <w:r w:rsidRPr="000600DE">
        <w:rPr>
          <w:sz w:val="22"/>
        </w:rPr>
        <w:t xml:space="preserve"> having not less than the minimum number of votes that would be necessary to authorize or take the action at a meeting at which all </w:t>
      </w:r>
      <w:r>
        <w:rPr>
          <w:sz w:val="22"/>
        </w:rPr>
        <w:t>S</w:t>
      </w:r>
      <w:r w:rsidRPr="000600DE">
        <w:rPr>
          <w:sz w:val="22"/>
        </w:rPr>
        <w:t>hares entitled to vote thereon were present and voted.</w:t>
      </w:r>
      <w:r>
        <w:rPr>
          <w:sz w:val="22"/>
          <w:szCs w:val="22"/>
        </w:rPr>
        <w:t xml:space="preserve"> </w:t>
      </w:r>
      <w:r w:rsidRPr="000600DE">
        <w:rPr>
          <w:sz w:val="22"/>
        </w:rPr>
        <w:t xml:space="preserve">Prompt notice of the taking of the corporate action without a meeting by less than unanimous written consent shall be given to </w:t>
      </w:r>
      <w:r>
        <w:rPr>
          <w:sz w:val="22"/>
        </w:rPr>
        <w:t>Shareholders</w:t>
      </w:r>
      <w:r w:rsidRPr="000600DE">
        <w:rPr>
          <w:sz w:val="22"/>
        </w:rPr>
        <w:t xml:space="preserve"> who have not consented in writing</w:t>
      </w:r>
    </w:p>
    <w:p w14:paraId="236FD8B5" w14:textId="77777777" w:rsidR="0040379C" w:rsidRDefault="0040379C" w:rsidP="0040379C">
      <w:pPr>
        <w:pStyle w:val="ListParagraph"/>
        <w:rPr>
          <w:b/>
          <w:sz w:val="22"/>
          <w:u w:val="single"/>
          <w:rPrChange w:id="540" w:author="Andrew Balzer" w:date="2025-04-08T16:17:00Z" w16du:dateUtc="2025-04-08T20:17:00Z">
            <w:rPr>
              <w:sz w:val="22"/>
              <w:szCs w:val="22"/>
            </w:rPr>
          </w:rPrChange>
        </w:rPr>
      </w:pPr>
    </w:p>
    <w:p w14:paraId="48FEE456" w14:textId="0458DA2D" w:rsidR="00491B5F" w:rsidRPr="0093363B" w:rsidRDefault="0040379C" w:rsidP="0016549F">
      <w:pPr>
        <w:widowControl w:val="0"/>
        <w:numPr>
          <w:ilvl w:val="1"/>
          <w:numId w:val="36"/>
        </w:numPr>
        <w:ind w:left="720" w:hanging="720"/>
        <w:rPr>
          <w:sz w:val="22"/>
          <w:szCs w:val="22"/>
        </w:rPr>
        <w:pPrChange w:id="541" w:author="Andrew Balzer" w:date="2025-04-08T16:17:00Z" w16du:dateUtc="2025-04-08T20:17:00Z">
          <w:pPr>
            <w:widowControl w:val="0"/>
            <w:numPr>
              <w:ilvl w:val="3"/>
              <w:numId w:val="8"/>
            </w:numPr>
            <w:ind w:left="720" w:hanging="360"/>
          </w:pPr>
        </w:pPrChange>
      </w:pPr>
      <w:r w:rsidRPr="0016549F">
        <w:rPr>
          <w:rStyle w:val="Heading2Char"/>
          <w:rPrChange w:id="542" w:author="Andrew Balzer" w:date="2025-04-08T16:17:00Z" w16du:dateUtc="2025-04-08T20:17:00Z">
            <w:rPr>
              <w:b/>
              <w:bCs/>
              <w:sz w:val="22"/>
              <w:szCs w:val="22"/>
              <w:u w:val="single"/>
            </w:rPr>
          </w:rPrChange>
        </w:rPr>
        <w:t>Conduct of Meeting</w:t>
      </w:r>
      <w:r w:rsidRPr="0093363B">
        <w:rPr>
          <w:b/>
          <w:bCs/>
          <w:sz w:val="22"/>
          <w:szCs w:val="22"/>
        </w:rPr>
        <w:t xml:space="preserve">. </w:t>
      </w:r>
      <w:r w:rsidRPr="0093363B">
        <w:rPr>
          <w:sz w:val="22"/>
          <w:szCs w:val="22"/>
        </w:rPr>
        <w:t xml:space="preserve">At each meeting </w:t>
      </w:r>
      <w:r w:rsidR="00491B5F" w:rsidRPr="0093363B">
        <w:rPr>
          <w:sz w:val="22"/>
          <w:szCs w:val="22"/>
        </w:rPr>
        <w:t xml:space="preserve">of </w:t>
      </w:r>
      <w:r w:rsidRPr="0093363B">
        <w:rPr>
          <w:sz w:val="22"/>
          <w:szCs w:val="22"/>
        </w:rPr>
        <w:t>S</w:t>
      </w:r>
      <w:r w:rsidR="00491B5F" w:rsidRPr="0093363B">
        <w:rPr>
          <w:sz w:val="22"/>
          <w:szCs w:val="22"/>
        </w:rPr>
        <w:t xml:space="preserve">hareholders, a chair shall preside. In the absence of a specific selection by the </w:t>
      </w:r>
      <w:r w:rsidRPr="0093363B">
        <w:rPr>
          <w:sz w:val="22"/>
          <w:szCs w:val="22"/>
        </w:rPr>
        <w:t>Board</w:t>
      </w:r>
      <w:r w:rsidR="00491B5F" w:rsidRPr="0093363B">
        <w:rPr>
          <w:sz w:val="22"/>
          <w:szCs w:val="22"/>
        </w:rPr>
        <w:t xml:space="preserve">, the chair shall be the </w:t>
      </w:r>
      <w:r w:rsidR="005A6072" w:rsidRPr="0093363B">
        <w:rPr>
          <w:sz w:val="22"/>
          <w:szCs w:val="22"/>
        </w:rPr>
        <w:t>C</w:t>
      </w:r>
      <w:r w:rsidR="00491B5F" w:rsidRPr="0093363B">
        <w:rPr>
          <w:sz w:val="22"/>
          <w:szCs w:val="22"/>
        </w:rPr>
        <w:t xml:space="preserve">hairperson of the </w:t>
      </w:r>
      <w:r w:rsidRPr="0093363B">
        <w:rPr>
          <w:sz w:val="22"/>
          <w:szCs w:val="22"/>
        </w:rPr>
        <w:t>B</w:t>
      </w:r>
      <w:r w:rsidR="00491B5F" w:rsidRPr="0093363B">
        <w:rPr>
          <w:sz w:val="22"/>
          <w:szCs w:val="22"/>
        </w:rPr>
        <w:t xml:space="preserve">oard as provided in </w:t>
      </w:r>
      <w:r w:rsidRPr="0093363B">
        <w:rPr>
          <w:sz w:val="22"/>
          <w:szCs w:val="22"/>
          <w:highlight w:val="yellow"/>
        </w:rPr>
        <w:t>S</w:t>
      </w:r>
      <w:r w:rsidR="00491B5F" w:rsidRPr="0093363B">
        <w:rPr>
          <w:sz w:val="22"/>
          <w:szCs w:val="22"/>
          <w:highlight w:val="yellow"/>
        </w:rPr>
        <w:t xml:space="preserve">ection </w:t>
      </w:r>
      <w:ins w:id="543" w:author="Andrew Balzer" w:date="2025-04-08T16:17:00Z" w16du:dateUtc="2025-04-08T20:17:00Z">
        <w:r w:rsidR="00585B34" w:rsidRPr="00585B34">
          <w:rPr>
            <w:sz w:val="22"/>
            <w:szCs w:val="22"/>
            <w:highlight w:val="yellow"/>
          </w:rPr>
          <w:t>7.1</w:t>
        </w:r>
      </w:ins>
      <w:del w:id="544" w:author="Andrew Balzer" w:date="2025-04-08T16:17:00Z" w16du:dateUtc="2025-04-08T20:17:00Z">
        <w:r w:rsidRPr="0093363B">
          <w:rPr>
            <w:sz w:val="22"/>
            <w:szCs w:val="22"/>
            <w:highlight w:val="yellow"/>
          </w:rPr>
          <w:delText>_____</w:delText>
        </w:r>
        <w:r w:rsidRPr="0093363B">
          <w:rPr>
            <w:sz w:val="22"/>
            <w:szCs w:val="22"/>
          </w:rPr>
          <w:delText xml:space="preserve"> </w:delText>
        </w:r>
        <w:r w:rsidR="00491B5F" w:rsidRPr="0093363B">
          <w:rPr>
            <w:sz w:val="22"/>
            <w:szCs w:val="22"/>
          </w:rPr>
          <w:delText xml:space="preserve">of </w:delText>
        </w:r>
        <w:r w:rsidRPr="0093363B">
          <w:rPr>
            <w:sz w:val="22"/>
            <w:szCs w:val="22"/>
            <w:highlight w:val="yellow"/>
          </w:rPr>
          <w:delText>A</w:delText>
        </w:r>
        <w:r w:rsidR="00491B5F" w:rsidRPr="0093363B">
          <w:rPr>
            <w:sz w:val="22"/>
            <w:szCs w:val="22"/>
            <w:highlight w:val="yellow"/>
          </w:rPr>
          <w:delText xml:space="preserve">rticle </w:delText>
        </w:r>
        <w:r w:rsidRPr="0093363B">
          <w:rPr>
            <w:sz w:val="22"/>
            <w:szCs w:val="22"/>
            <w:highlight w:val="yellow"/>
          </w:rPr>
          <w:delText>_____</w:delText>
        </w:r>
      </w:del>
      <w:r w:rsidR="00491B5F" w:rsidRPr="0093363B">
        <w:rPr>
          <w:sz w:val="22"/>
          <w:szCs w:val="22"/>
        </w:rPr>
        <w:t xml:space="preserve"> of th</w:t>
      </w:r>
      <w:r w:rsidRPr="0093363B">
        <w:rPr>
          <w:sz w:val="22"/>
          <w:szCs w:val="22"/>
        </w:rPr>
        <w:t>is Agreement</w:t>
      </w:r>
      <w:r w:rsidR="00491B5F" w:rsidRPr="0093363B">
        <w:rPr>
          <w:sz w:val="22"/>
          <w:szCs w:val="22"/>
        </w:rPr>
        <w:t xml:space="preserve">. The chair shall determine the order of business and shall have the authority to establish rules for the conduct of the meeting that are fair to </w:t>
      </w:r>
      <w:r w:rsidRPr="0093363B">
        <w:rPr>
          <w:sz w:val="22"/>
          <w:szCs w:val="22"/>
        </w:rPr>
        <w:t>S</w:t>
      </w:r>
      <w:r w:rsidR="00491B5F" w:rsidRPr="0093363B">
        <w:rPr>
          <w:sz w:val="22"/>
          <w:szCs w:val="22"/>
        </w:rPr>
        <w:t xml:space="preserve">hareholders. The chair of the meeting shall announce at the meeting when the polls close for each matter voted on. If no announcement is made, the polls shall be deemed to have closed on the meeting’s final adjournment. After the polls close, no ballots, proxies, or votes, or any revocations or changes to them, may be accepted. </w:t>
      </w:r>
    </w:p>
    <w:p w14:paraId="4E176946" w14:textId="77777777" w:rsidR="0040379C" w:rsidRDefault="0040379C" w:rsidP="0040379C">
      <w:pPr>
        <w:pStyle w:val="ListParagraph"/>
        <w:rPr>
          <w:b/>
          <w:sz w:val="22"/>
          <w:u w:val="single"/>
          <w:rPrChange w:id="545" w:author="Andrew Balzer" w:date="2025-04-08T16:17:00Z" w16du:dateUtc="2025-04-08T20:17:00Z">
            <w:rPr>
              <w:sz w:val="22"/>
              <w:szCs w:val="22"/>
            </w:rPr>
          </w:rPrChange>
        </w:rPr>
      </w:pPr>
    </w:p>
    <w:p w14:paraId="6AB7D22D" w14:textId="18DADF27" w:rsidR="00491B5F" w:rsidRPr="0093363B" w:rsidRDefault="0040379C" w:rsidP="0016549F">
      <w:pPr>
        <w:widowControl w:val="0"/>
        <w:numPr>
          <w:ilvl w:val="1"/>
          <w:numId w:val="36"/>
        </w:numPr>
        <w:ind w:left="720" w:hanging="720"/>
        <w:rPr>
          <w:sz w:val="22"/>
          <w:szCs w:val="22"/>
        </w:rPr>
        <w:pPrChange w:id="546" w:author="Andrew Balzer" w:date="2025-04-08T16:17:00Z" w16du:dateUtc="2025-04-08T20:17:00Z">
          <w:pPr>
            <w:widowControl w:val="0"/>
            <w:numPr>
              <w:ilvl w:val="3"/>
              <w:numId w:val="8"/>
            </w:numPr>
            <w:ind w:left="720" w:hanging="360"/>
          </w:pPr>
        </w:pPrChange>
      </w:pPr>
      <w:r w:rsidRPr="0016549F">
        <w:rPr>
          <w:rStyle w:val="Heading2Char"/>
          <w:rPrChange w:id="547" w:author="Andrew Balzer" w:date="2025-04-08T16:17:00Z" w16du:dateUtc="2025-04-08T20:17:00Z">
            <w:rPr>
              <w:b/>
              <w:bCs/>
              <w:sz w:val="22"/>
              <w:szCs w:val="22"/>
              <w:u w:val="single"/>
            </w:rPr>
          </w:rPrChange>
        </w:rPr>
        <w:t>Inspectors of Election</w:t>
      </w:r>
      <w:r w:rsidRPr="0093363B">
        <w:rPr>
          <w:b/>
          <w:bCs/>
          <w:sz w:val="22"/>
          <w:szCs w:val="22"/>
        </w:rPr>
        <w:t>.</w:t>
      </w:r>
      <w:r w:rsidRPr="0093363B">
        <w:rPr>
          <w:sz w:val="22"/>
          <w:szCs w:val="22"/>
        </w:rPr>
        <w:t xml:space="preserve">  The Board, </w:t>
      </w:r>
      <w:r w:rsidR="00491B5F" w:rsidRPr="0093363B">
        <w:rPr>
          <w:sz w:val="22"/>
          <w:szCs w:val="22"/>
        </w:rPr>
        <w:t xml:space="preserve">or the chair presiding at any </w:t>
      </w:r>
      <w:r w:rsidRPr="0093363B">
        <w:rPr>
          <w:sz w:val="22"/>
          <w:szCs w:val="22"/>
        </w:rPr>
        <w:t>S</w:t>
      </w:r>
      <w:r w:rsidR="00491B5F" w:rsidRPr="0093363B">
        <w:rPr>
          <w:sz w:val="22"/>
          <w:szCs w:val="22"/>
        </w:rPr>
        <w:t xml:space="preserve">hareholders’ meeting, may appoint one or more inspectors. If appointed, the inspectors shall determine the number of </w:t>
      </w:r>
      <w:r w:rsidRPr="0093363B">
        <w:rPr>
          <w:sz w:val="22"/>
          <w:szCs w:val="22"/>
        </w:rPr>
        <w:t>S</w:t>
      </w:r>
      <w:r w:rsidR="00491B5F" w:rsidRPr="0093363B">
        <w:rPr>
          <w:sz w:val="22"/>
          <w:szCs w:val="22"/>
        </w:rPr>
        <w:t xml:space="preserve">hares outstanding and the voting power of each, the </w:t>
      </w:r>
      <w:r w:rsidRPr="0093363B">
        <w:rPr>
          <w:sz w:val="22"/>
          <w:szCs w:val="22"/>
        </w:rPr>
        <w:t>S</w:t>
      </w:r>
      <w:r w:rsidR="00491B5F" w:rsidRPr="0093363B">
        <w:rPr>
          <w:sz w:val="22"/>
          <w:szCs w:val="22"/>
        </w:rPr>
        <w:t xml:space="preserve">hares represented at the meeting, the existence of a quorum, and the validity and effect of proxies, and shall receive votes, ballots, or consents, hear and determine challenges or consents, determine the result, and do such acts as are proper to conduct the election or vote with fairness to all </w:t>
      </w:r>
      <w:r w:rsidRPr="0093363B">
        <w:rPr>
          <w:sz w:val="22"/>
          <w:szCs w:val="22"/>
        </w:rPr>
        <w:t>S</w:t>
      </w:r>
      <w:r w:rsidR="00491B5F" w:rsidRPr="0093363B">
        <w:rPr>
          <w:sz w:val="22"/>
          <w:szCs w:val="22"/>
        </w:rPr>
        <w:t>hareholders. On request of the person presiding at the meeting, the inspectors shall make and execute a written report to the person presiding at the meeting of any of the facts found by them and matters determined by them. The report shall be prima facie evidence of the facts stated and of the vote as certified by the inspectors.</w:t>
      </w:r>
    </w:p>
    <w:p w14:paraId="30429068" w14:textId="77777777" w:rsidR="005A6072" w:rsidRDefault="005A6072" w:rsidP="005A6072">
      <w:pPr>
        <w:pStyle w:val="ListParagraph"/>
        <w:rPr>
          <w:b/>
          <w:sz w:val="22"/>
          <w:u w:val="single"/>
          <w:rPrChange w:id="548" w:author="Andrew Balzer" w:date="2025-04-08T16:17:00Z" w16du:dateUtc="2025-04-08T20:17:00Z">
            <w:rPr>
              <w:sz w:val="22"/>
              <w:szCs w:val="22"/>
            </w:rPr>
          </w:rPrChange>
        </w:rPr>
      </w:pPr>
    </w:p>
    <w:p w14:paraId="2D4DFC45" w14:textId="4204CD70" w:rsidR="005A6072" w:rsidRPr="0093363B" w:rsidRDefault="005A6072" w:rsidP="0016549F">
      <w:pPr>
        <w:widowControl w:val="0"/>
        <w:numPr>
          <w:ilvl w:val="1"/>
          <w:numId w:val="36"/>
        </w:numPr>
        <w:ind w:left="720" w:hanging="720"/>
        <w:rPr>
          <w:sz w:val="22"/>
          <w:szCs w:val="22"/>
        </w:rPr>
        <w:pPrChange w:id="549" w:author="Andrew Balzer" w:date="2025-04-08T16:17:00Z" w16du:dateUtc="2025-04-08T20:17:00Z">
          <w:pPr>
            <w:widowControl w:val="0"/>
            <w:numPr>
              <w:ilvl w:val="3"/>
              <w:numId w:val="8"/>
            </w:numPr>
            <w:ind w:left="720" w:hanging="360"/>
          </w:pPr>
        </w:pPrChange>
      </w:pPr>
      <w:r w:rsidRPr="0016549F">
        <w:rPr>
          <w:rStyle w:val="Heading2Char"/>
          <w:rPrChange w:id="550" w:author="Andrew Balzer" w:date="2025-04-08T16:17:00Z" w16du:dateUtc="2025-04-08T20:17:00Z">
            <w:rPr>
              <w:b/>
              <w:bCs/>
              <w:sz w:val="22"/>
              <w:szCs w:val="22"/>
              <w:u w:val="single"/>
            </w:rPr>
          </w:rPrChange>
        </w:rPr>
        <w:t>Founder’s Veto</w:t>
      </w:r>
      <w:r w:rsidRPr="0093363B">
        <w:rPr>
          <w:b/>
          <w:bCs/>
          <w:sz w:val="22"/>
          <w:szCs w:val="22"/>
        </w:rPr>
        <w:t xml:space="preserve">. </w:t>
      </w:r>
      <w:r w:rsidRPr="0093363B">
        <w:rPr>
          <w:sz w:val="22"/>
          <w:szCs w:val="22"/>
        </w:rPr>
        <w:t xml:space="preserve"> </w:t>
      </w:r>
      <w:r w:rsidRPr="0093363B">
        <w:rPr>
          <w:bCs/>
          <w:sz w:val="22"/>
          <w:szCs w:val="22"/>
        </w:rPr>
        <w:t>Until December 31, 2030, the Founder shall retain the right to veto any decision of the Shareholders that shall affect the rights and responsibilities of the Founder under this Agreement. Beginning on January 1, 2031, any decision of the Shareholders that affects the rights and responsibilities of the Founder shall require Super</w:t>
      </w:r>
      <w:r w:rsidR="00295BA8">
        <w:rPr>
          <w:bCs/>
          <w:sz w:val="22"/>
          <w:szCs w:val="22"/>
        </w:rPr>
        <w:t xml:space="preserve"> M</w:t>
      </w:r>
      <w:r w:rsidRPr="0093363B">
        <w:rPr>
          <w:bCs/>
          <w:sz w:val="22"/>
          <w:szCs w:val="22"/>
        </w:rPr>
        <w:t>ajority</w:t>
      </w:r>
      <w:r w:rsidR="0048782C">
        <w:rPr>
          <w:bCs/>
          <w:sz w:val="22"/>
          <w:szCs w:val="22"/>
        </w:rPr>
        <w:t xml:space="preserve"> of the Board</w:t>
      </w:r>
      <w:r w:rsidRPr="0093363B">
        <w:rPr>
          <w:bCs/>
          <w:sz w:val="22"/>
          <w:szCs w:val="22"/>
        </w:rPr>
        <w:t>.</w:t>
      </w:r>
    </w:p>
    <w:p w14:paraId="5F49CD18" w14:textId="77777777" w:rsidR="005A6072" w:rsidRPr="0093363B" w:rsidRDefault="005A6072" w:rsidP="001E7C0E">
      <w:pPr>
        <w:pStyle w:val="ListParagraph"/>
        <w:rPr>
          <w:sz w:val="22"/>
          <w:szCs w:val="22"/>
        </w:rPr>
        <w:pPrChange w:id="551" w:author="Andrew Balzer" w:date="2025-04-08T16:17:00Z" w16du:dateUtc="2025-04-08T20:17:00Z">
          <w:pPr>
            <w:widowControl w:val="0"/>
          </w:pPr>
        </w:pPrChange>
      </w:pPr>
    </w:p>
    <w:p w14:paraId="5FB6B61B" w14:textId="77777777" w:rsidR="00585B34" w:rsidRDefault="001E7C0E" w:rsidP="001E7C0E">
      <w:pPr>
        <w:widowControl w:val="0"/>
        <w:numPr>
          <w:ilvl w:val="1"/>
          <w:numId w:val="36"/>
        </w:numPr>
        <w:ind w:left="720" w:hanging="720"/>
        <w:rPr>
          <w:ins w:id="552" w:author="Andrew Balzer" w:date="2025-04-08T16:17:00Z" w16du:dateUtc="2025-04-08T20:17:00Z"/>
          <w:sz w:val="22"/>
          <w:szCs w:val="22"/>
        </w:rPr>
      </w:pPr>
      <w:ins w:id="553" w:author="Andrew Balzer" w:date="2025-04-08T16:17:00Z" w16du:dateUtc="2025-04-08T20:17:00Z">
        <w:r w:rsidRPr="001E7C0E">
          <w:rPr>
            <w:rStyle w:val="Heading2Char"/>
          </w:rPr>
          <w:t>Electronic Meetings and Voting</w:t>
        </w:r>
        <w:r w:rsidRPr="001E7C0E">
          <w:rPr>
            <w:b/>
            <w:bCs/>
            <w:sz w:val="22"/>
            <w:szCs w:val="22"/>
          </w:rPr>
          <w:t>.</w:t>
        </w:r>
        <w:r>
          <w:rPr>
            <w:sz w:val="22"/>
            <w:szCs w:val="22"/>
          </w:rPr>
          <w:t xml:space="preserve">  </w:t>
        </w:r>
      </w:ins>
    </w:p>
    <w:p w14:paraId="7F7507C4" w14:textId="77777777" w:rsidR="00585B34" w:rsidRDefault="00585B34" w:rsidP="00585B34">
      <w:pPr>
        <w:pStyle w:val="ListParagraph"/>
        <w:rPr>
          <w:ins w:id="554" w:author="Andrew Balzer" w:date="2025-04-08T16:17:00Z" w16du:dateUtc="2025-04-08T20:17:00Z"/>
          <w:sz w:val="22"/>
          <w:szCs w:val="22"/>
        </w:rPr>
      </w:pPr>
    </w:p>
    <w:p w14:paraId="47B7E1DD" w14:textId="77777777" w:rsidR="00585B34" w:rsidRPr="00585B34" w:rsidRDefault="00585B34" w:rsidP="00585B34">
      <w:pPr>
        <w:widowControl w:val="0"/>
        <w:numPr>
          <w:ilvl w:val="2"/>
          <w:numId w:val="36"/>
        </w:numPr>
        <w:ind w:left="1440" w:hanging="720"/>
        <w:rPr>
          <w:ins w:id="555" w:author="Andrew Balzer" w:date="2025-04-08T16:17:00Z" w16du:dateUtc="2025-04-08T20:17:00Z"/>
          <w:sz w:val="22"/>
          <w:szCs w:val="22"/>
        </w:rPr>
      </w:pPr>
      <w:ins w:id="556" w:author="Andrew Balzer" w:date="2025-04-08T16:17:00Z" w16du:dateUtc="2025-04-08T20:17:00Z">
        <w:r w:rsidRPr="00585B34">
          <w:rPr>
            <w:b/>
            <w:bCs/>
            <w:sz w:val="22"/>
            <w:szCs w:val="22"/>
            <w:u w:val="single"/>
          </w:rPr>
          <w:t>Electronic Meetings</w:t>
        </w:r>
        <w:r w:rsidRPr="00585B34">
          <w:rPr>
            <w:b/>
            <w:bCs/>
            <w:sz w:val="22"/>
            <w:szCs w:val="22"/>
          </w:rPr>
          <w:t>.</w:t>
        </w:r>
        <w:r>
          <w:rPr>
            <w:sz w:val="22"/>
            <w:szCs w:val="22"/>
          </w:rPr>
          <w:t xml:space="preserve">  </w:t>
        </w:r>
        <w:r w:rsidR="001E7C0E">
          <w:rPr>
            <w:sz w:val="22"/>
            <w:szCs w:val="22"/>
          </w:rPr>
          <w:t xml:space="preserve">Notwithstanding anything to contrary in this </w:t>
        </w:r>
        <w:r w:rsidR="001E7C0E" w:rsidRPr="001E7C0E">
          <w:rPr>
            <w:sz w:val="22"/>
            <w:szCs w:val="22"/>
            <w:highlight w:val="yellow"/>
          </w:rPr>
          <w:t>Article V</w:t>
        </w:r>
        <w:r w:rsidR="001E7C0E">
          <w:rPr>
            <w:sz w:val="22"/>
            <w:szCs w:val="22"/>
          </w:rPr>
          <w:t>, t</w:t>
        </w:r>
        <w:r w:rsidR="001E7C0E" w:rsidRPr="001E7C0E">
          <w:rPr>
            <w:sz w:val="22"/>
            <w:szCs w:val="22"/>
          </w:rPr>
          <w:t xml:space="preserve">he Company may, at the discretion of the Board, conduct any </w:t>
        </w:r>
        <w:r w:rsidR="001E7C0E">
          <w:rPr>
            <w:sz w:val="22"/>
            <w:szCs w:val="22"/>
          </w:rPr>
          <w:t>S</w:t>
        </w:r>
        <w:r w:rsidR="001E7C0E" w:rsidRPr="001E7C0E">
          <w:rPr>
            <w:sz w:val="22"/>
            <w:szCs w:val="22"/>
          </w:rPr>
          <w:t>hareholders' meeting (whether annual or special) electronically, through a virtual meeting</w:t>
        </w:r>
        <w:r w:rsidR="001E7C0E">
          <w:rPr>
            <w:sz w:val="22"/>
            <w:szCs w:val="22"/>
          </w:rPr>
          <w:t xml:space="preserve"> application, platform, </w:t>
        </w:r>
        <w:r w:rsidR="001E7C0E" w:rsidRPr="001E7C0E">
          <w:rPr>
            <w:sz w:val="22"/>
            <w:szCs w:val="22"/>
          </w:rPr>
          <w:t xml:space="preserve">or other electronic means that allow all </w:t>
        </w:r>
        <w:r w:rsidR="001E7C0E">
          <w:rPr>
            <w:sz w:val="22"/>
            <w:szCs w:val="22"/>
          </w:rPr>
          <w:t>S</w:t>
        </w:r>
        <w:r w:rsidR="001E7C0E" w:rsidRPr="001E7C0E">
          <w:rPr>
            <w:sz w:val="22"/>
            <w:szCs w:val="22"/>
          </w:rPr>
          <w:t xml:space="preserve">hareholders participating in the meeting to hear and be heard, regardless of their physical location. Shareholders may participate in such meetings via video conference, audio conference, or any other electronic medium approved by the Board, provided that the platform facilitates real-time communication and the ability for </w:t>
        </w:r>
        <w:r w:rsidR="001E7C0E">
          <w:rPr>
            <w:sz w:val="22"/>
            <w:szCs w:val="22"/>
          </w:rPr>
          <w:t>S</w:t>
        </w:r>
        <w:r w:rsidR="001E7C0E" w:rsidRPr="001E7C0E">
          <w:rPr>
            <w:sz w:val="22"/>
            <w:szCs w:val="22"/>
          </w:rPr>
          <w:t>hareholders to express their views.</w:t>
        </w:r>
        <w:r>
          <w:rPr>
            <w:sz w:val="22"/>
            <w:szCs w:val="22"/>
          </w:rPr>
          <w:t xml:space="preserve"> </w:t>
        </w:r>
        <w:r w:rsidRPr="00585B34">
          <w:rPr>
            <w:sz w:val="22"/>
            <w:szCs w:val="22"/>
          </w:rPr>
          <w:t>For purposes of a quorum for an electronic meeting</w:t>
        </w:r>
        <w:r>
          <w:rPr>
            <w:sz w:val="22"/>
            <w:szCs w:val="22"/>
          </w:rPr>
          <w:t>,</w:t>
        </w:r>
        <w:r w:rsidRPr="00585B34">
          <w:rPr>
            <w:sz w:val="22"/>
            <w:szCs w:val="22"/>
          </w:rPr>
          <w:t xml:space="preserve"> a vote shall be taken </w:t>
        </w:r>
        <w:r>
          <w:rPr>
            <w:sz w:val="22"/>
            <w:szCs w:val="22"/>
          </w:rPr>
          <w:t xml:space="preserve">consistent with </w:t>
        </w:r>
        <w:r w:rsidRPr="00585B34">
          <w:rPr>
            <w:sz w:val="22"/>
            <w:szCs w:val="22"/>
            <w:highlight w:val="yellow"/>
          </w:rPr>
          <w:t>Section 5.15.2</w:t>
        </w:r>
        <w:r>
          <w:rPr>
            <w:sz w:val="22"/>
            <w:szCs w:val="22"/>
          </w:rPr>
          <w:t xml:space="preserve"> at the beginning of the meeting </w:t>
        </w:r>
        <w:r w:rsidRPr="00585B34">
          <w:rPr>
            <w:sz w:val="22"/>
            <w:szCs w:val="22"/>
          </w:rPr>
          <w:t xml:space="preserve">that shall require the affirmative vote by the required number of shareholder votes as set forth in </w:t>
        </w:r>
        <w:r w:rsidRPr="00585B34">
          <w:rPr>
            <w:sz w:val="22"/>
            <w:szCs w:val="22"/>
            <w:highlight w:val="yellow"/>
          </w:rPr>
          <w:t>Section 5.7</w:t>
        </w:r>
        <w:r>
          <w:rPr>
            <w:sz w:val="22"/>
            <w:szCs w:val="22"/>
          </w:rPr>
          <w:t>.</w:t>
        </w:r>
      </w:ins>
    </w:p>
    <w:p w14:paraId="7460B845" w14:textId="77777777" w:rsidR="00585B34" w:rsidRDefault="00585B34" w:rsidP="00585B34">
      <w:pPr>
        <w:widowControl w:val="0"/>
        <w:rPr>
          <w:ins w:id="557" w:author="Andrew Balzer" w:date="2025-04-08T16:17:00Z" w16du:dateUtc="2025-04-08T20:17:00Z"/>
          <w:sz w:val="22"/>
          <w:szCs w:val="22"/>
        </w:rPr>
      </w:pPr>
    </w:p>
    <w:p w14:paraId="3D8A18DE" w14:textId="77777777" w:rsidR="001E7C0E" w:rsidRDefault="001E7C0E" w:rsidP="00585B34">
      <w:pPr>
        <w:widowControl w:val="0"/>
        <w:numPr>
          <w:ilvl w:val="2"/>
          <w:numId w:val="36"/>
        </w:numPr>
        <w:ind w:left="1440" w:hanging="720"/>
        <w:rPr>
          <w:ins w:id="558" w:author="Andrew Balzer" w:date="2025-04-08T16:17:00Z" w16du:dateUtc="2025-04-08T20:17:00Z"/>
          <w:sz w:val="22"/>
          <w:szCs w:val="22"/>
        </w:rPr>
      </w:pPr>
      <w:ins w:id="559" w:author="Andrew Balzer" w:date="2025-04-08T16:17:00Z" w16du:dateUtc="2025-04-08T20:17:00Z">
        <w:r w:rsidRPr="001E7C0E">
          <w:rPr>
            <w:b/>
            <w:bCs/>
            <w:sz w:val="22"/>
            <w:szCs w:val="22"/>
            <w:u w:val="single"/>
          </w:rPr>
          <w:t>Blockchain-Based Voting</w:t>
        </w:r>
        <w:r w:rsidR="00585B34">
          <w:rPr>
            <w:b/>
            <w:bCs/>
            <w:sz w:val="22"/>
            <w:szCs w:val="22"/>
          </w:rPr>
          <w:t xml:space="preserve">.  </w:t>
        </w:r>
        <w:r w:rsidRPr="001E7C0E">
          <w:rPr>
            <w:sz w:val="22"/>
            <w:szCs w:val="22"/>
          </w:rPr>
          <w:t xml:space="preserve">In the event of a </w:t>
        </w:r>
        <w:r w:rsidR="00585B34">
          <w:rPr>
            <w:sz w:val="22"/>
            <w:szCs w:val="22"/>
          </w:rPr>
          <w:t>S</w:t>
        </w:r>
        <w:r w:rsidRPr="001E7C0E">
          <w:rPr>
            <w:sz w:val="22"/>
            <w:szCs w:val="22"/>
          </w:rPr>
          <w:t xml:space="preserve">hareholder vote, the Company may utilize a blockchain-based voting system or any similar distributed ledger technology </w:t>
        </w:r>
        <w:r w:rsidR="00585B34">
          <w:rPr>
            <w:sz w:val="22"/>
            <w:szCs w:val="22"/>
          </w:rPr>
          <w:t xml:space="preserve">application or </w:t>
        </w:r>
        <w:r w:rsidRPr="001E7C0E">
          <w:rPr>
            <w:sz w:val="22"/>
            <w:szCs w:val="22"/>
          </w:rPr>
          <w:t xml:space="preserve">platform (the </w:t>
        </w:r>
        <w:r w:rsidR="00585B34">
          <w:rPr>
            <w:sz w:val="22"/>
            <w:szCs w:val="22"/>
          </w:rPr>
          <w:t>“</w:t>
        </w:r>
        <w:r w:rsidRPr="001E7C0E">
          <w:rPr>
            <w:sz w:val="22"/>
            <w:szCs w:val="22"/>
          </w:rPr>
          <w:t>Voting Platform</w:t>
        </w:r>
        <w:r w:rsidR="00585B34">
          <w:rPr>
            <w:sz w:val="22"/>
            <w:szCs w:val="22"/>
          </w:rPr>
          <w:t>”</w:t>
        </w:r>
        <w:r w:rsidRPr="001E7C0E">
          <w:rPr>
            <w:sz w:val="22"/>
            <w:szCs w:val="22"/>
          </w:rPr>
          <w:t xml:space="preserve">) to enable secure, transparent, and verifiable voting by </w:t>
        </w:r>
        <w:r w:rsidR="00585B34">
          <w:rPr>
            <w:sz w:val="22"/>
            <w:szCs w:val="22"/>
          </w:rPr>
          <w:t>S</w:t>
        </w:r>
        <w:r w:rsidRPr="001E7C0E">
          <w:rPr>
            <w:sz w:val="22"/>
            <w:szCs w:val="22"/>
          </w:rPr>
          <w:t>hareholders</w:t>
        </w:r>
        <w:r w:rsidR="00585B34">
          <w:rPr>
            <w:sz w:val="22"/>
            <w:szCs w:val="22"/>
          </w:rPr>
          <w:t xml:space="preserve"> in real-time</w:t>
        </w:r>
        <w:r w:rsidRPr="001E7C0E">
          <w:rPr>
            <w:sz w:val="22"/>
            <w:szCs w:val="22"/>
          </w:rPr>
          <w:t xml:space="preserve">. Voting via the Voting Platform shall be available to all </w:t>
        </w:r>
        <w:r w:rsidR="00585B34">
          <w:rPr>
            <w:sz w:val="22"/>
            <w:szCs w:val="22"/>
          </w:rPr>
          <w:t>S</w:t>
        </w:r>
        <w:r w:rsidRPr="001E7C0E">
          <w:rPr>
            <w:sz w:val="22"/>
            <w:szCs w:val="22"/>
          </w:rPr>
          <w:t>hareholders participating in the meeting electronically. The Voting Platform will:</w:t>
        </w:r>
      </w:ins>
    </w:p>
    <w:p w14:paraId="75E8C267" w14:textId="77777777" w:rsidR="00585B34" w:rsidRDefault="00585B34" w:rsidP="00585B34">
      <w:pPr>
        <w:pStyle w:val="ListParagraph"/>
        <w:rPr>
          <w:ins w:id="560" w:author="Andrew Balzer" w:date="2025-04-08T16:17:00Z" w16du:dateUtc="2025-04-08T20:17:00Z"/>
          <w:sz w:val="22"/>
          <w:szCs w:val="22"/>
        </w:rPr>
      </w:pPr>
    </w:p>
    <w:p w14:paraId="7D76EDBD" w14:textId="77777777" w:rsidR="00585B34" w:rsidRDefault="001E7C0E" w:rsidP="00585B34">
      <w:pPr>
        <w:widowControl w:val="0"/>
        <w:numPr>
          <w:ilvl w:val="3"/>
          <w:numId w:val="36"/>
        </w:numPr>
        <w:ind w:left="2880" w:hanging="1440"/>
        <w:rPr>
          <w:ins w:id="561" w:author="Andrew Balzer" w:date="2025-04-08T16:17:00Z" w16du:dateUtc="2025-04-08T20:17:00Z"/>
          <w:sz w:val="22"/>
          <w:szCs w:val="22"/>
        </w:rPr>
      </w:pPr>
      <w:ins w:id="562" w:author="Andrew Balzer" w:date="2025-04-08T16:17:00Z" w16du:dateUtc="2025-04-08T20:17:00Z">
        <w:r w:rsidRPr="001E7C0E">
          <w:rPr>
            <w:sz w:val="22"/>
            <w:szCs w:val="22"/>
          </w:rPr>
          <w:t xml:space="preserve">Provide </w:t>
        </w:r>
        <w:r w:rsidR="00585B34">
          <w:rPr>
            <w:sz w:val="22"/>
            <w:szCs w:val="22"/>
          </w:rPr>
          <w:t>S</w:t>
        </w:r>
        <w:r w:rsidRPr="001E7C0E">
          <w:rPr>
            <w:sz w:val="22"/>
            <w:szCs w:val="22"/>
          </w:rPr>
          <w:t>hareholders with a unique identification or digital token to authenticate their identity and eligibility to vote.</w:t>
        </w:r>
      </w:ins>
    </w:p>
    <w:p w14:paraId="568B6378" w14:textId="77777777" w:rsidR="00585B34" w:rsidRDefault="00585B34" w:rsidP="00585B34">
      <w:pPr>
        <w:widowControl w:val="0"/>
        <w:ind w:left="2880" w:hanging="1440"/>
        <w:rPr>
          <w:ins w:id="563" w:author="Andrew Balzer" w:date="2025-04-08T16:17:00Z" w16du:dateUtc="2025-04-08T20:17:00Z"/>
          <w:sz w:val="22"/>
          <w:szCs w:val="22"/>
        </w:rPr>
      </w:pPr>
    </w:p>
    <w:p w14:paraId="3C73DD84" w14:textId="77777777" w:rsidR="00585B34" w:rsidRDefault="001E7C0E" w:rsidP="00585B34">
      <w:pPr>
        <w:widowControl w:val="0"/>
        <w:numPr>
          <w:ilvl w:val="3"/>
          <w:numId w:val="36"/>
        </w:numPr>
        <w:ind w:left="2880" w:hanging="1440"/>
        <w:rPr>
          <w:ins w:id="564" w:author="Andrew Balzer" w:date="2025-04-08T16:17:00Z" w16du:dateUtc="2025-04-08T20:17:00Z"/>
          <w:sz w:val="22"/>
          <w:szCs w:val="22"/>
        </w:rPr>
      </w:pPr>
      <w:ins w:id="565" w:author="Andrew Balzer" w:date="2025-04-08T16:17:00Z" w16du:dateUtc="2025-04-08T20:17:00Z">
        <w:r w:rsidRPr="001E7C0E">
          <w:rPr>
            <w:sz w:val="22"/>
            <w:szCs w:val="22"/>
          </w:rPr>
          <w:t xml:space="preserve">Enable </w:t>
        </w:r>
        <w:r w:rsidR="00585B34">
          <w:rPr>
            <w:sz w:val="22"/>
            <w:szCs w:val="22"/>
          </w:rPr>
          <w:t>S</w:t>
        </w:r>
        <w:r w:rsidRPr="001E7C0E">
          <w:rPr>
            <w:sz w:val="22"/>
            <w:szCs w:val="22"/>
          </w:rPr>
          <w:t>hareholders to cast votes on proposed matters securely and privately.</w:t>
        </w:r>
      </w:ins>
    </w:p>
    <w:p w14:paraId="4405F283" w14:textId="77777777" w:rsidR="00585B34" w:rsidRDefault="00585B34" w:rsidP="00585B34">
      <w:pPr>
        <w:widowControl w:val="0"/>
        <w:ind w:left="2880" w:hanging="1440"/>
        <w:rPr>
          <w:ins w:id="566" w:author="Andrew Balzer" w:date="2025-04-08T16:17:00Z" w16du:dateUtc="2025-04-08T20:17:00Z"/>
          <w:sz w:val="22"/>
          <w:szCs w:val="22"/>
        </w:rPr>
      </w:pPr>
    </w:p>
    <w:p w14:paraId="33355219" w14:textId="77777777" w:rsidR="00585B34" w:rsidRDefault="001E7C0E" w:rsidP="00585B34">
      <w:pPr>
        <w:widowControl w:val="0"/>
        <w:numPr>
          <w:ilvl w:val="3"/>
          <w:numId w:val="36"/>
        </w:numPr>
        <w:ind w:left="2880" w:hanging="1440"/>
        <w:rPr>
          <w:ins w:id="567" w:author="Andrew Balzer" w:date="2025-04-08T16:17:00Z" w16du:dateUtc="2025-04-08T20:17:00Z"/>
          <w:sz w:val="22"/>
          <w:szCs w:val="22"/>
        </w:rPr>
      </w:pPr>
      <w:ins w:id="568" w:author="Andrew Balzer" w:date="2025-04-08T16:17:00Z" w16du:dateUtc="2025-04-08T20:17:00Z">
        <w:r w:rsidRPr="001E7C0E">
          <w:rPr>
            <w:sz w:val="22"/>
            <w:szCs w:val="22"/>
          </w:rPr>
          <w:t>Ensure that each vote is recorded in a manner that can be publicly verified, ensuring transparency and accuracy.</w:t>
        </w:r>
      </w:ins>
    </w:p>
    <w:p w14:paraId="1F9B6000" w14:textId="77777777" w:rsidR="00585B34" w:rsidRDefault="00585B34" w:rsidP="00585B34">
      <w:pPr>
        <w:widowControl w:val="0"/>
        <w:ind w:left="2880" w:hanging="1440"/>
        <w:rPr>
          <w:ins w:id="569" w:author="Andrew Balzer" w:date="2025-04-08T16:17:00Z" w16du:dateUtc="2025-04-08T20:17:00Z"/>
          <w:sz w:val="22"/>
          <w:szCs w:val="22"/>
        </w:rPr>
      </w:pPr>
    </w:p>
    <w:p w14:paraId="26BEAE74" w14:textId="77777777" w:rsidR="001E7C0E" w:rsidRPr="001E7C0E" w:rsidRDefault="001E7C0E" w:rsidP="00585B34">
      <w:pPr>
        <w:widowControl w:val="0"/>
        <w:numPr>
          <w:ilvl w:val="3"/>
          <w:numId w:val="36"/>
        </w:numPr>
        <w:ind w:left="2880" w:hanging="1440"/>
        <w:rPr>
          <w:ins w:id="570" w:author="Andrew Balzer" w:date="2025-04-08T16:17:00Z" w16du:dateUtc="2025-04-08T20:17:00Z"/>
          <w:sz w:val="22"/>
          <w:szCs w:val="22"/>
        </w:rPr>
      </w:pPr>
      <w:ins w:id="571" w:author="Andrew Balzer" w:date="2025-04-08T16:17:00Z" w16du:dateUtc="2025-04-08T20:17:00Z">
        <w:r w:rsidRPr="001E7C0E">
          <w:rPr>
            <w:sz w:val="22"/>
            <w:szCs w:val="22"/>
          </w:rPr>
          <w:t xml:space="preserve">Enable </w:t>
        </w:r>
        <w:r w:rsidR="00585B34">
          <w:rPr>
            <w:sz w:val="22"/>
            <w:szCs w:val="22"/>
          </w:rPr>
          <w:t>S</w:t>
        </w:r>
        <w:r w:rsidRPr="001E7C0E">
          <w:rPr>
            <w:sz w:val="22"/>
            <w:szCs w:val="22"/>
          </w:rPr>
          <w:t>hareholders to vote in real-time during the meeting, subject to the voting deadlines as set forth in the notice of the meeting.</w:t>
        </w:r>
      </w:ins>
    </w:p>
    <w:p w14:paraId="7C37526E" w14:textId="77777777" w:rsidR="005A6072" w:rsidRPr="0093363B" w:rsidRDefault="005A6072" w:rsidP="005A6072">
      <w:pPr>
        <w:widowControl w:val="0"/>
        <w:rPr>
          <w:ins w:id="572" w:author="Andrew Balzer" w:date="2025-04-08T16:17:00Z" w16du:dateUtc="2025-04-08T20:17:00Z"/>
          <w:sz w:val="22"/>
          <w:szCs w:val="22"/>
        </w:rPr>
      </w:pPr>
    </w:p>
    <w:p w14:paraId="1C1A017D" w14:textId="77777777" w:rsidR="00491B5F" w:rsidRPr="0093363B" w:rsidRDefault="00491B5F" w:rsidP="00C15DB3">
      <w:pPr>
        <w:widowControl w:val="0"/>
        <w:rPr>
          <w:b/>
          <w:sz w:val="22"/>
          <w:szCs w:val="22"/>
        </w:rPr>
      </w:pPr>
    </w:p>
    <w:p w14:paraId="7ECD10E5" w14:textId="018F1134" w:rsidR="0093363B" w:rsidRDefault="009A4C91" w:rsidP="0033526F">
      <w:pPr>
        <w:pStyle w:val="Heading1"/>
      </w:pPr>
      <w:r w:rsidRPr="0093363B">
        <w:t xml:space="preserve">ARTICLE </w:t>
      </w:r>
      <w:ins w:id="573" w:author="Andrew Balzer" w:date="2025-04-08T16:17:00Z" w16du:dateUtc="2025-04-08T20:17:00Z">
        <w:r w:rsidR="0033526F" w:rsidRPr="00BD6B48">
          <w:t>V</w:t>
        </w:r>
        <w:r w:rsidR="00BD6B48" w:rsidRPr="00BD6B48">
          <w:t>I</w:t>
        </w:r>
      </w:ins>
      <w:del w:id="574" w:author="Andrew Balzer" w:date="2025-04-08T16:17:00Z" w16du:dateUtc="2025-04-08T20:17:00Z">
        <w:r w:rsidR="0033526F">
          <w:delText>V</w:delText>
        </w:r>
      </w:del>
      <w:r w:rsidRPr="0093363B">
        <w:t xml:space="preserve"> – </w:t>
      </w:r>
      <w:r w:rsidR="0093363B">
        <w:t>BOARD OF DIRECTORS</w:t>
      </w:r>
    </w:p>
    <w:p w14:paraId="6893A419" w14:textId="77777777" w:rsidR="00057E23" w:rsidRDefault="00057E23" w:rsidP="00057E23">
      <w:pPr>
        <w:widowControl w:val="0"/>
        <w:rPr>
          <w:ins w:id="575" w:author="Andrew Balzer" w:date="2025-04-08T16:17:00Z" w16du:dateUtc="2025-04-08T20:17:00Z"/>
          <w:bCs/>
          <w:sz w:val="22"/>
          <w:szCs w:val="22"/>
        </w:rPr>
      </w:pPr>
    </w:p>
    <w:p w14:paraId="030B335F" w14:textId="77777777" w:rsidR="00057E23" w:rsidRPr="00057E23" w:rsidRDefault="00057E23" w:rsidP="00057E23">
      <w:pPr>
        <w:pStyle w:val="ListParagraph"/>
        <w:widowControl w:val="0"/>
        <w:numPr>
          <w:ilvl w:val="0"/>
          <w:numId w:val="44"/>
        </w:numPr>
        <w:rPr>
          <w:ins w:id="576" w:author="Andrew Balzer" w:date="2025-04-08T16:17:00Z" w16du:dateUtc="2025-04-08T20:17:00Z"/>
          <w:bCs/>
          <w:vanish/>
          <w:sz w:val="22"/>
          <w:szCs w:val="22"/>
        </w:rPr>
      </w:pPr>
    </w:p>
    <w:p w14:paraId="5FBE6BBF" w14:textId="77777777" w:rsidR="00057E23" w:rsidRPr="00057E23" w:rsidRDefault="00057E23" w:rsidP="00057E23">
      <w:pPr>
        <w:pStyle w:val="ListParagraph"/>
        <w:widowControl w:val="0"/>
        <w:numPr>
          <w:ilvl w:val="0"/>
          <w:numId w:val="44"/>
        </w:numPr>
        <w:rPr>
          <w:ins w:id="577" w:author="Andrew Balzer" w:date="2025-04-08T16:17:00Z" w16du:dateUtc="2025-04-08T20:17:00Z"/>
          <w:bCs/>
          <w:vanish/>
          <w:sz w:val="22"/>
          <w:szCs w:val="22"/>
        </w:rPr>
      </w:pPr>
    </w:p>
    <w:p w14:paraId="27386CFC" w14:textId="77777777" w:rsidR="00057E23" w:rsidRPr="00057E23" w:rsidRDefault="00057E23" w:rsidP="00057E23">
      <w:pPr>
        <w:pStyle w:val="ListParagraph"/>
        <w:widowControl w:val="0"/>
        <w:numPr>
          <w:ilvl w:val="0"/>
          <w:numId w:val="44"/>
        </w:numPr>
        <w:rPr>
          <w:ins w:id="578" w:author="Andrew Balzer" w:date="2025-04-08T16:17:00Z" w16du:dateUtc="2025-04-08T20:17:00Z"/>
          <w:bCs/>
          <w:vanish/>
          <w:sz w:val="22"/>
          <w:szCs w:val="22"/>
        </w:rPr>
      </w:pPr>
    </w:p>
    <w:p w14:paraId="3AB9CDEC" w14:textId="77777777" w:rsidR="00057E23" w:rsidRPr="00057E23" w:rsidRDefault="00057E23" w:rsidP="00057E23">
      <w:pPr>
        <w:pStyle w:val="ListParagraph"/>
        <w:widowControl w:val="0"/>
        <w:numPr>
          <w:ilvl w:val="0"/>
          <w:numId w:val="44"/>
        </w:numPr>
        <w:rPr>
          <w:ins w:id="579" w:author="Andrew Balzer" w:date="2025-04-08T16:17:00Z" w16du:dateUtc="2025-04-08T20:17:00Z"/>
          <w:bCs/>
          <w:vanish/>
          <w:sz w:val="22"/>
          <w:szCs w:val="22"/>
        </w:rPr>
      </w:pPr>
    </w:p>
    <w:p w14:paraId="051DB06D" w14:textId="77777777" w:rsidR="00057E23" w:rsidRPr="00057E23" w:rsidRDefault="00057E23" w:rsidP="00057E23">
      <w:pPr>
        <w:pStyle w:val="ListParagraph"/>
        <w:widowControl w:val="0"/>
        <w:numPr>
          <w:ilvl w:val="0"/>
          <w:numId w:val="44"/>
        </w:numPr>
        <w:rPr>
          <w:ins w:id="580" w:author="Andrew Balzer" w:date="2025-04-08T16:17:00Z" w16du:dateUtc="2025-04-08T20:17:00Z"/>
          <w:bCs/>
          <w:vanish/>
          <w:sz w:val="22"/>
          <w:szCs w:val="22"/>
        </w:rPr>
      </w:pPr>
    </w:p>
    <w:p w14:paraId="22D1BE74" w14:textId="23B079DC" w:rsidR="00627B98" w:rsidRPr="00057E23" w:rsidRDefault="00627B98" w:rsidP="00057E23">
      <w:pPr>
        <w:pStyle w:val="ListParagraph"/>
        <w:widowControl w:val="0"/>
        <w:numPr>
          <w:ilvl w:val="0"/>
          <w:numId w:val="44"/>
        </w:numPr>
        <w:rPr>
          <w:vanish/>
          <w:sz w:val="22"/>
          <w:rPrChange w:id="581" w:author="Andrew Balzer" w:date="2025-04-08T16:17:00Z" w16du:dateUtc="2025-04-08T20:17:00Z">
            <w:rPr>
              <w:bCs/>
              <w:sz w:val="22"/>
              <w:szCs w:val="22"/>
            </w:rPr>
          </w:rPrChange>
        </w:rPr>
        <w:pPrChange w:id="582" w:author="Andrew Balzer" w:date="2025-04-08T16:17:00Z" w16du:dateUtc="2025-04-08T20:17:00Z">
          <w:pPr>
            <w:widowControl w:val="0"/>
            <w:ind w:firstLine="720"/>
          </w:pPr>
        </w:pPrChange>
      </w:pPr>
    </w:p>
    <w:p w14:paraId="23BCFBA6" w14:textId="7B4CD0E9" w:rsidR="00C63E9F" w:rsidRPr="0093363B" w:rsidRDefault="00C63511" w:rsidP="00057E23">
      <w:pPr>
        <w:widowControl w:val="0"/>
        <w:numPr>
          <w:ilvl w:val="1"/>
          <w:numId w:val="44"/>
        </w:numPr>
        <w:ind w:left="720" w:hanging="720"/>
        <w:rPr>
          <w:bCs/>
          <w:sz w:val="22"/>
          <w:szCs w:val="22"/>
        </w:rPr>
        <w:pPrChange w:id="583" w:author="Andrew Balzer" w:date="2025-04-08T16:17:00Z" w16du:dateUtc="2025-04-08T20:17:00Z">
          <w:pPr>
            <w:widowControl w:val="0"/>
            <w:numPr>
              <w:ilvl w:val="3"/>
              <w:numId w:val="9"/>
            </w:numPr>
            <w:ind w:left="720" w:hanging="360"/>
          </w:pPr>
        </w:pPrChange>
      </w:pPr>
      <w:r w:rsidRPr="00BD6B48">
        <w:rPr>
          <w:rStyle w:val="Heading2Char"/>
          <w:rPrChange w:id="584" w:author="Andrew Balzer" w:date="2025-04-08T16:17:00Z" w16du:dateUtc="2025-04-08T20:17:00Z">
            <w:rPr>
              <w:b/>
              <w:sz w:val="22"/>
              <w:szCs w:val="22"/>
              <w:u w:val="single"/>
            </w:rPr>
          </w:rPrChange>
        </w:rPr>
        <w:t xml:space="preserve">Composition of the </w:t>
      </w:r>
      <w:r w:rsidR="00627B98" w:rsidRPr="00BD6B48">
        <w:rPr>
          <w:rStyle w:val="Heading2Char"/>
          <w:rPrChange w:id="585" w:author="Andrew Balzer" w:date="2025-04-08T16:17:00Z" w16du:dateUtc="2025-04-08T20:17:00Z">
            <w:rPr>
              <w:b/>
              <w:sz w:val="22"/>
              <w:szCs w:val="22"/>
              <w:u w:val="single"/>
            </w:rPr>
          </w:rPrChange>
        </w:rPr>
        <w:t>Board of Directors</w:t>
      </w:r>
      <w:r w:rsidR="00627B98" w:rsidRPr="0093363B">
        <w:rPr>
          <w:b/>
          <w:sz w:val="22"/>
          <w:szCs w:val="22"/>
        </w:rPr>
        <w:t>.</w:t>
      </w:r>
      <w:r w:rsidR="00627B98" w:rsidRPr="0093363B">
        <w:rPr>
          <w:bCs/>
          <w:sz w:val="22"/>
          <w:szCs w:val="22"/>
        </w:rPr>
        <w:t xml:space="preserve">  </w:t>
      </w:r>
      <w:r w:rsidR="0040379C" w:rsidRPr="0093363B">
        <w:rPr>
          <w:bCs/>
          <w:sz w:val="22"/>
          <w:szCs w:val="22"/>
        </w:rPr>
        <w:t xml:space="preserve">The business and affairs of the Company shall be managed by the Board of Directors. The Directors need not be residents of the State of Michigan </w:t>
      </w:r>
      <w:r w:rsidR="005E068D" w:rsidRPr="0093363B">
        <w:rPr>
          <w:bCs/>
          <w:sz w:val="22"/>
          <w:szCs w:val="22"/>
        </w:rPr>
        <w:t xml:space="preserve">or </w:t>
      </w:r>
      <w:r w:rsidR="0040379C" w:rsidRPr="0093363B">
        <w:rPr>
          <w:bCs/>
          <w:sz w:val="22"/>
          <w:szCs w:val="22"/>
        </w:rPr>
        <w:t xml:space="preserve">Shareholders of the Company. </w:t>
      </w:r>
      <w:r w:rsidR="00627B98" w:rsidRPr="0093363B">
        <w:rPr>
          <w:bCs/>
          <w:sz w:val="22"/>
          <w:szCs w:val="22"/>
        </w:rPr>
        <w:t>The Board shall consist of five (5) members made up as follows:</w:t>
      </w:r>
    </w:p>
    <w:p w14:paraId="313E9A78" w14:textId="77777777" w:rsidR="00C63E9F" w:rsidRPr="0093363B" w:rsidRDefault="00C63E9F" w:rsidP="00C63E9F">
      <w:pPr>
        <w:widowControl w:val="0"/>
        <w:rPr>
          <w:bCs/>
          <w:sz w:val="22"/>
          <w:szCs w:val="22"/>
        </w:rPr>
      </w:pPr>
    </w:p>
    <w:p w14:paraId="17E8E132" w14:textId="3C17F6A7" w:rsidR="00C63E9F" w:rsidRPr="0093363B" w:rsidRDefault="00627B98" w:rsidP="00057E23">
      <w:pPr>
        <w:widowControl w:val="0"/>
        <w:numPr>
          <w:ilvl w:val="2"/>
          <w:numId w:val="44"/>
        </w:numPr>
        <w:ind w:left="1440" w:hanging="720"/>
        <w:rPr>
          <w:bCs/>
          <w:sz w:val="22"/>
          <w:szCs w:val="22"/>
        </w:rPr>
        <w:pPrChange w:id="586" w:author="Andrew Balzer" w:date="2025-04-08T16:17:00Z" w16du:dateUtc="2025-04-08T20:17:00Z">
          <w:pPr>
            <w:widowControl w:val="0"/>
            <w:numPr>
              <w:ilvl w:val="4"/>
              <w:numId w:val="9"/>
            </w:numPr>
            <w:ind w:left="1440" w:hanging="360"/>
          </w:pPr>
        </w:pPrChange>
      </w:pPr>
      <w:r w:rsidRPr="0093363B">
        <w:rPr>
          <w:bCs/>
          <w:sz w:val="22"/>
          <w:szCs w:val="22"/>
        </w:rPr>
        <w:t xml:space="preserve">One (1) seat reserved for the Founder until his </w:t>
      </w:r>
      <w:ins w:id="587" w:author="Andrew Balzer" w:date="2025-04-08T16:17:00Z" w16du:dateUtc="2025-04-08T20:17:00Z">
        <w:r w:rsidR="00585B34" w:rsidRPr="00057E23">
          <w:rPr>
            <w:bCs/>
            <w:sz w:val="22"/>
            <w:szCs w:val="22"/>
          </w:rPr>
          <w:t>voting power</w:t>
        </w:r>
      </w:ins>
      <w:del w:id="588" w:author="Andrew Balzer" w:date="2025-04-08T16:17:00Z" w16du:dateUtc="2025-04-08T20:17:00Z">
        <w:r w:rsidRPr="0093363B">
          <w:rPr>
            <w:bCs/>
            <w:sz w:val="22"/>
            <w:szCs w:val="22"/>
          </w:rPr>
          <w:delText>ownership of Shares</w:delText>
        </w:r>
      </w:del>
      <w:r w:rsidRPr="0093363B">
        <w:rPr>
          <w:bCs/>
          <w:sz w:val="22"/>
          <w:szCs w:val="22"/>
        </w:rPr>
        <w:t xml:space="preserve"> falls below ten percent (10%) of all authorized and issued Shares of the Company (“the 10% Trigger”). Upon the occurrence of the 10% Trigger, the Founder’s seat on the Board shall be determined pursuant to </w:t>
      </w:r>
      <w:del w:id="589" w:author="Andrew Balzer" w:date="2025-04-08T16:17:00Z" w16du:dateUtc="2025-04-08T20:17:00Z">
        <w:r w:rsidRPr="0093363B">
          <w:rPr>
            <w:bCs/>
            <w:sz w:val="22"/>
            <w:szCs w:val="22"/>
            <w:highlight w:val="yellow"/>
          </w:rPr>
          <w:delText>Article III</w:delText>
        </w:r>
        <w:r w:rsidRPr="0093363B">
          <w:rPr>
            <w:bCs/>
            <w:sz w:val="22"/>
            <w:szCs w:val="22"/>
          </w:rPr>
          <w:delText xml:space="preserve">, </w:delText>
        </w:r>
      </w:del>
      <w:r w:rsidRPr="0093363B">
        <w:rPr>
          <w:bCs/>
          <w:sz w:val="22"/>
          <w:szCs w:val="22"/>
          <w:highlight w:val="yellow"/>
        </w:rPr>
        <w:t xml:space="preserve">Section </w:t>
      </w:r>
      <w:ins w:id="590" w:author="Andrew Balzer" w:date="2025-04-08T16:17:00Z" w16du:dateUtc="2025-04-08T20:17:00Z">
        <w:r w:rsidR="00BD6B48" w:rsidRPr="00057E23">
          <w:rPr>
            <w:bCs/>
            <w:sz w:val="22"/>
            <w:szCs w:val="22"/>
            <w:highlight w:val="yellow"/>
          </w:rPr>
          <w:t>6.</w:t>
        </w:r>
      </w:ins>
      <w:r w:rsidR="00C63E9F" w:rsidRPr="0093363B">
        <w:rPr>
          <w:bCs/>
          <w:sz w:val="22"/>
          <w:szCs w:val="22"/>
          <w:highlight w:val="yellow"/>
        </w:rPr>
        <w:t>1</w:t>
      </w:r>
      <w:r w:rsidRPr="0093363B">
        <w:rPr>
          <w:bCs/>
          <w:sz w:val="22"/>
          <w:szCs w:val="22"/>
          <w:highlight w:val="yellow"/>
        </w:rPr>
        <w:t>.</w:t>
      </w:r>
      <w:ins w:id="591" w:author="Andrew Balzer" w:date="2025-04-08T16:17:00Z" w16du:dateUtc="2025-04-08T20:17:00Z">
        <w:r w:rsidR="00BD6B48" w:rsidRPr="00057E23">
          <w:rPr>
            <w:bCs/>
            <w:sz w:val="22"/>
            <w:szCs w:val="22"/>
            <w:highlight w:val="yellow"/>
          </w:rPr>
          <w:t>2</w:t>
        </w:r>
      </w:ins>
      <w:del w:id="592" w:author="Andrew Balzer" w:date="2025-04-08T16:17:00Z" w16du:dateUtc="2025-04-08T20:17:00Z">
        <w:r w:rsidR="00C63E9F" w:rsidRPr="0093363B">
          <w:rPr>
            <w:bCs/>
            <w:sz w:val="22"/>
            <w:szCs w:val="22"/>
            <w:highlight w:val="yellow"/>
          </w:rPr>
          <w:delText>b</w:delText>
        </w:r>
        <w:r w:rsidRPr="0093363B">
          <w:rPr>
            <w:bCs/>
            <w:sz w:val="22"/>
            <w:szCs w:val="22"/>
            <w:highlight w:val="yellow"/>
          </w:rPr>
          <w:delText>.</w:delText>
        </w:r>
      </w:del>
      <w:r w:rsidRPr="0093363B">
        <w:rPr>
          <w:bCs/>
          <w:sz w:val="22"/>
          <w:szCs w:val="22"/>
        </w:rPr>
        <w:t xml:space="preserve"> below.</w:t>
      </w:r>
    </w:p>
    <w:p w14:paraId="02AB8748" w14:textId="77777777" w:rsidR="00C63E9F" w:rsidRPr="0093363B" w:rsidRDefault="00C63E9F" w:rsidP="00057E23">
      <w:pPr>
        <w:widowControl w:val="0"/>
        <w:ind w:left="720"/>
        <w:rPr>
          <w:bCs/>
          <w:sz w:val="22"/>
          <w:szCs w:val="22"/>
        </w:rPr>
        <w:pPrChange w:id="593" w:author="Andrew Balzer" w:date="2025-04-08T16:17:00Z" w16du:dateUtc="2025-04-08T20:17:00Z">
          <w:pPr>
            <w:widowControl w:val="0"/>
            <w:ind w:left="1080"/>
          </w:pPr>
        </w:pPrChange>
      </w:pPr>
    </w:p>
    <w:p w14:paraId="0D1FCD0F" w14:textId="76D9E5DD" w:rsidR="00C63E9F" w:rsidRPr="0093363B" w:rsidRDefault="00627B98" w:rsidP="00057E23">
      <w:pPr>
        <w:widowControl w:val="0"/>
        <w:numPr>
          <w:ilvl w:val="2"/>
          <w:numId w:val="44"/>
        </w:numPr>
        <w:ind w:left="1440" w:hanging="720"/>
        <w:rPr>
          <w:bCs/>
          <w:sz w:val="22"/>
          <w:szCs w:val="22"/>
        </w:rPr>
        <w:pPrChange w:id="594" w:author="Andrew Balzer" w:date="2025-04-08T16:17:00Z" w16du:dateUtc="2025-04-08T20:17:00Z">
          <w:pPr>
            <w:widowControl w:val="0"/>
            <w:numPr>
              <w:ilvl w:val="4"/>
              <w:numId w:val="9"/>
            </w:numPr>
            <w:ind w:left="1440" w:hanging="360"/>
          </w:pPr>
        </w:pPrChange>
      </w:pPr>
      <w:r w:rsidRPr="0093363B">
        <w:rPr>
          <w:bCs/>
          <w:sz w:val="22"/>
          <w:szCs w:val="22"/>
        </w:rPr>
        <w:t>One (1) seat to be elected by the Class A Shareholders</w:t>
      </w:r>
      <w:r w:rsidR="00C63E9F" w:rsidRPr="0093363B">
        <w:rPr>
          <w:bCs/>
          <w:sz w:val="22"/>
          <w:szCs w:val="22"/>
        </w:rPr>
        <w:t xml:space="preserve"> until the occurrence of the 10% Trigger upon which time two (2) seats shall be elected by the Class A Shareholders</w:t>
      </w:r>
      <w:r w:rsidRPr="0093363B">
        <w:rPr>
          <w:bCs/>
          <w:sz w:val="22"/>
          <w:szCs w:val="22"/>
        </w:rPr>
        <w:t>.</w:t>
      </w:r>
    </w:p>
    <w:p w14:paraId="180A5D8B" w14:textId="77777777" w:rsidR="00C63E9F" w:rsidRPr="0093363B" w:rsidRDefault="00C63E9F" w:rsidP="00C63E9F">
      <w:pPr>
        <w:pStyle w:val="ListParagraph"/>
        <w:rPr>
          <w:bCs/>
          <w:sz w:val="22"/>
          <w:szCs w:val="22"/>
        </w:rPr>
      </w:pPr>
    </w:p>
    <w:p w14:paraId="1218A045" w14:textId="77777777" w:rsidR="00C63E9F" w:rsidRPr="0093363B" w:rsidRDefault="00627B98" w:rsidP="00057E23">
      <w:pPr>
        <w:widowControl w:val="0"/>
        <w:numPr>
          <w:ilvl w:val="2"/>
          <w:numId w:val="44"/>
        </w:numPr>
        <w:ind w:left="1440" w:hanging="720"/>
        <w:rPr>
          <w:bCs/>
          <w:sz w:val="22"/>
          <w:szCs w:val="22"/>
        </w:rPr>
        <w:pPrChange w:id="595" w:author="Andrew Balzer" w:date="2025-04-08T16:17:00Z" w16du:dateUtc="2025-04-08T20:17:00Z">
          <w:pPr>
            <w:widowControl w:val="0"/>
            <w:numPr>
              <w:ilvl w:val="4"/>
              <w:numId w:val="9"/>
            </w:numPr>
            <w:ind w:left="1440" w:hanging="360"/>
          </w:pPr>
        </w:pPrChange>
      </w:pPr>
      <w:r w:rsidRPr="0093363B">
        <w:rPr>
          <w:bCs/>
          <w:sz w:val="22"/>
          <w:szCs w:val="22"/>
        </w:rPr>
        <w:t>One (1) seat to be elected by the Class B Shareholders.</w:t>
      </w:r>
    </w:p>
    <w:p w14:paraId="55C9430B" w14:textId="77777777" w:rsidR="00C63E9F" w:rsidRPr="0093363B" w:rsidRDefault="00C63E9F" w:rsidP="00C63E9F">
      <w:pPr>
        <w:pStyle w:val="ListParagraph"/>
        <w:rPr>
          <w:bCs/>
          <w:sz w:val="22"/>
          <w:szCs w:val="22"/>
        </w:rPr>
      </w:pPr>
    </w:p>
    <w:p w14:paraId="6E806321" w14:textId="2940336B" w:rsidR="00627B98" w:rsidRPr="0093363B" w:rsidRDefault="00627B98" w:rsidP="00057E23">
      <w:pPr>
        <w:widowControl w:val="0"/>
        <w:numPr>
          <w:ilvl w:val="2"/>
          <w:numId w:val="44"/>
        </w:numPr>
        <w:ind w:left="1440" w:hanging="720"/>
        <w:rPr>
          <w:bCs/>
          <w:sz w:val="22"/>
          <w:szCs w:val="22"/>
        </w:rPr>
        <w:pPrChange w:id="596" w:author="Andrew Balzer" w:date="2025-04-08T16:17:00Z" w16du:dateUtc="2025-04-08T20:17:00Z">
          <w:pPr>
            <w:widowControl w:val="0"/>
            <w:numPr>
              <w:ilvl w:val="4"/>
              <w:numId w:val="9"/>
            </w:numPr>
            <w:ind w:left="1440" w:hanging="360"/>
          </w:pPr>
        </w:pPrChange>
      </w:pPr>
      <w:r w:rsidRPr="0093363B">
        <w:rPr>
          <w:bCs/>
          <w:sz w:val="22"/>
          <w:szCs w:val="22"/>
        </w:rPr>
        <w:t xml:space="preserve">Two (2) seats to be reserved for external advisors to be appointed by </w:t>
      </w:r>
      <w:ins w:id="597" w:author="Andrew Balzer" w:date="2025-04-08T16:17:00Z" w16du:dateUtc="2025-04-08T20:17:00Z">
        <w:r w:rsidR="00585B34" w:rsidRPr="00057E23">
          <w:rPr>
            <w:bCs/>
            <w:sz w:val="22"/>
            <w:szCs w:val="22"/>
          </w:rPr>
          <w:t xml:space="preserve">the </w:t>
        </w:r>
      </w:ins>
      <w:del w:id="598" w:author="Andrew Balzer" w:date="2025-04-08T16:17:00Z" w16du:dateUtc="2025-04-08T20:17:00Z">
        <w:r w:rsidRPr="0093363B">
          <w:rPr>
            <w:bCs/>
            <w:sz w:val="22"/>
            <w:szCs w:val="22"/>
          </w:rPr>
          <w:delText xml:space="preserve">a </w:delText>
        </w:r>
        <w:r w:rsidR="00295BA8">
          <w:rPr>
            <w:bCs/>
            <w:sz w:val="22"/>
            <w:szCs w:val="22"/>
          </w:rPr>
          <w:delText>Simple M</w:delText>
        </w:r>
        <w:r w:rsidRPr="0093363B">
          <w:rPr>
            <w:bCs/>
            <w:sz w:val="22"/>
            <w:szCs w:val="22"/>
          </w:rPr>
          <w:delText>ajority vote of the Board</w:delText>
        </w:r>
        <w:r w:rsidR="005E068D" w:rsidRPr="0093363B">
          <w:rPr>
            <w:bCs/>
            <w:sz w:val="22"/>
            <w:szCs w:val="22"/>
          </w:rPr>
          <w:delText>, from time to time</w:delText>
        </w:r>
        <w:r w:rsidRPr="0093363B">
          <w:rPr>
            <w:bCs/>
            <w:sz w:val="22"/>
            <w:szCs w:val="22"/>
          </w:rPr>
          <w:delText xml:space="preserve">, but subject to the written approval of the </w:delText>
        </w:r>
      </w:del>
      <w:r w:rsidRPr="0093363B">
        <w:rPr>
          <w:bCs/>
          <w:sz w:val="22"/>
          <w:szCs w:val="22"/>
        </w:rPr>
        <w:t xml:space="preserve">Founder. After the occurrence of the 10% Trigger, </w:t>
      </w:r>
      <w:del w:id="599" w:author="Andrew Balzer" w:date="2025-04-08T16:17:00Z" w16du:dateUtc="2025-04-08T20:17:00Z">
        <w:r w:rsidR="00C63511" w:rsidRPr="0093363B">
          <w:rPr>
            <w:bCs/>
            <w:sz w:val="22"/>
            <w:szCs w:val="22"/>
          </w:rPr>
          <w:delText xml:space="preserve">approval of the Founder shall no longer be required for the appointment of </w:delText>
        </w:r>
      </w:del>
      <w:r w:rsidR="00C63511" w:rsidRPr="0093363B">
        <w:rPr>
          <w:bCs/>
          <w:sz w:val="22"/>
          <w:szCs w:val="22"/>
        </w:rPr>
        <w:t xml:space="preserve">the two (2) </w:t>
      </w:r>
      <w:ins w:id="600" w:author="Andrew Balzer" w:date="2025-04-08T16:17:00Z" w16du:dateUtc="2025-04-08T20:17:00Z">
        <w:r w:rsidR="00585B34" w:rsidRPr="00057E23">
          <w:rPr>
            <w:bCs/>
            <w:sz w:val="22"/>
            <w:szCs w:val="22"/>
          </w:rPr>
          <w:t xml:space="preserve">seats reserved for </w:t>
        </w:r>
      </w:ins>
      <w:r w:rsidR="00C63511" w:rsidRPr="0093363B">
        <w:rPr>
          <w:bCs/>
          <w:sz w:val="22"/>
          <w:szCs w:val="22"/>
        </w:rPr>
        <w:t>external advisors</w:t>
      </w:r>
      <w:ins w:id="601" w:author="Andrew Balzer" w:date="2025-04-08T16:17:00Z" w16du:dateUtc="2025-04-08T20:17:00Z">
        <w:r w:rsidR="00585B34" w:rsidRPr="00057E23">
          <w:rPr>
            <w:bCs/>
            <w:sz w:val="22"/>
            <w:szCs w:val="22"/>
          </w:rPr>
          <w:t xml:space="preserve"> shall be appointed by a Simple Majority vote of the Board</w:t>
        </w:r>
      </w:ins>
      <w:r w:rsidR="00C63511" w:rsidRPr="0093363B">
        <w:rPr>
          <w:bCs/>
          <w:sz w:val="22"/>
          <w:szCs w:val="22"/>
        </w:rPr>
        <w:t>.</w:t>
      </w:r>
    </w:p>
    <w:p w14:paraId="3FD5774F" w14:textId="77777777" w:rsidR="00C63511" w:rsidRDefault="00C63511" w:rsidP="00C63511">
      <w:pPr>
        <w:pStyle w:val="ListParagraph"/>
        <w:rPr>
          <w:rStyle w:val="Heading2Char"/>
          <w:rPrChange w:id="602" w:author="Andrew Balzer" w:date="2025-04-08T16:17:00Z" w16du:dateUtc="2025-04-08T20:17:00Z">
            <w:rPr>
              <w:bCs/>
              <w:sz w:val="22"/>
              <w:szCs w:val="22"/>
            </w:rPr>
          </w:rPrChange>
        </w:rPr>
      </w:pPr>
    </w:p>
    <w:p w14:paraId="4EDDC125" w14:textId="55215B74" w:rsidR="005E068D" w:rsidRPr="0093363B" w:rsidRDefault="005E068D" w:rsidP="00057E23">
      <w:pPr>
        <w:widowControl w:val="0"/>
        <w:numPr>
          <w:ilvl w:val="1"/>
          <w:numId w:val="44"/>
        </w:numPr>
        <w:ind w:left="720" w:hanging="720"/>
        <w:rPr>
          <w:bCs/>
          <w:sz w:val="22"/>
          <w:szCs w:val="22"/>
        </w:rPr>
        <w:pPrChange w:id="603" w:author="Andrew Balzer" w:date="2025-04-08T16:17:00Z" w16du:dateUtc="2025-04-08T20:17:00Z">
          <w:pPr>
            <w:widowControl w:val="0"/>
            <w:numPr>
              <w:ilvl w:val="3"/>
              <w:numId w:val="9"/>
            </w:numPr>
            <w:ind w:left="720" w:hanging="360"/>
          </w:pPr>
        </w:pPrChange>
      </w:pPr>
      <w:r w:rsidRPr="00BD6B48">
        <w:rPr>
          <w:rStyle w:val="Heading2Char"/>
          <w:rPrChange w:id="604" w:author="Andrew Balzer" w:date="2025-04-08T16:17:00Z" w16du:dateUtc="2025-04-08T20:17:00Z">
            <w:rPr>
              <w:b/>
              <w:sz w:val="22"/>
              <w:szCs w:val="22"/>
              <w:u w:val="single"/>
            </w:rPr>
          </w:rPrChange>
        </w:rPr>
        <w:t>Election, Resignation, and Removal</w:t>
      </w:r>
      <w:r w:rsidRPr="0093363B">
        <w:rPr>
          <w:b/>
          <w:sz w:val="22"/>
          <w:szCs w:val="22"/>
        </w:rPr>
        <w:t>.</w:t>
      </w:r>
      <w:r w:rsidRPr="0093363B">
        <w:rPr>
          <w:bCs/>
          <w:sz w:val="22"/>
          <w:szCs w:val="22"/>
        </w:rPr>
        <w:t xml:space="preserve">  </w:t>
      </w:r>
      <w:r w:rsidRPr="0093363B">
        <w:rPr>
          <w:sz w:val="22"/>
          <w:szCs w:val="22"/>
        </w:rPr>
        <w:t>Unless otherwise provided in the Articles</w:t>
      </w:r>
      <w:del w:id="605" w:author="Andrew Balzer" w:date="2025-04-08T16:17:00Z" w16du:dateUtc="2025-04-08T20:17:00Z">
        <w:r w:rsidRPr="0093363B">
          <w:rPr>
            <w:sz w:val="22"/>
            <w:szCs w:val="22"/>
          </w:rPr>
          <w:delText xml:space="preserve"> of Incorporation</w:delText>
        </w:r>
      </w:del>
      <w:r w:rsidRPr="0093363B">
        <w:rPr>
          <w:sz w:val="22"/>
          <w:szCs w:val="22"/>
        </w:rPr>
        <w:t>, Class A Directors and Class B Directors shall be elected at each annual Shareholders meeting</w:t>
      </w:r>
      <w:r w:rsidR="000D69BD">
        <w:rPr>
          <w:sz w:val="22"/>
          <w:szCs w:val="22"/>
        </w:rPr>
        <w:t>, by a plurality of all votes cast</w:t>
      </w:r>
      <w:r w:rsidRPr="0093363B">
        <w:rPr>
          <w:sz w:val="22"/>
          <w:szCs w:val="22"/>
        </w:rPr>
        <w:t>, each elected Director to hold office until the next annual Shareholders meeting and until the Director’s successor is elected and qualified, or until the Director’s resignation or removal. A Director may resign by written notice to the Company. The resignation is effective on its receipt by the Company or at a subsequent time as set forth in the notice of resignation. Unless otherwise provided in the Articles</w:t>
      </w:r>
      <w:del w:id="606" w:author="Andrew Balzer" w:date="2025-04-08T16:17:00Z" w16du:dateUtc="2025-04-08T20:17:00Z">
        <w:r w:rsidRPr="0093363B">
          <w:rPr>
            <w:sz w:val="22"/>
            <w:szCs w:val="22"/>
          </w:rPr>
          <w:delText xml:space="preserve"> of Incorporation</w:delText>
        </w:r>
      </w:del>
      <w:r w:rsidRPr="0093363B">
        <w:rPr>
          <w:sz w:val="22"/>
          <w:szCs w:val="22"/>
        </w:rPr>
        <w:t xml:space="preserve"> or by applicable law, any Director or the entire Board (other than the Founder) may be removed, with or without cause, by a </w:t>
      </w:r>
      <w:r w:rsidR="00295BA8">
        <w:rPr>
          <w:sz w:val="22"/>
          <w:szCs w:val="22"/>
        </w:rPr>
        <w:t>Simple M</w:t>
      </w:r>
      <w:r w:rsidRPr="0093363B">
        <w:rPr>
          <w:sz w:val="22"/>
          <w:szCs w:val="22"/>
        </w:rPr>
        <w:t xml:space="preserve">ajority of the votes cast by the holders of Shares entitled to vote on the specific Board seat, unless a greater vote is required by the Articles </w:t>
      </w:r>
      <w:del w:id="607" w:author="Andrew Balzer" w:date="2025-04-08T16:17:00Z" w16du:dateUtc="2025-04-08T20:17:00Z">
        <w:r w:rsidRPr="0093363B">
          <w:rPr>
            <w:sz w:val="22"/>
            <w:szCs w:val="22"/>
          </w:rPr>
          <w:delText xml:space="preserve">of Incorporation </w:delText>
        </w:r>
      </w:del>
      <w:r w:rsidRPr="0093363B">
        <w:rPr>
          <w:sz w:val="22"/>
          <w:szCs w:val="22"/>
        </w:rPr>
        <w:t>or by the laws of the State of Michigan.</w:t>
      </w:r>
    </w:p>
    <w:p w14:paraId="7313BDFA" w14:textId="73E4C23C" w:rsidR="005E068D" w:rsidRPr="00057E23" w:rsidRDefault="005E068D" w:rsidP="00057E23">
      <w:pPr>
        <w:widowControl w:val="0"/>
        <w:rPr>
          <w:rStyle w:val="Heading2Char"/>
          <w:b w:val="0"/>
          <w:u w:val="none"/>
          <w:rPrChange w:id="608" w:author="Andrew Balzer" w:date="2025-04-08T16:17:00Z" w16du:dateUtc="2025-04-08T20:17:00Z">
            <w:rPr>
              <w:bCs/>
              <w:sz w:val="22"/>
              <w:szCs w:val="22"/>
            </w:rPr>
          </w:rPrChange>
        </w:rPr>
        <w:pPrChange w:id="609" w:author="Andrew Balzer" w:date="2025-04-08T16:17:00Z" w16du:dateUtc="2025-04-08T20:17:00Z">
          <w:pPr>
            <w:widowControl w:val="0"/>
            <w:ind w:left="720"/>
          </w:pPr>
        </w:pPrChange>
      </w:pPr>
    </w:p>
    <w:p w14:paraId="3A021690" w14:textId="54796F9C" w:rsidR="005E068D" w:rsidRPr="0093363B" w:rsidRDefault="005E068D" w:rsidP="00057E23">
      <w:pPr>
        <w:widowControl w:val="0"/>
        <w:numPr>
          <w:ilvl w:val="1"/>
          <w:numId w:val="44"/>
        </w:numPr>
        <w:ind w:left="720" w:hanging="720"/>
        <w:rPr>
          <w:bCs/>
          <w:sz w:val="22"/>
          <w:szCs w:val="22"/>
        </w:rPr>
        <w:pPrChange w:id="610" w:author="Andrew Balzer" w:date="2025-04-08T16:17:00Z" w16du:dateUtc="2025-04-08T20:17:00Z">
          <w:pPr>
            <w:widowControl w:val="0"/>
            <w:numPr>
              <w:ilvl w:val="3"/>
              <w:numId w:val="9"/>
            </w:numPr>
            <w:ind w:left="720" w:hanging="360"/>
          </w:pPr>
        </w:pPrChange>
      </w:pPr>
      <w:r w:rsidRPr="00BD6B48">
        <w:rPr>
          <w:rStyle w:val="Heading2Char"/>
          <w:rPrChange w:id="611" w:author="Andrew Balzer" w:date="2025-04-08T16:17:00Z" w16du:dateUtc="2025-04-08T20:17:00Z">
            <w:rPr>
              <w:b/>
              <w:sz w:val="22"/>
              <w:szCs w:val="22"/>
              <w:u w:val="single"/>
            </w:rPr>
          </w:rPrChange>
        </w:rPr>
        <w:t>Vacancies</w:t>
      </w:r>
      <w:r w:rsidRPr="0093363B">
        <w:rPr>
          <w:b/>
          <w:sz w:val="22"/>
          <w:szCs w:val="22"/>
        </w:rPr>
        <w:t>.</w:t>
      </w:r>
      <w:r w:rsidRPr="0093363B">
        <w:rPr>
          <w:bCs/>
          <w:sz w:val="22"/>
          <w:szCs w:val="22"/>
        </w:rPr>
        <w:t xml:space="preserve">  Vacancies </w:t>
      </w:r>
      <w:r w:rsidRPr="0093363B">
        <w:rPr>
          <w:sz w:val="22"/>
          <w:szCs w:val="22"/>
        </w:rPr>
        <w:t xml:space="preserve">in the Board occurring by reason of death, resignation, removal, increase in the number of Directors, or otherwise shall be filled </w:t>
      </w:r>
      <w:ins w:id="612" w:author="Andrew Balzer" w:date="2025-04-08T16:17:00Z" w16du:dateUtc="2025-04-08T20:17:00Z">
        <w:r w:rsidR="00585B34" w:rsidRPr="00057E23">
          <w:rPr>
            <w:sz w:val="22"/>
            <w:szCs w:val="22"/>
          </w:rPr>
          <w:t xml:space="preserve">consistent with </w:t>
        </w:r>
        <w:r w:rsidR="00585B34" w:rsidRPr="00057E23">
          <w:rPr>
            <w:sz w:val="22"/>
            <w:szCs w:val="22"/>
            <w:highlight w:val="yellow"/>
          </w:rPr>
          <w:t>Section 6.1</w:t>
        </w:r>
        <w:r w:rsidR="00585B34" w:rsidRPr="00057E23">
          <w:rPr>
            <w:sz w:val="22"/>
            <w:szCs w:val="22"/>
          </w:rPr>
          <w:t xml:space="preserve"> herein or, if </w:t>
        </w:r>
        <w:r w:rsidR="00585B34" w:rsidRPr="00057E23">
          <w:rPr>
            <w:sz w:val="22"/>
            <w:szCs w:val="22"/>
            <w:highlight w:val="yellow"/>
          </w:rPr>
          <w:t>Section 6.1</w:t>
        </w:r>
        <w:r w:rsidR="00585B34" w:rsidRPr="00057E23">
          <w:rPr>
            <w:sz w:val="22"/>
            <w:szCs w:val="22"/>
          </w:rPr>
          <w:t xml:space="preserve"> does not fill the seat by its own accord, </w:t>
        </w:r>
      </w:ins>
      <w:r w:rsidRPr="0093363B">
        <w:rPr>
          <w:sz w:val="22"/>
          <w:szCs w:val="22"/>
        </w:rPr>
        <w:t xml:space="preserve">by the affirmative vote of a </w:t>
      </w:r>
      <w:r w:rsidR="00295BA8">
        <w:rPr>
          <w:sz w:val="22"/>
          <w:szCs w:val="22"/>
        </w:rPr>
        <w:t>Simple M</w:t>
      </w:r>
      <w:r w:rsidRPr="0093363B">
        <w:rPr>
          <w:sz w:val="22"/>
          <w:szCs w:val="22"/>
        </w:rPr>
        <w:t xml:space="preserve">ajority of the remaining Directors though less than a quorum of the </w:t>
      </w:r>
      <w:r w:rsidR="005A6072" w:rsidRPr="0093363B">
        <w:rPr>
          <w:sz w:val="22"/>
          <w:szCs w:val="22"/>
        </w:rPr>
        <w:t>Board</w:t>
      </w:r>
      <w:ins w:id="613" w:author="Andrew Balzer" w:date="2025-04-08T16:17:00Z" w16du:dateUtc="2025-04-08T20:17:00Z">
        <w:r w:rsidR="00834C6D" w:rsidRPr="00057E23">
          <w:rPr>
            <w:sz w:val="22"/>
            <w:szCs w:val="22"/>
          </w:rPr>
          <w:t xml:space="preserve"> may be present</w:t>
        </w:r>
      </w:ins>
      <w:r w:rsidRPr="0093363B">
        <w:rPr>
          <w:sz w:val="22"/>
          <w:szCs w:val="22"/>
        </w:rPr>
        <w:t>, unless</w:t>
      </w:r>
      <w:ins w:id="614" w:author="Andrew Balzer" w:date="2025-04-08T16:17:00Z" w16du:dateUtc="2025-04-08T20:17:00Z">
        <w:r w:rsidRPr="00057E23">
          <w:rPr>
            <w:sz w:val="22"/>
            <w:szCs w:val="22"/>
          </w:rPr>
          <w:t xml:space="preserve"> </w:t>
        </w:r>
        <w:r w:rsidR="00834C6D" w:rsidRPr="00057E23">
          <w:rPr>
            <w:sz w:val="22"/>
            <w:szCs w:val="22"/>
          </w:rPr>
          <w:t>and until</w:t>
        </w:r>
      </w:ins>
      <w:r w:rsidRPr="0093363B">
        <w:rPr>
          <w:sz w:val="22"/>
          <w:szCs w:val="22"/>
        </w:rPr>
        <w:t xml:space="preserve"> filled by proper action of the </w:t>
      </w:r>
      <w:r w:rsidR="005A6072" w:rsidRPr="0093363B">
        <w:rPr>
          <w:sz w:val="22"/>
          <w:szCs w:val="22"/>
        </w:rPr>
        <w:t>S</w:t>
      </w:r>
      <w:r w:rsidRPr="0093363B">
        <w:rPr>
          <w:sz w:val="22"/>
          <w:szCs w:val="22"/>
        </w:rPr>
        <w:t xml:space="preserve">hareholders of the </w:t>
      </w:r>
      <w:r w:rsidR="005A6072" w:rsidRPr="0093363B">
        <w:rPr>
          <w:sz w:val="22"/>
          <w:szCs w:val="22"/>
        </w:rPr>
        <w:t>Company</w:t>
      </w:r>
      <w:r w:rsidRPr="0093363B">
        <w:rPr>
          <w:sz w:val="22"/>
          <w:szCs w:val="22"/>
        </w:rPr>
        <w:t xml:space="preserve">. Unless otherwise provided in the </w:t>
      </w:r>
      <w:r w:rsidR="005A6072" w:rsidRPr="0093363B">
        <w:rPr>
          <w:sz w:val="22"/>
          <w:szCs w:val="22"/>
        </w:rPr>
        <w:t>A</w:t>
      </w:r>
      <w:r w:rsidRPr="0093363B">
        <w:rPr>
          <w:sz w:val="22"/>
          <w:szCs w:val="22"/>
        </w:rPr>
        <w:t xml:space="preserve">rticles </w:t>
      </w:r>
      <w:del w:id="615" w:author="Andrew Balzer" w:date="2025-04-08T16:17:00Z" w16du:dateUtc="2025-04-08T20:17:00Z">
        <w:r w:rsidRPr="0093363B">
          <w:rPr>
            <w:sz w:val="22"/>
            <w:szCs w:val="22"/>
          </w:rPr>
          <w:delText xml:space="preserve">of </w:delText>
        </w:r>
        <w:r w:rsidR="005A6072" w:rsidRPr="0093363B">
          <w:rPr>
            <w:sz w:val="22"/>
            <w:szCs w:val="22"/>
          </w:rPr>
          <w:delText>I</w:delText>
        </w:r>
        <w:r w:rsidRPr="0093363B">
          <w:rPr>
            <w:sz w:val="22"/>
            <w:szCs w:val="22"/>
          </w:rPr>
          <w:delText xml:space="preserve">ncorporation </w:delText>
        </w:r>
      </w:del>
      <w:r w:rsidRPr="0093363B">
        <w:rPr>
          <w:sz w:val="22"/>
          <w:szCs w:val="22"/>
        </w:rPr>
        <w:t xml:space="preserve">or elsewhere in </w:t>
      </w:r>
      <w:r w:rsidR="005A6072" w:rsidRPr="0093363B">
        <w:rPr>
          <w:sz w:val="22"/>
          <w:szCs w:val="22"/>
        </w:rPr>
        <w:t>this Agreement,</w:t>
      </w:r>
      <w:r w:rsidRPr="0093363B">
        <w:rPr>
          <w:sz w:val="22"/>
          <w:szCs w:val="22"/>
        </w:rPr>
        <w:t xml:space="preserve"> each person so elected shall be a </w:t>
      </w:r>
      <w:r w:rsidR="005A6072" w:rsidRPr="0093363B">
        <w:rPr>
          <w:sz w:val="22"/>
          <w:szCs w:val="22"/>
        </w:rPr>
        <w:t>D</w:t>
      </w:r>
      <w:r w:rsidRPr="0093363B">
        <w:rPr>
          <w:sz w:val="22"/>
          <w:szCs w:val="22"/>
        </w:rPr>
        <w:t xml:space="preserve">irector for a term of office continuing only until the next election of </w:t>
      </w:r>
      <w:r w:rsidR="005A6072" w:rsidRPr="0093363B">
        <w:rPr>
          <w:sz w:val="22"/>
          <w:szCs w:val="22"/>
        </w:rPr>
        <w:t>D</w:t>
      </w:r>
      <w:r w:rsidRPr="0093363B">
        <w:rPr>
          <w:sz w:val="22"/>
          <w:szCs w:val="22"/>
        </w:rPr>
        <w:t xml:space="preserve">irectors by the </w:t>
      </w:r>
      <w:r w:rsidR="005A6072" w:rsidRPr="0093363B">
        <w:rPr>
          <w:sz w:val="22"/>
          <w:szCs w:val="22"/>
        </w:rPr>
        <w:t>S</w:t>
      </w:r>
      <w:r w:rsidRPr="0093363B">
        <w:rPr>
          <w:sz w:val="22"/>
          <w:szCs w:val="22"/>
        </w:rPr>
        <w:t>hareholders</w:t>
      </w:r>
      <w:r w:rsidR="005A6072" w:rsidRPr="0093363B">
        <w:rPr>
          <w:sz w:val="22"/>
          <w:szCs w:val="22"/>
        </w:rPr>
        <w:t xml:space="preserve"> or appointment of Directors </w:t>
      </w:r>
      <w:ins w:id="616" w:author="Andrew Balzer" w:date="2025-04-08T16:17:00Z" w16du:dateUtc="2025-04-08T20:17:00Z">
        <w:r w:rsidR="00834C6D" w:rsidRPr="00057E23">
          <w:rPr>
            <w:sz w:val="22"/>
            <w:szCs w:val="22"/>
          </w:rPr>
          <w:t xml:space="preserve">consistent with </w:t>
        </w:r>
        <w:r w:rsidR="00834C6D" w:rsidRPr="00057E23">
          <w:rPr>
            <w:sz w:val="22"/>
            <w:szCs w:val="22"/>
            <w:highlight w:val="yellow"/>
          </w:rPr>
          <w:t>Section 6.1</w:t>
        </w:r>
        <w:r w:rsidRPr="00057E23">
          <w:rPr>
            <w:sz w:val="22"/>
            <w:szCs w:val="22"/>
          </w:rPr>
          <w:t>.</w:t>
        </w:r>
      </w:ins>
      <w:del w:id="617" w:author="Andrew Balzer" w:date="2025-04-08T16:17:00Z" w16du:dateUtc="2025-04-08T20:17:00Z">
        <w:r w:rsidR="005A6072" w:rsidRPr="0093363B">
          <w:rPr>
            <w:sz w:val="22"/>
            <w:szCs w:val="22"/>
          </w:rPr>
          <w:delText>by the outstanding Directors</w:delText>
        </w:r>
        <w:r w:rsidRPr="0093363B">
          <w:rPr>
            <w:sz w:val="22"/>
            <w:szCs w:val="22"/>
          </w:rPr>
          <w:delText>.</w:delText>
        </w:r>
      </w:del>
      <w:r w:rsidRPr="0093363B">
        <w:rPr>
          <w:sz w:val="22"/>
          <w:szCs w:val="22"/>
        </w:rPr>
        <w:t xml:space="preserve"> A vacancy that will occur at a specific date, by reason of a resignation effective at a later date or otherwise, may be filled before the vacancy occurs, but the newly elected </w:t>
      </w:r>
      <w:r w:rsidR="005A6072" w:rsidRPr="0093363B">
        <w:rPr>
          <w:sz w:val="22"/>
          <w:szCs w:val="22"/>
        </w:rPr>
        <w:t>D</w:t>
      </w:r>
      <w:r w:rsidRPr="0093363B">
        <w:rPr>
          <w:sz w:val="22"/>
          <w:szCs w:val="22"/>
        </w:rPr>
        <w:t>irector may not take office until the vacancy occurs.</w:t>
      </w:r>
    </w:p>
    <w:p w14:paraId="7481F272" w14:textId="77777777" w:rsidR="005A6072" w:rsidRDefault="005A6072" w:rsidP="005A6072">
      <w:pPr>
        <w:pStyle w:val="ListParagraph"/>
        <w:rPr>
          <w:rStyle w:val="Heading2Char"/>
          <w:rPrChange w:id="618" w:author="Andrew Balzer" w:date="2025-04-08T16:17:00Z" w16du:dateUtc="2025-04-08T20:17:00Z">
            <w:rPr>
              <w:bCs/>
              <w:sz w:val="22"/>
              <w:szCs w:val="22"/>
            </w:rPr>
          </w:rPrChange>
        </w:rPr>
      </w:pPr>
    </w:p>
    <w:p w14:paraId="10C19D40" w14:textId="3E61748D" w:rsidR="005E068D" w:rsidRPr="0093363B" w:rsidRDefault="005A6072" w:rsidP="00057E23">
      <w:pPr>
        <w:widowControl w:val="0"/>
        <w:numPr>
          <w:ilvl w:val="1"/>
          <w:numId w:val="44"/>
        </w:numPr>
        <w:ind w:left="720" w:hanging="720"/>
        <w:rPr>
          <w:bCs/>
          <w:sz w:val="22"/>
          <w:szCs w:val="22"/>
        </w:rPr>
        <w:pPrChange w:id="619" w:author="Andrew Balzer" w:date="2025-04-08T16:17:00Z" w16du:dateUtc="2025-04-08T20:17:00Z">
          <w:pPr>
            <w:widowControl w:val="0"/>
            <w:numPr>
              <w:ilvl w:val="3"/>
              <w:numId w:val="9"/>
            </w:numPr>
            <w:ind w:left="720" w:hanging="360"/>
          </w:pPr>
        </w:pPrChange>
      </w:pPr>
      <w:r w:rsidRPr="00BD6B48">
        <w:rPr>
          <w:rStyle w:val="Heading2Char"/>
          <w:rPrChange w:id="620" w:author="Andrew Balzer" w:date="2025-04-08T16:17:00Z" w16du:dateUtc="2025-04-08T20:17:00Z">
            <w:rPr>
              <w:b/>
              <w:sz w:val="22"/>
              <w:szCs w:val="22"/>
              <w:u w:val="single"/>
            </w:rPr>
          </w:rPrChange>
        </w:rPr>
        <w:t>Annual Meeting</w:t>
      </w:r>
      <w:r w:rsidRPr="0093363B">
        <w:rPr>
          <w:b/>
          <w:sz w:val="22"/>
          <w:szCs w:val="22"/>
        </w:rPr>
        <w:t>.</w:t>
      </w:r>
      <w:r w:rsidRPr="0093363B">
        <w:rPr>
          <w:bCs/>
          <w:sz w:val="22"/>
          <w:szCs w:val="22"/>
        </w:rPr>
        <w:t xml:space="preserve">  The Board shall </w:t>
      </w:r>
      <w:r w:rsidR="005E068D" w:rsidRPr="0093363B">
        <w:rPr>
          <w:sz w:val="22"/>
          <w:szCs w:val="22"/>
        </w:rPr>
        <w:t xml:space="preserve">meet each year immediately after the annual meeting of the </w:t>
      </w:r>
      <w:r w:rsidRPr="0093363B">
        <w:rPr>
          <w:sz w:val="22"/>
          <w:szCs w:val="22"/>
        </w:rPr>
        <w:t>S</w:t>
      </w:r>
      <w:r w:rsidR="005E068D" w:rsidRPr="0093363B">
        <w:rPr>
          <w:sz w:val="22"/>
          <w:szCs w:val="22"/>
        </w:rPr>
        <w:t xml:space="preserve">hareholders, or within three days of such time, excluding Sundays and legal holidays, if the later time is deemed advisable, at the place where the </w:t>
      </w:r>
      <w:r w:rsidRPr="0093363B">
        <w:rPr>
          <w:sz w:val="22"/>
          <w:szCs w:val="22"/>
        </w:rPr>
        <w:t>S</w:t>
      </w:r>
      <w:r w:rsidR="005E068D" w:rsidRPr="0093363B">
        <w:rPr>
          <w:sz w:val="22"/>
          <w:szCs w:val="22"/>
        </w:rPr>
        <w:t xml:space="preserve">hareholders meeting has been held or any other place that the </w:t>
      </w:r>
      <w:r w:rsidRPr="0093363B">
        <w:rPr>
          <w:sz w:val="22"/>
          <w:szCs w:val="22"/>
        </w:rPr>
        <w:t>B</w:t>
      </w:r>
      <w:r w:rsidR="005E068D" w:rsidRPr="0093363B">
        <w:rPr>
          <w:sz w:val="22"/>
          <w:szCs w:val="22"/>
        </w:rPr>
        <w:t xml:space="preserve">oard may determine or by remote communication, for the purpose of electing </w:t>
      </w:r>
      <w:r w:rsidR="00D525AE" w:rsidRPr="0093363B">
        <w:rPr>
          <w:sz w:val="22"/>
          <w:szCs w:val="22"/>
        </w:rPr>
        <w:t>O</w:t>
      </w:r>
      <w:r w:rsidR="005E068D" w:rsidRPr="0093363B">
        <w:rPr>
          <w:sz w:val="22"/>
          <w:szCs w:val="22"/>
        </w:rPr>
        <w:t xml:space="preserve">fficers and considering such business that may properly be brought before the meeting; provided that, if less than a </w:t>
      </w:r>
      <w:r w:rsidR="00295BA8">
        <w:rPr>
          <w:sz w:val="22"/>
          <w:szCs w:val="22"/>
        </w:rPr>
        <w:t>Simple M</w:t>
      </w:r>
      <w:r w:rsidR="005E068D" w:rsidRPr="0093363B">
        <w:rPr>
          <w:sz w:val="22"/>
          <w:szCs w:val="22"/>
        </w:rPr>
        <w:t xml:space="preserve">ajority of the </w:t>
      </w:r>
      <w:r w:rsidRPr="0093363B">
        <w:rPr>
          <w:sz w:val="22"/>
          <w:szCs w:val="22"/>
        </w:rPr>
        <w:t>D</w:t>
      </w:r>
      <w:r w:rsidR="005E068D" w:rsidRPr="0093363B">
        <w:rPr>
          <w:sz w:val="22"/>
          <w:szCs w:val="22"/>
        </w:rPr>
        <w:t xml:space="preserve">irectors appear for an annual meeting of the </w:t>
      </w:r>
      <w:r w:rsidRPr="0093363B">
        <w:rPr>
          <w:sz w:val="22"/>
          <w:szCs w:val="22"/>
        </w:rPr>
        <w:t>B</w:t>
      </w:r>
      <w:r w:rsidR="005E068D" w:rsidRPr="0093363B">
        <w:rPr>
          <w:sz w:val="22"/>
          <w:szCs w:val="22"/>
        </w:rPr>
        <w:t>oard, the holding of the annual meeting shall not be required and the matters that might have been taken up in it may be taken up at any later regular, special, or annual meeting, or by consent resolution.</w:t>
      </w:r>
    </w:p>
    <w:p w14:paraId="732F4FDB" w14:textId="77777777" w:rsidR="005A6072" w:rsidRDefault="005A6072" w:rsidP="005A6072">
      <w:pPr>
        <w:pStyle w:val="ListParagraph"/>
        <w:rPr>
          <w:rStyle w:val="Heading2Char"/>
          <w:rPrChange w:id="621" w:author="Andrew Balzer" w:date="2025-04-08T16:17:00Z" w16du:dateUtc="2025-04-08T20:17:00Z">
            <w:rPr>
              <w:bCs/>
              <w:sz w:val="22"/>
              <w:szCs w:val="22"/>
            </w:rPr>
          </w:rPrChange>
        </w:rPr>
      </w:pPr>
    </w:p>
    <w:p w14:paraId="7FA8FB87" w14:textId="4007D810" w:rsidR="005E068D" w:rsidRPr="0093363B" w:rsidRDefault="005A6072" w:rsidP="00057E23">
      <w:pPr>
        <w:widowControl w:val="0"/>
        <w:numPr>
          <w:ilvl w:val="1"/>
          <w:numId w:val="44"/>
        </w:numPr>
        <w:ind w:left="720" w:hanging="720"/>
        <w:rPr>
          <w:bCs/>
          <w:sz w:val="22"/>
          <w:szCs w:val="22"/>
        </w:rPr>
        <w:pPrChange w:id="622" w:author="Andrew Balzer" w:date="2025-04-08T16:17:00Z" w16du:dateUtc="2025-04-08T20:17:00Z">
          <w:pPr>
            <w:widowControl w:val="0"/>
            <w:numPr>
              <w:ilvl w:val="3"/>
              <w:numId w:val="9"/>
            </w:numPr>
            <w:ind w:left="720" w:hanging="360"/>
          </w:pPr>
        </w:pPrChange>
      </w:pPr>
      <w:r w:rsidRPr="00BD6B48">
        <w:rPr>
          <w:rStyle w:val="Heading2Char"/>
          <w:rPrChange w:id="623" w:author="Andrew Balzer" w:date="2025-04-08T16:17:00Z" w16du:dateUtc="2025-04-08T20:17:00Z">
            <w:rPr>
              <w:b/>
              <w:sz w:val="22"/>
              <w:szCs w:val="22"/>
              <w:u w:val="single"/>
            </w:rPr>
          </w:rPrChange>
        </w:rPr>
        <w:t>Regular and Special Meetings</w:t>
      </w:r>
      <w:r w:rsidRPr="0093363B">
        <w:rPr>
          <w:b/>
          <w:sz w:val="22"/>
          <w:szCs w:val="22"/>
        </w:rPr>
        <w:t>.</w:t>
      </w:r>
      <w:r w:rsidRPr="0093363B">
        <w:rPr>
          <w:bCs/>
          <w:sz w:val="22"/>
          <w:szCs w:val="22"/>
        </w:rPr>
        <w:t xml:space="preserve">  Regular meetings of the Board may </w:t>
      </w:r>
      <w:r w:rsidR="005E068D" w:rsidRPr="0093363B">
        <w:rPr>
          <w:sz w:val="22"/>
          <w:szCs w:val="22"/>
        </w:rPr>
        <w:t xml:space="preserve">be held at the times and places (or by remote communication) that the </w:t>
      </w:r>
      <w:r w:rsidR="00295BA8">
        <w:rPr>
          <w:sz w:val="22"/>
          <w:szCs w:val="22"/>
        </w:rPr>
        <w:t>Simple M</w:t>
      </w:r>
      <w:r w:rsidR="005E068D" w:rsidRPr="0093363B">
        <w:rPr>
          <w:sz w:val="22"/>
          <w:szCs w:val="22"/>
        </w:rPr>
        <w:t xml:space="preserve">ajority of the </w:t>
      </w:r>
      <w:r w:rsidRPr="0093363B">
        <w:rPr>
          <w:sz w:val="22"/>
          <w:szCs w:val="22"/>
        </w:rPr>
        <w:t>D</w:t>
      </w:r>
      <w:r w:rsidR="005E068D" w:rsidRPr="0093363B">
        <w:rPr>
          <w:sz w:val="22"/>
          <w:szCs w:val="22"/>
        </w:rPr>
        <w:t xml:space="preserve">irectors may from time to time determine at a prior meeting or as shall be directed or approved by the vote or written consent of all the </w:t>
      </w:r>
      <w:r w:rsidRPr="0093363B">
        <w:rPr>
          <w:sz w:val="22"/>
          <w:szCs w:val="22"/>
        </w:rPr>
        <w:t>D</w:t>
      </w:r>
      <w:r w:rsidR="005E068D" w:rsidRPr="0093363B">
        <w:rPr>
          <w:sz w:val="22"/>
          <w:szCs w:val="22"/>
        </w:rPr>
        <w:t xml:space="preserve">irectors. Special meetings of the </w:t>
      </w:r>
      <w:r w:rsidRPr="0093363B">
        <w:rPr>
          <w:sz w:val="22"/>
          <w:szCs w:val="22"/>
        </w:rPr>
        <w:t>B</w:t>
      </w:r>
      <w:r w:rsidR="005E068D" w:rsidRPr="0093363B">
        <w:rPr>
          <w:sz w:val="22"/>
          <w:szCs w:val="22"/>
        </w:rPr>
        <w:t xml:space="preserve">oard may be called by the </w:t>
      </w:r>
      <w:r w:rsidRPr="0093363B">
        <w:rPr>
          <w:sz w:val="22"/>
          <w:szCs w:val="22"/>
        </w:rPr>
        <w:t>C</w:t>
      </w:r>
      <w:r w:rsidR="005E068D" w:rsidRPr="0093363B">
        <w:rPr>
          <w:sz w:val="22"/>
          <w:szCs w:val="22"/>
        </w:rPr>
        <w:t xml:space="preserve">hairperson of the </w:t>
      </w:r>
      <w:r w:rsidRPr="0093363B">
        <w:rPr>
          <w:sz w:val="22"/>
          <w:szCs w:val="22"/>
        </w:rPr>
        <w:t>B</w:t>
      </w:r>
      <w:r w:rsidR="005E068D" w:rsidRPr="0093363B">
        <w:rPr>
          <w:sz w:val="22"/>
          <w:szCs w:val="22"/>
        </w:rPr>
        <w:t xml:space="preserve">oard (if the office is filled) or the </w:t>
      </w:r>
      <w:r w:rsidRPr="0093363B">
        <w:rPr>
          <w:sz w:val="22"/>
          <w:szCs w:val="22"/>
        </w:rPr>
        <w:t>P</w:t>
      </w:r>
      <w:r w:rsidR="005E068D" w:rsidRPr="0093363B">
        <w:rPr>
          <w:sz w:val="22"/>
          <w:szCs w:val="22"/>
        </w:rPr>
        <w:t xml:space="preserve">resident and shall be called by the </w:t>
      </w:r>
      <w:r w:rsidRPr="0093363B">
        <w:rPr>
          <w:sz w:val="22"/>
          <w:szCs w:val="22"/>
        </w:rPr>
        <w:t>P</w:t>
      </w:r>
      <w:r w:rsidR="005E068D" w:rsidRPr="0093363B">
        <w:rPr>
          <w:sz w:val="22"/>
          <w:szCs w:val="22"/>
        </w:rPr>
        <w:t xml:space="preserve">resident or </w:t>
      </w:r>
      <w:r w:rsidRPr="0093363B">
        <w:rPr>
          <w:sz w:val="22"/>
          <w:szCs w:val="22"/>
        </w:rPr>
        <w:t>S</w:t>
      </w:r>
      <w:r w:rsidR="005E068D" w:rsidRPr="0093363B">
        <w:rPr>
          <w:sz w:val="22"/>
          <w:szCs w:val="22"/>
        </w:rPr>
        <w:t xml:space="preserve">ecretary on the written request of any two </w:t>
      </w:r>
      <w:r w:rsidRPr="0093363B">
        <w:rPr>
          <w:sz w:val="22"/>
          <w:szCs w:val="22"/>
        </w:rPr>
        <w:t>D</w:t>
      </w:r>
      <w:r w:rsidR="005E068D" w:rsidRPr="0093363B">
        <w:rPr>
          <w:sz w:val="22"/>
          <w:szCs w:val="22"/>
        </w:rPr>
        <w:t>irectors.</w:t>
      </w:r>
    </w:p>
    <w:p w14:paraId="690084FD" w14:textId="77777777" w:rsidR="005A6072" w:rsidRDefault="005A6072" w:rsidP="005A6072">
      <w:pPr>
        <w:pStyle w:val="ListParagraph"/>
        <w:rPr>
          <w:rStyle w:val="Heading2Char"/>
          <w:rPrChange w:id="624" w:author="Andrew Balzer" w:date="2025-04-08T16:17:00Z" w16du:dateUtc="2025-04-08T20:17:00Z">
            <w:rPr>
              <w:bCs/>
              <w:sz w:val="22"/>
              <w:szCs w:val="22"/>
            </w:rPr>
          </w:rPrChange>
        </w:rPr>
      </w:pPr>
    </w:p>
    <w:p w14:paraId="61D9CE15" w14:textId="7856C5A5" w:rsidR="00832045" w:rsidRPr="0093363B" w:rsidRDefault="005A6072" w:rsidP="00057E23">
      <w:pPr>
        <w:widowControl w:val="0"/>
        <w:numPr>
          <w:ilvl w:val="1"/>
          <w:numId w:val="44"/>
        </w:numPr>
        <w:ind w:left="720" w:hanging="720"/>
        <w:rPr>
          <w:sz w:val="22"/>
          <w:szCs w:val="22"/>
        </w:rPr>
        <w:pPrChange w:id="625" w:author="Andrew Balzer" w:date="2025-04-08T16:17:00Z" w16du:dateUtc="2025-04-08T20:17:00Z">
          <w:pPr>
            <w:widowControl w:val="0"/>
            <w:numPr>
              <w:ilvl w:val="3"/>
              <w:numId w:val="8"/>
            </w:numPr>
            <w:ind w:left="720" w:hanging="360"/>
          </w:pPr>
        </w:pPrChange>
      </w:pPr>
      <w:r w:rsidRPr="00BD6B48">
        <w:rPr>
          <w:rStyle w:val="Heading2Char"/>
          <w:rPrChange w:id="626" w:author="Andrew Balzer" w:date="2025-04-08T16:17:00Z" w16du:dateUtc="2025-04-08T20:17:00Z">
            <w:rPr>
              <w:b/>
              <w:sz w:val="22"/>
              <w:szCs w:val="22"/>
              <w:u w:val="single"/>
            </w:rPr>
          </w:rPrChange>
        </w:rPr>
        <w:t>Notices</w:t>
      </w:r>
      <w:r w:rsidRPr="0093363B">
        <w:rPr>
          <w:b/>
          <w:sz w:val="22"/>
          <w:szCs w:val="22"/>
        </w:rPr>
        <w:t xml:space="preserve">. </w:t>
      </w:r>
      <w:r w:rsidRPr="0093363B">
        <w:rPr>
          <w:bCs/>
          <w:sz w:val="22"/>
          <w:szCs w:val="22"/>
        </w:rPr>
        <w:t xml:space="preserve"> No notice </w:t>
      </w:r>
      <w:r w:rsidR="005E068D" w:rsidRPr="0093363B">
        <w:rPr>
          <w:sz w:val="22"/>
          <w:szCs w:val="22"/>
        </w:rPr>
        <w:t xml:space="preserve">shall be required for annual or regular meetings of the </w:t>
      </w:r>
      <w:r w:rsidRPr="0093363B">
        <w:rPr>
          <w:sz w:val="22"/>
          <w:szCs w:val="22"/>
        </w:rPr>
        <w:t>B</w:t>
      </w:r>
      <w:r w:rsidR="005E068D" w:rsidRPr="0093363B">
        <w:rPr>
          <w:sz w:val="22"/>
          <w:szCs w:val="22"/>
        </w:rPr>
        <w:t xml:space="preserve">oard or for adjourned meetings, whether regular or special. Three days’ written notice, 24-hour telephonic notice, or 24-hour notice by electronic communication shall be given for special meetings of the </w:t>
      </w:r>
      <w:r w:rsidRPr="0093363B">
        <w:rPr>
          <w:sz w:val="22"/>
          <w:szCs w:val="22"/>
        </w:rPr>
        <w:t>B</w:t>
      </w:r>
      <w:r w:rsidR="005E068D" w:rsidRPr="0093363B">
        <w:rPr>
          <w:sz w:val="22"/>
          <w:szCs w:val="22"/>
        </w:rPr>
        <w:t>oard, and the notice shall state the time, place, and purpose or purposes of the meeting.</w:t>
      </w:r>
      <w:r w:rsidR="00832045" w:rsidRPr="0093363B">
        <w:rPr>
          <w:sz w:val="22"/>
          <w:szCs w:val="22"/>
        </w:rPr>
        <w:t xml:space="preserve"> Notice of the time, place, and purpose of any meeting of the Board may be waived by a Director either before or after the meeting. Attendance of a person at any Board meeting, in person or remotely, constitutes a waiver of notice of the meeting unless the Director at the beginning of the meeting objects to the meeting or the transacting of business at the meeting and does not thereafter vote for or assent to any action taken at the meeting.</w:t>
      </w:r>
    </w:p>
    <w:p w14:paraId="45FB1022" w14:textId="77777777" w:rsidR="005A6072" w:rsidRDefault="005A6072" w:rsidP="00057E23">
      <w:pPr>
        <w:pStyle w:val="ListParagraph"/>
        <w:rPr>
          <w:rStyle w:val="Heading2Char"/>
          <w:rPrChange w:id="627" w:author="Andrew Balzer" w:date="2025-04-08T16:17:00Z" w16du:dateUtc="2025-04-08T20:17:00Z">
            <w:rPr>
              <w:bCs/>
              <w:sz w:val="22"/>
              <w:szCs w:val="22"/>
            </w:rPr>
          </w:rPrChange>
        </w:rPr>
        <w:pPrChange w:id="628" w:author="Andrew Balzer" w:date="2025-04-08T16:17:00Z" w16du:dateUtc="2025-04-08T20:17:00Z">
          <w:pPr>
            <w:pStyle w:val="ListParagraph"/>
            <w:ind w:left="0"/>
          </w:pPr>
        </w:pPrChange>
      </w:pPr>
    </w:p>
    <w:p w14:paraId="0EB87F53" w14:textId="6737F004" w:rsidR="005E068D" w:rsidRPr="0093363B" w:rsidRDefault="005A6072" w:rsidP="00057E23">
      <w:pPr>
        <w:widowControl w:val="0"/>
        <w:numPr>
          <w:ilvl w:val="1"/>
          <w:numId w:val="44"/>
        </w:numPr>
        <w:ind w:left="720" w:hanging="720"/>
        <w:rPr>
          <w:bCs/>
          <w:sz w:val="22"/>
          <w:szCs w:val="22"/>
        </w:rPr>
        <w:pPrChange w:id="629" w:author="Andrew Balzer" w:date="2025-04-08T16:17:00Z" w16du:dateUtc="2025-04-08T20:17:00Z">
          <w:pPr>
            <w:widowControl w:val="0"/>
            <w:numPr>
              <w:ilvl w:val="3"/>
              <w:numId w:val="9"/>
            </w:numPr>
            <w:ind w:left="720" w:hanging="360"/>
          </w:pPr>
        </w:pPrChange>
      </w:pPr>
      <w:r w:rsidRPr="00BD6B48">
        <w:rPr>
          <w:rStyle w:val="Heading2Char"/>
          <w:rPrChange w:id="630" w:author="Andrew Balzer" w:date="2025-04-08T16:17:00Z" w16du:dateUtc="2025-04-08T20:17:00Z">
            <w:rPr>
              <w:b/>
              <w:sz w:val="22"/>
              <w:szCs w:val="22"/>
              <w:u w:val="single"/>
            </w:rPr>
          </w:rPrChange>
        </w:rPr>
        <w:t>Quorum</w:t>
      </w:r>
      <w:r w:rsidRPr="0093363B">
        <w:rPr>
          <w:b/>
          <w:sz w:val="22"/>
          <w:szCs w:val="22"/>
        </w:rPr>
        <w:t>.</w:t>
      </w:r>
      <w:r w:rsidRPr="0093363B">
        <w:rPr>
          <w:bCs/>
          <w:sz w:val="22"/>
          <w:szCs w:val="22"/>
        </w:rPr>
        <w:t xml:space="preserve">  A </w:t>
      </w:r>
      <w:r w:rsidR="00295BA8">
        <w:rPr>
          <w:bCs/>
          <w:sz w:val="22"/>
          <w:szCs w:val="22"/>
        </w:rPr>
        <w:t>Simple M</w:t>
      </w:r>
      <w:r w:rsidRPr="0093363B">
        <w:rPr>
          <w:bCs/>
          <w:sz w:val="22"/>
          <w:szCs w:val="22"/>
        </w:rPr>
        <w:t xml:space="preserve">ajority of the Board </w:t>
      </w:r>
      <w:r w:rsidR="005E068D" w:rsidRPr="0093363B">
        <w:rPr>
          <w:sz w:val="22"/>
          <w:szCs w:val="22"/>
        </w:rPr>
        <w:t>then in offic</w:t>
      </w:r>
      <w:r w:rsidRPr="0093363B">
        <w:rPr>
          <w:sz w:val="22"/>
          <w:szCs w:val="22"/>
        </w:rPr>
        <w:t>e</w:t>
      </w:r>
      <w:r w:rsidR="005E068D" w:rsidRPr="0093363B">
        <w:rPr>
          <w:sz w:val="22"/>
          <w:szCs w:val="22"/>
        </w:rPr>
        <w:t xml:space="preserve"> constitutes a quorum for the transaction of business. The vote of</w:t>
      </w:r>
      <w:r w:rsidRPr="0093363B">
        <w:rPr>
          <w:sz w:val="22"/>
          <w:szCs w:val="22"/>
        </w:rPr>
        <w:t xml:space="preserve"> a </w:t>
      </w:r>
      <w:r w:rsidR="00295BA8">
        <w:rPr>
          <w:sz w:val="22"/>
          <w:szCs w:val="22"/>
        </w:rPr>
        <w:t>Simple M</w:t>
      </w:r>
      <w:r w:rsidRPr="0093363B">
        <w:rPr>
          <w:sz w:val="22"/>
          <w:szCs w:val="22"/>
        </w:rPr>
        <w:t>ajority o</w:t>
      </w:r>
      <w:r w:rsidR="005E068D" w:rsidRPr="0093363B">
        <w:rPr>
          <w:sz w:val="22"/>
          <w:szCs w:val="22"/>
        </w:rPr>
        <w:t xml:space="preserve">f the </w:t>
      </w:r>
      <w:r w:rsidRPr="0093363B">
        <w:rPr>
          <w:sz w:val="22"/>
          <w:szCs w:val="22"/>
        </w:rPr>
        <w:t>D</w:t>
      </w:r>
      <w:r w:rsidR="005E068D" w:rsidRPr="0093363B">
        <w:rPr>
          <w:sz w:val="22"/>
          <w:szCs w:val="22"/>
        </w:rPr>
        <w:t xml:space="preserve">irectors present at any meeting at which there is a quorum constitutes the action of the </w:t>
      </w:r>
      <w:r w:rsidRPr="0093363B">
        <w:rPr>
          <w:sz w:val="22"/>
          <w:szCs w:val="22"/>
        </w:rPr>
        <w:t>B</w:t>
      </w:r>
      <w:r w:rsidR="005E068D" w:rsidRPr="0093363B">
        <w:rPr>
          <w:sz w:val="22"/>
          <w:szCs w:val="22"/>
        </w:rPr>
        <w:t xml:space="preserve">oard, except when a larger vote may be required by the laws of the State of Michigan. A member of the </w:t>
      </w:r>
      <w:r w:rsidRPr="0093363B">
        <w:rPr>
          <w:sz w:val="22"/>
          <w:szCs w:val="22"/>
        </w:rPr>
        <w:t>B</w:t>
      </w:r>
      <w:r w:rsidR="005E068D" w:rsidRPr="0093363B">
        <w:rPr>
          <w:sz w:val="22"/>
          <w:szCs w:val="22"/>
        </w:rPr>
        <w:t>oard may participate in a meeting by conference telephone or other means of remote communication through which all persons participating in the meeting can communicate with each other. Participation in a meeting in this manner constitutes presence in person at the meeting.</w:t>
      </w:r>
    </w:p>
    <w:p w14:paraId="5C7B9459" w14:textId="77777777" w:rsidR="005A6072" w:rsidRDefault="005A6072" w:rsidP="005A6072">
      <w:pPr>
        <w:pStyle w:val="ListParagraph"/>
        <w:rPr>
          <w:rStyle w:val="Heading2Char"/>
          <w:rPrChange w:id="631" w:author="Andrew Balzer" w:date="2025-04-08T16:17:00Z" w16du:dateUtc="2025-04-08T20:17:00Z">
            <w:rPr>
              <w:bCs/>
              <w:sz w:val="22"/>
              <w:szCs w:val="22"/>
            </w:rPr>
          </w:rPrChange>
        </w:rPr>
      </w:pPr>
    </w:p>
    <w:p w14:paraId="344854F7" w14:textId="07B99912" w:rsidR="005E068D" w:rsidRPr="000600DE" w:rsidRDefault="005A6072" w:rsidP="00057E23">
      <w:pPr>
        <w:widowControl w:val="0"/>
        <w:numPr>
          <w:ilvl w:val="1"/>
          <w:numId w:val="44"/>
        </w:numPr>
        <w:ind w:left="720" w:hanging="720"/>
        <w:rPr>
          <w:bCs/>
          <w:sz w:val="22"/>
          <w:szCs w:val="22"/>
        </w:rPr>
        <w:pPrChange w:id="632" w:author="Andrew Balzer" w:date="2025-04-08T16:17:00Z" w16du:dateUtc="2025-04-08T20:17:00Z">
          <w:pPr>
            <w:widowControl w:val="0"/>
            <w:numPr>
              <w:ilvl w:val="3"/>
              <w:numId w:val="9"/>
            </w:numPr>
            <w:ind w:left="720" w:hanging="360"/>
          </w:pPr>
        </w:pPrChange>
      </w:pPr>
      <w:r w:rsidRPr="00BD6B48">
        <w:rPr>
          <w:rStyle w:val="Heading2Char"/>
          <w:rPrChange w:id="633" w:author="Andrew Balzer" w:date="2025-04-08T16:17:00Z" w16du:dateUtc="2025-04-08T20:17:00Z">
            <w:rPr>
              <w:b/>
              <w:sz w:val="22"/>
              <w:szCs w:val="22"/>
              <w:u w:val="single"/>
            </w:rPr>
          </w:rPrChange>
        </w:rPr>
        <w:t>Dissents</w:t>
      </w:r>
      <w:r w:rsidRPr="0093363B">
        <w:rPr>
          <w:b/>
          <w:sz w:val="22"/>
          <w:szCs w:val="22"/>
        </w:rPr>
        <w:t>.</w:t>
      </w:r>
      <w:r w:rsidRPr="0093363B">
        <w:rPr>
          <w:bCs/>
          <w:sz w:val="22"/>
          <w:szCs w:val="22"/>
        </w:rPr>
        <w:t xml:space="preserve">  A Director </w:t>
      </w:r>
      <w:r w:rsidR="005E068D" w:rsidRPr="0093363B">
        <w:rPr>
          <w:sz w:val="22"/>
          <w:szCs w:val="22"/>
        </w:rPr>
        <w:t xml:space="preserve">who is present at a meeting of the </w:t>
      </w:r>
      <w:r w:rsidRPr="0093363B">
        <w:rPr>
          <w:sz w:val="22"/>
          <w:szCs w:val="22"/>
        </w:rPr>
        <w:t>B</w:t>
      </w:r>
      <w:r w:rsidR="005E068D" w:rsidRPr="0093363B">
        <w:rPr>
          <w:sz w:val="22"/>
          <w:szCs w:val="22"/>
        </w:rPr>
        <w:t>oard</w:t>
      </w:r>
      <w:r w:rsidRPr="0093363B">
        <w:rPr>
          <w:sz w:val="22"/>
          <w:szCs w:val="22"/>
        </w:rPr>
        <w:t xml:space="preserve"> </w:t>
      </w:r>
      <w:r w:rsidR="005E068D" w:rsidRPr="0093363B">
        <w:rPr>
          <w:sz w:val="22"/>
          <w:szCs w:val="22"/>
        </w:rPr>
        <w:t xml:space="preserve">at which action on a corporate matter is taken, is presumed to have concurred in that action unless the </w:t>
      </w:r>
      <w:r w:rsidRPr="0093363B">
        <w:rPr>
          <w:sz w:val="22"/>
          <w:szCs w:val="22"/>
        </w:rPr>
        <w:t>D</w:t>
      </w:r>
      <w:r w:rsidR="005E068D" w:rsidRPr="0093363B">
        <w:rPr>
          <w:sz w:val="22"/>
          <w:szCs w:val="22"/>
        </w:rPr>
        <w:t xml:space="preserve">irector’s dissent is entered in the minutes of the meeting or unless the </w:t>
      </w:r>
      <w:r w:rsidRPr="0093363B">
        <w:rPr>
          <w:sz w:val="22"/>
          <w:szCs w:val="22"/>
        </w:rPr>
        <w:t>Di</w:t>
      </w:r>
      <w:r w:rsidR="005E068D" w:rsidRPr="0093363B">
        <w:rPr>
          <w:sz w:val="22"/>
          <w:szCs w:val="22"/>
        </w:rPr>
        <w:t xml:space="preserve">rector files a written dissent to the action with the person acting as secretary of the meeting before the adjournment of it or forwards the dissent by </w:t>
      </w:r>
      <w:r w:rsidRPr="0093363B">
        <w:rPr>
          <w:sz w:val="22"/>
          <w:szCs w:val="22"/>
        </w:rPr>
        <w:t>certified</w:t>
      </w:r>
      <w:r w:rsidR="005E068D" w:rsidRPr="0093363B">
        <w:rPr>
          <w:sz w:val="22"/>
          <w:szCs w:val="22"/>
        </w:rPr>
        <w:t xml:space="preserve"> mail</w:t>
      </w:r>
      <w:r w:rsidRPr="0093363B">
        <w:rPr>
          <w:sz w:val="22"/>
          <w:szCs w:val="22"/>
        </w:rPr>
        <w:t xml:space="preserve"> or email</w:t>
      </w:r>
      <w:r w:rsidR="005E068D" w:rsidRPr="0093363B">
        <w:rPr>
          <w:sz w:val="22"/>
          <w:szCs w:val="22"/>
        </w:rPr>
        <w:t xml:space="preserve"> to the </w:t>
      </w:r>
      <w:r w:rsidRPr="0093363B">
        <w:rPr>
          <w:sz w:val="22"/>
          <w:szCs w:val="22"/>
        </w:rPr>
        <w:t>S</w:t>
      </w:r>
      <w:r w:rsidR="005E068D" w:rsidRPr="0093363B">
        <w:rPr>
          <w:sz w:val="22"/>
          <w:szCs w:val="22"/>
        </w:rPr>
        <w:t xml:space="preserve">ecretary of the </w:t>
      </w:r>
      <w:r w:rsidRPr="0093363B">
        <w:rPr>
          <w:sz w:val="22"/>
          <w:szCs w:val="22"/>
        </w:rPr>
        <w:t>Company</w:t>
      </w:r>
      <w:r w:rsidR="005E068D" w:rsidRPr="0093363B">
        <w:rPr>
          <w:sz w:val="22"/>
          <w:szCs w:val="22"/>
        </w:rPr>
        <w:t xml:space="preserve"> promptly after the adjournment of the meeting. The right to dissent does not apply to a </w:t>
      </w:r>
      <w:r w:rsidRPr="0093363B">
        <w:rPr>
          <w:sz w:val="22"/>
          <w:szCs w:val="22"/>
        </w:rPr>
        <w:t>D</w:t>
      </w:r>
      <w:r w:rsidR="005E068D" w:rsidRPr="0093363B">
        <w:rPr>
          <w:sz w:val="22"/>
          <w:szCs w:val="22"/>
        </w:rPr>
        <w:t xml:space="preserve">irector who voted in favor of the action. A </w:t>
      </w:r>
      <w:r w:rsidRPr="0093363B">
        <w:rPr>
          <w:sz w:val="22"/>
          <w:szCs w:val="22"/>
        </w:rPr>
        <w:t>D</w:t>
      </w:r>
      <w:r w:rsidR="005E068D" w:rsidRPr="0093363B">
        <w:rPr>
          <w:sz w:val="22"/>
          <w:szCs w:val="22"/>
        </w:rPr>
        <w:t xml:space="preserve">irector who is absent from a meeting of the </w:t>
      </w:r>
      <w:r w:rsidRPr="0093363B">
        <w:rPr>
          <w:sz w:val="22"/>
          <w:szCs w:val="22"/>
        </w:rPr>
        <w:t>B</w:t>
      </w:r>
      <w:r w:rsidR="005E068D" w:rsidRPr="0093363B">
        <w:rPr>
          <w:sz w:val="22"/>
          <w:szCs w:val="22"/>
        </w:rPr>
        <w:t xml:space="preserve">oard at which any such action is taken, is presumed to have concurred in the action unless he or she files a written dissent with the </w:t>
      </w:r>
      <w:r w:rsidRPr="0093363B">
        <w:rPr>
          <w:sz w:val="22"/>
          <w:szCs w:val="22"/>
        </w:rPr>
        <w:t>S</w:t>
      </w:r>
      <w:r w:rsidR="005E068D" w:rsidRPr="0093363B">
        <w:rPr>
          <w:sz w:val="22"/>
          <w:szCs w:val="22"/>
        </w:rPr>
        <w:t xml:space="preserve">ecretary of the </w:t>
      </w:r>
      <w:r w:rsidRPr="0093363B">
        <w:rPr>
          <w:sz w:val="22"/>
          <w:szCs w:val="22"/>
        </w:rPr>
        <w:t>Company</w:t>
      </w:r>
      <w:r w:rsidR="005E068D" w:rsidRPr="0093363B">
        <w:rPr>
          <w:sz w:val="22"/>
          <w:szCs w:val="22"/>
        </w:rPr>
        <w:t xml:space="preserve"> within a reasonable time after the </w:t>
      </w:r>
      <w:r w:rsidRPr="0093363B">
        <w:rPr>
          <w:sz w:val="22"/>
          <w:szCs w:val="22"/>
        </w:rPr>
        <w:t>D</w:t>
      </w:r>
      <w:r w:rsidR="005E068D" w:rsidRPr="0093363B">
        <w:rPr>
          <w:sz w:val="22"/>
          <w:szCs w:val="22"/>
        </w:rPr>
        <w:t>irector has knowledge of the action.</w:t>
      </w:r>
    </w:p>
    <w:p w14:paraId="17276B10" w14:textId="77777777" w:rsidR="000600DE" w:rsidRDefault="000600DE" w:rsidP="000600DE">
      <w:pPr>
        <w:pStyle w:val="ListParagraph"/>
        <w:rPr>
          <w:rStyle w:val="Heading2Char"/>
          <w:rPrChange w:id="634" w:author="Andrew Balzer" w:date="2025-04-08T16:17:00Z" w16du:dateUtc="2025-04-08T20:17:00Z">
            <w:rPr>
              <w:bCs/>
              <w:sz w:val="22"/>
              <w:szCs w:val="22"/>
            </w:rPr>
          </w:rPrChange>
        </w:rPr>
      </w:pPr>
    </w:p>
    <w:p w14:paraId="10949C53" w14:textId="3D71B831" w:rsidR="000600DE" w:rsidRPr="000600DE" w:rsidRDefault="000600DE" w:rsidP="00057E23">
      <w:pPr>
        <w:widowControl w:val="0"/>
        <w:numPr>
          <w:ilvl w:val="1"/>
          <w:numId w:val="44"/>
        </w:numPr>
        <w:ind w:left="720" w:hanging="720"/>
        <w:rPr>
          <w:bCs/>
          <w:sz w:val="22"/>
          <w:szCs w:val="22"/>
        </w:rPr>
        <w:pPrChange w:id="635" w:author="Andrew Balzer" w:date="2025-04-08T16:17:00Z" w16du:dateUtc="2025-04-08T20:17:00Z">
          <w:pPr>
            <w:widowControl w:val="0"/>
            <w:numPr>
              <w:ilvl w:val="3"/>
              <w:numId w:val="9"/>
            </w:numPr>
            <w:ind w:left="720" w:hanging="360"/>
          </w:pPr>
        </w:pPrChange>
      </w:pPr>
      <w:r w:rsidRPr="00BD6B48">
        <w:rPr>
          <w:rStyle w:val="Heading2Char"/>
          <w:rPrChange w:id="636" w:author="Andrew Balzer" w:date="2025-04-08T16:17:00Z" w16du:dateUtc="2025-04-08T20:17:00Z">
            <w:rPr>
              <w:b/>
              <w:sz w:val="22"/>
              <w:u w:val="single"/>
            </w:rPr>
          </w:rPrChange>
        </w:rPr>
        <w:t>Deadlock</w:t>
      </w:r>
      <w:r w:rsidRPr="000600DE">
        <w:rPr>
          <w:b/>
          <w:sz w:val="22"/>
        </w:rPr>
        <w:t xml:space="preserve">.  </w:t>
      </w:r>
      <w:r w:rsidRPr="000600DE">
        <w:rPr>
          <w:sz w:val="22"/>
        </w:rPr>
        <w:t xml:space="preserve">In the event that the Directors reach a deadlock, the issue shall be brought before a third party chosen by the Directors.  The third party’s decision shall be binding.  In the event that the Directors cannot agree on a third party, each of the Directors shall make a list of five (5) third party candidates in order of preference.  The third party shall be the most preferred candidate that appears most often on the Directors’ lists.  In the event that the Directors cannot agree on a third party based on the list of five (5) third party candidates, the accountant for the </w:t>
      </w:r>
      <w:r>
        <w:rPr>
          <w:sz w:val="22"/>
        </w:rPr>
        <w:t>Company</w:t>
      </w:r>
      <w:r w:rsidRPr="000600DE">
        <w:rPr>
          <w:sz w:val="22"/>
        </w:rPr>
        <w:t>, at the time of the deadlock, shall choose a third party, which may or may not be a person on any list prepared by the Directors</w:t>
      </w:r>
      <w:r>
        <w:rPr>
          <w:sz w:val="22"/>
        </w:rPr>
        <w:t>.</w:t>
      </w:r>
    </w:p>
    <w:p w14:paraId="76D7C972" w14:textId="77777777" w:rsidR="00832045" w:rsidRDefault="00832045" w:rsidP="00832045">
      <w:pPr>
        <w:pStyle w:val="ListParagraph"/>
        <w:rPr>
          <w:rStyle w:val="Heading2Char"/>
          <w:rPrChange w:id="637" w:author="Andrew Balzer" w:date="2025-04-08T16:17:00Z" w16du:dateUtc="2025-04-08T20:17:00Z">
            <w:rPr>
              <w:bCs/>
              <w:sz w:val="22"/>
              <w:szCs w:val="22"/>
            </w:rPr>
          </w:rPrChange>
        </w:rPr>
      </w:pPr>
    </w:p>
    <w:p w14:paraId="46295E8D" w14:textId="385657C7" w:rsidR="000600DE" w:rsidRPr="000600DE" w:rsidRDefault="000600DE" w:rsidP="00057E23">
      <w:pPr>
        <w:widowControl w:val="0"/>
        <w:numPr>
          <w:ilvl w:val="1"/>
          <w:numId w:val="44"/>
        </w:numPr>
        <w:ind w:left="720" w:hanging="720"/>
        <w:rPr>
          <w:bCs/>
          <w:sz w:val="22"/>
          <w:szCs w:val="22"/>
        </w:rPr>
        <w:pPrChange w:id="638" w:author="Andrew Balzer" w:date="2025-04-08T16:17:00Z" w16du:dateUtc="2025-04-08T20:17:00Z">
          <w:pPr>
            <w:widowControl w:val="0"/>
            <w:numPr>
              <w:ilvl w:val="3"/>
              <w:numId w:val="9"/>
            </w:numPr>
            <w:ind w:left="720" w:hanging="360"/>
          </w:pPr>
        </w:pPrChange>
      </w:pPr>
      <w:r w:rsidRPr="00BD6B48">
        <w:rPr>
          <w:rStyle w:val="Heading2Char"/>
          <w:rPrChange w:id="639" w:author="Andrew Balzer" w:date="2025-04-08T16:17:00Z" w16du:dateUtc="2025-04-08T20:17:00Z">
            <w:rPr>
              <w:b/>
              <w:sz w:val="22"/>
              <w:u w:val="single"/>
            </w:rPr>
          </w:rPrChange>
        </w:rPr>
        <w:t>Action Without a Meeting</w:t>
      </w:r>
      <w:r w:rsidRPr="000600DE">
        <w:rPr>
          <w:b/>
          <w:sz w:val="22"/>
        </w:rPr>
        <w:t>.</w:t>
      </w:r>
      <w:r w:rsidRPr="000600DE">
        <w:rPr>
          <w:sz w:val="22"/>
        </w:rPr>
        <w:t xml:space="preserve">  Any action required or permitted by the Act to be taken at an annual or special meeting of the Board may be taken without a meeting, without prior notice and without a vote, if a consent in writing, setting forth the action so taken, is signed by the Board having not less than the minimum number of votes that would be necessary to authorize or take the action at a meeting at which all Directors entitled to vote thereon were present and voted.</w:t>
      </w:r>
      <w:r>
        <w:rPr>
          <w:bCs/>
          <w:sz w:val="22"/>
          <w:szCs w:val="22"/>
        </w:rPr>
        <w:t xml:space="preserve"> </w:t>
      </w:r>
      <w:r w:rsidRPr="000600DE">
        <w:rPr>
          <w:sz w:val="22"/>
        </w:rPr>
        <w:t xml:space="preserve">Prompt notice of the taking of the corporate action without a meeting by less than unanimous written consent shall be given to the Directors who have not consented in writing.  </w:t>
      </w:r>
    </w:p>
    <w:p w14:paraId="32F5582E" w14:textId="1CC558E0" w:rsidR="00C63E9F" w:rsidRDefault="00C63E9F" w:rsidP="00057E23">
      <w:pPr>
        <w:pStyle w:val="ListParagraph"/>
        <w:rPr>
          <w:rStyle w:val="Heading2Char"/>
          <w:rPrChange w:id="640" w:author="Andrew Balzer" w:date="2025-04-08T16:17:00Z" w16du:dateUtc="2025-04-08T20:17:00Z">
            <w:rPr>
              <w:bCs/>
              <w:sz w:val="22"/>
              <w:szCs w:val="22"/>
            </w:rPr>
          </w:rPrChange>
        </w:rPr>
        <w:pPrChange w:id="641" w:author="Andrew Balzer" w:date="2025-04-08T16:17:00Z" w16du:dateUtc="2025-04-08T20:17:00Z">
          <w:pPr>
            <w:widowControl w:val="0"/>
          </w:pPr>
        </w:pPrChange>
      </w:pPr>
    </w:p>
    <w:p w14:paraId="63AB5B2B" w14:textId="6A9107B6" w:rsidR="00C63511" w:rsidRPr="0093363B" w:rsidRDefault="00C63511" w:rsidP="00057E23">
      <w:pPr>
        <w:widowControl w:val="0"/>
        <w:numPr>
          <w:ilvl w:val="1"/>
          <w:numId w:val="44"/>
        </w:numPr>
        <w:ind w:left="720" w:hanging="720"/>
        <w:rPr>
          <w:bCs/>
          <w:sz w:val="22"/>
          <w:szCs w:val="22"/>
        </w:rPr>
        <w:pPrChange w:id="642" w:author="Andrew Balzer" w:date="2025-04-08T16:17:00Z" w16du:dateUtc="2025-04-08T20:17:00Z">
          <w:pPr>
            <w:widowControl w:val="0"/>
            <w:numPr>
              <w:ilvl w:val="3"/>
              <w:numId w:val="9"/>
            </w:numPr>
            <w:ind w:left="720" w:hanging="360"/>
          </w:pPr>
        </w:pPrChange>
      </w:pPr>
      <w:r w:rsidRPr="00BD6B48">
        <w:rPr>
          <w:rStyle w:val="Heading2Char"/>
          <w:rPrChange w:id="643" w:author="Andrew Balzer" w:date="2025-04-08T16:17:00Z" w16du:dateUtc="2025-04-08T20:17:00Z">
            <w:rPr>
              <w:b/>
              <w:sz w:val="22"/>
              <w:szCs w:val="22"/>
              <w:u w:val="single"/>
            </w:rPr>
          </w:rPrChange>
        </w:rPr>
        <w:t>Duties of the Board of Directors</w:t>
      </w:r>
      <w:r w:rsidRPr="0093363B">
        <w:rPr>
          <w:b/>
          <w:sz w:val="22"/>
          <w:szCs w:val="22"/>
        </w:rPr>
        <w:t>.</w:t>
      </w:r>
      <w:r w:rsidRPr="0093363B">
        <w:rPr>
          <w:bCs/>
          <w:sz w:val="22"/>
          <w:szCs w:val="22"/>
        </w:rPr>
        <w:t xml:space="preserve"> </w:t>
      </w:r>
      <w:r w:rsidR="00212B0C" w:rsidRPr="0093363B">
        <w:rPr>
          <w:bCs/>
          <w:sz w:val="22"/>
          <w:szCs w:val="22"/>
        </w:rPr>
        <w:t xml:space="preserve"> For the avoidance of doubt and not by way of limitation, the Board shall be authorized to take each of the following actions:</w:t>
      </w:r>
    </w:p>
    <w:p w14:paraId="3EA1DAA7" w14:textId="77777777" w:rsidR="00642C65" w:rsidRPr="0093363B" w:rsidRDefault="00642C65" w:rsidP="00642C65">
      <w:pPr>
        <w:pStyle w:val="ListParagraph"/>
        <w:rPr>
          <w:bCs/>
          <w:sz w:val="22"/>
          <w:szCs w:val="22"/>
        </w:rPr>
      </w:pPr>
    </w:p>
    <w:p w14:paraId="11E5F422" w14:textId="40FCCDB3" w:rsidR="00C63E9F" w:rsidRPr="0093363B" w:rsidRDefault="00642C65" w:rsidP="00057E23">
      <w:pPr>
        <w:widowControl w:val="0"/>
        <w:numPr>
          <w:ilvl w:val="2"/>
          <w:numId w:val="44"/>
        </w:numPr>
        <w:ind w:left="1440" w:hanging="720"/>
        <w:rPr>
          <w:bCs/>
          <w:sz w:val="22"/>
          <w:szCs w:val="22"/>
        </w:rPr>
        <w:pPrChange w:id="644" w:author="Andrew Balzer" w:date="2025-04-08T16:17:00Z" w16du:dateUtc="2025-04-08T20:17:00Z">
          <w:pPr>
            <w:widowControl w:val="0"/>
            <w:numPr>
              <w:ilvl w:val="4"/>
              <w:numId w:val="9"/>
            </w:numPr>
            <w:ind w:left="1440" w:hanging="360"/>
          </w:pPr>
        </w:pPrChange>
      </w:pPr>
      <w:r w:rsidRPr="0093363B">
        <w:rPr>
          <w:bCs/>
          <w:sz w:val="22"/>
          <w:szCs w:val="22"/>
        </w:rPr>
        <w:t xml:space="preserve">Appoint and terminate </w:t>
      </w:r>
      <w:r w:rsidR="00212B0C" w:rsidRPr="0093363B">
        <w:rPr>
          <w:bCs/>
          <w:sz w:val="22"/>
          <w:szCs w:val="22"/>
        </w:rPr>
        <w:t>O</w:t>
      </w:r>
      <w:r w:rsidRPr="0093363B">
        <w:rPr>
          <w:bCs/>
          <w:sz w:val="22"/>
          <w:szCs w:val="22"/>
        </w:rPr>
        <w:t>fficer</w:t>
      </w:r>
      <w:r w:rsidR="00C63E9F" w:rsidRPr="0093363B">
        <w:rPr>
          <w:bCs/>
          <w:sz w:val="22"/>
          <w:szCs w:val="22"/>
        </w:rPr>
        <w:t>s</w:t>
      </w:r>
      <w:r w:rsidR="00212B0C" w:rsidRPr="0093363B">
        <w:rPr>
          <w:bCs/>
          <w:sz w:val="22"/>
          <w:szCs w:val="22"/>
        </w:rPr>
        <w:t>;</w:t>
      </w:r>
    </w:p>
    <w:p w14:paraId="338C4124" w14:textId="77777777" w:rsidR="00C63E9F" w:rsidRPr="0093363B" w:rsidRDefault="00C63E9F" w:rsidP="00C63E9F">
      <w:pPr>
        <w:widowControl w:val="0"/>
        <w:rPr>
          <w:bCs/>
          <w:sz w:val="22"/>
          <w:szCs w:val="22"/>
        </w:rPr>
      </w:pPr>
    </w:p>
    <w:p w14:paraId="1CC4CA53" w14:textId="702AD750" w:rsidR="00C63E9F" w:rsidRPr="0093363B" w:rsidRDefault="00642C65" w:rsidP="00057E23">
      <w:pPr>
        <w:widowControl w:val="0"/>
        <w:numPr>
          <w:ilvl w:val="2"/>
          <w:numId w:val="44"/>
        </w:numPr>
        <w:ind w:left="1440" w:hanging="720"/>
        <w:rPr>
          <w:bCs/>
          <w:sz w:val="22"/>
          <w:szCs w:val="22"/>
        </w:rPr>
        <w:pPrChange w:id="645" w:author="Andrew Balzer" w:date="2025-04-08T16:17:00Z" w16du:dateUtc="2025-04-08T20:17:00Z">
          <w:pPr>
            <w:widowControl w:val="0"/>
            <w:numPr>
              <w:ilvl w:val="4"/>
              <w:numId w:val="9"/>
            </w:numPr>
            <w:ind w:left="1440" w:hanging="360"/>
          </w:pPr>
        </w:pPrChange>
      </w:pPr>
      <w:r w:rsidRPr="0093363B">
        <w:rPr>
          <w:bCs/>
          <w:sz w:val="22"/>
          <w:szCs w:val="22"/>
        </w:rPr>
        <w:t>Approve dividends</w:t>
      </w:r>
      <w:r w:rsidR="00212B0C" w:rsidRPr="0093363B">
        <w:rPr>
          <w:bCs/>
          <w:sz w:val="22"/>
          <w:szCs w:val="22"/>
        </w:rPr>
        <w:t xml:space="preserve"> and other distributions;</w:t>
      </w:r>
    </w:p>
    <w:p w14:paraId="44928F98" w14:textId="77777777" w:rsidR="00C63E9F" w:rsidRPr="0093363B" w:rsidRDefault="00C63E9F" w:rsidP="00C63E9F">
      <w:pPr>
        <w:pStyle w:val="ListParagraph"/>
        <w:rPr>
          <w:bCs/>
          <w:sz w:val="22"/>
          <w:szCs w:val="22"/>
        </w:rPr>
      </w:pPr>
    </w:p>
    <w:p w14:paraId="3A5732BE" w14:textId="2FCE0DF7" w:rsidR="00C63E9F" w:rsidRPr="0093363B" w:rsidRDefault="00642C65" w:rsidP="00057E23">
      <w:pPr>
        <w:widowControl w:val="0"/>
        <w:numPr>
          <w:ilvl w:val="2"/>
          <w:numId w:val="44"/>
        </w:numPr>
        <w:ind w:left="1440" w:hanging="720"/>
        <w:rPr>
          <w:bCs/>
          <w:sz w:val="22"/>
          <w:szCs w:val="22"/>
        </w:rPr>
        <w:pPrChange w:id="646" w:author="Andrew Balzer" w:date="2025-04-08T16:17:00Z" w16du:dateUtc="2025-04-08T20:17:00Z">
          <w:pPr>
            <w:widowControl w:val="0"/>
            <w:numPr>
              <w:ilvl w:val="4"/>
              <w:numId w:val="9"/>
            </w:numPr>
            <w:ind w:left="1440" w:hanging="360"/>
          </w:pPr>
        </w:pPrChange>
      </w:pPr>
      <w:r w:rsidRPr="0093363B">
        <w:rPr>
          <w:bCs/>
          <w:sz w:val="22"/>
          <w:szCs w:val="22"/>
        </w:rPr>
        <w:t>Approve new shares being authorize</w:t>
      </w:r>
      <w:r w:rsidR="00C63E9F" w:rsidRPr="0093363B">
        <w:rPr>
          <w:bCs/>
          <w:sz w:val="22"/>
          <w:szCs w:val="22"/>
        </w:rPr>
        <w:t>d</w:t>
      </w:r>
      <w:r w:rsidR="00212B0C" w:rsidRPr="0093363B">
        <w:rPr>
          <w:bCs/>
          <w:sz w:val="22"/>
          <w:szCs w:val="22"/>
        </w:rPr>
        <w:t>;</w:t>
      </w:r>
    </w:p>
    <w:p w14:paraId="3E42676F" w14:textId="77777777" w:rsidR="00C63E9F" w:rsidRPr="0093363B" w:rsidRDefault="00C63E9F" w:rsidP="00C63E9F">
      <w:pPr>
        <w:pStyle w:val="ListParagraph"/>
        <w:rPr>
          <w:bCs/>
          <w:sz w:val="22"/>
          <w:szCs w:val="22"/>
        </w:rPr>
      </w:pPr>
    </w:p>
    <w:p w14:paraId="25AF7EA9" w14:textId="3BA930A8" w:rsidR="00C63E9F" w:rsidRPr="0093363B" w:rsidRDefault="00642C65" w:rsidP="00057E23">
      <w:pPr>
        <w:widowControl w:val="0"/>
        <w:numPr>
          <w:ilvl w:val="2"/>
          <w:numId w:val="44"/>
        </w:numPr>
        <w:ind w:left="1440" w:hanging="720"/>
        <w:rPr>
          <w:bCs/>
          <w:sz w:val="22"/>
          <w:szCs w:val="22"/>
        </w:rPr>
        <w:pPrChange w:id="647" w:author="Andrew Balzer" w:date="2025-04-08T16:17:00Z" w16du:dateUtc="2025-04-08T20:17:00Z">
          <w:pPr>
            <w:widowControl w:val="0"/>
            <w:numPr>
              <w:ilvl w:val="4"/>
              <w:numId w:val="9"/>
            </w:numPr>
            <w:ind w:left="1440" w:hanging="360"/>
          </w:pPr>
        </w:pPrChange>
      </w:pPr>
      <w:r w:rsidRPr="0093363B">
        <w:rPr>
          <w:bCs/>
          <w:sz w:val="22"/>
          <w:szCs w:val="22"/>
        </w:rPr>
        <w:t>Approve new Class A Subgroups</w:t>
      </w:r>
      <w:r w:rsidR="00212B0C" w:rsidRPr="0093363B">
        <w:rPr>
          <w:bCs/>
          <w:sz w:val="22"/>
          <w:szCs w:val="22"/>
        </w:rPr>
        <w:t>;</w:t>
      </w:r>
    </w:p>
    <w:p w14:paraId="276F1C22" w14:textId="77777777" w:rsidR="00212B0C" w:rsidRPr="0093363B" w:rsidRDefault="00212B0C" w:rsidP="00212B0C">
      <w:pPr>
        <w:pStyle w:val="ListParagraph"/>
        <w:rPr>
          <w:bCs/>
          <w:sz w:val="22"/>
          <w:szCs w:val="22"/>
        </w:rPr>
      </w:pPr>
    </w:p>
    <w:p w14:paraId="1C669BAE" w14:textId="2A68DA5F" w:rsidR="00212B0C" w:rsidRPr="0093363B" w:rsidRDefault="00212B0C" w:rsidP="00057E23">
      <w:pPr>
        <w:widowControl w:val="0"/>
        <w:numPr>
          <w:ilvl w:val="2"/>
          <w:numId w:val="44"/>
        </w:numPr>
        <w:ind w:left="1440" w:hanging="720"/>
        <w:rPr>
          <w:bCs/>
          <w:sz w:val="22"/>
          <w:szCs w:val="22"/>
        </w:rPr>
        <w:pPrChange w:id="648" w:author="Andrew Balzer" w:date="2025-04-08T16:17:00Z" w16du:dateUtc="2025-04-08T20:17:00Z">
          <w:pPr>
            <w:widowControl w:val="0"/>
            <w:numPr>
              <w:ilvl w:val="4"/>
              <w:numId w:val="9"/>
            </w:numPr>
            <w:ind w:left="1440" w:hanging="360"/>
          </w:pPr>
        </w:pPrChange>
      </w:pPr>
      <w:r w:rsidRPr="0093363B">
        <w:rPr>
          <w:bCs/>
          <w:sz w:val="22"/>
          <w:szCs w:val="22"/>
        </w:rPr>
        <w:t>Adopt an agreement or plan of merger, consolidation, or share exchange;</w:t>
      </w:r>
    </w:p>
    <w:p w14:paraId="2C1DB56B" w14:textId="77777777" w:rsidR="00212B0C" w:rsidRPr="0093363B" w:rsidRDefault="00212B0C" w:rsidP="00212B0C">
      <w:pPr>
        <w:pStyle w:val="ListParagraph"/>
        <w:rPr>
          <w:bCs/>
          <w:sz w:val="22"/>
          <w:szCs w:val="22"/>
        </w:rPr>
      </w:pPr>
    </w:p>
    <w:p w14:paraId="783F3694" w14:textId="507E0447" w:rsidR="00212B0C" w:rsidRPr="0093363B" w:rsidRDefault="00212B0C" w:rsidP="00057E23">
      <w:pPr>
        <w:widowControl w:val="0"/>
        <w:numPr>
          <w:ilvl w:val="2"/>
          <w:numId w:val="44"/>
        </w:numPr>
        <w:ind w:left="1440" w:hanging="720"/>
        <w:rPr>
          <w:bCs/>
          <w:sz w:val="22"/>
          <w:szCs w:val="22"/>
        </w:rPr>
        <w:pPrChange w:id="649" w:author="Andrew Balzer" w:date="2025-04-08T16:17:00Z" w16du:dateUtc="2025-04-08T20:17:00Z">
          <w:pPr>
            <w:widowControl w:val="0"/>
            <w:numPr>
              <w:ilvl w:val="4"/>
              <w:numId w:val="9"/>
            </w:numPr>
            <w:ind w:left="1440" w:hanging="360"/>
          </w:pPr>
        </w:pPrChange>
      </w:pPr>
      <w:r w:rsidRPr="0093363B">
        <w:rPr>
          <w:bCs/>
          <w:sz w:val="22"/>
          <w:szCs w:val="22"/>
        </w:rPr>
        <w:t>Recommend to the Shareholders the sale, lease, or exchange of all or substantially all of the Company’s property and assets;</w:t>
      </w:r>
    </w:p>
    <w:p w14:paraId="0F04A37E" w14:textId="77777777" w:rsidR="00212B0C" w:rsidRPr="0093363B" w:rsidRDefault="00212B0C" w:rsidP="00212B0C">
      <w:pPr>
        <w:pStyle w:val="ListParagraph"/>
        <w:rPr>
          <w:bCs/>
          <w:sz w:val="22"/>
          <w:szCs w:val="22"/>
        </w:rPr>
      </w:pPr>
    </w:p>
    <w:p w14:paraId="16748450" w14:textId="4C1E50A7" w:rsidR="00212B0C" w:rsidRPr="0093363B" w:rsidRDefault="00212B0C" w:rsidP="00057E23">
      <w:pPr>
        <w:widowControl w:val="0"/>
        <w:numPr>
          <w:ilvl w:val="2"/>
          <w:numId w:val="44"/>
        </w:numPr>
        <w:ind w:left="1440" w:hanging="720"/>
        <w:rPr>
          <w:bCs/>
          <w:sz w:val="22"/>
          <w:szCs w:val="22"/>
        </w:rPr>
        <w:pPrChange w:id="650" w:author="Andrew Balzer" w:date="2025-04-08T16:17:00Z" w16du:dateUtc="2025-04-08T20:17:00Z">
          <w:pPr>
            <w:widowControl w:val="0"/>
            <w:numPr>
              <w:ilvl w:val="4"/>
              <w:numId w:val="9"/>
            </w:numPr>
            <w:ind w:left="1440" w:hanging="360"/>
          </w:pPr>
        </w:pPrChange>
      </w:pPr>
      <w:r w:rsidRPr="0093363B">
        <w:rPr>
          <w:bCs/>
          <w:sz w:val="22"/>
          <w:szCs w:val="22"/>
        </w:rPr>
        <w:t>Recommend to the Shareholders a dissolution of the Company or revocation of a dissolution; and</w:t>
      </w:r>
    </w:p>
    <w:p w14:paraId="01D7C986" w14:textId="77777777" w:rsidR="00212B0C" w:rsidRPr="0093363B" w:rsidRDefault="00212B0C" w:rsidP="00212B0C">
      <w:pPr>
        <w:pStyle w:val="ListParagraph"/>
        <w:rPr>
          <w:bCs/>
          <w:sz w:val="22"/>
          <w:szCs w:val="22"/>
        </w:rPr>
      </w:pPr>
    </w:p>
    <w:p w14:paraId="242385FC" w14:textId="5D331716" w:rsidR="00212B0C" w:rsidRPr="0093363B" w:rsidRDefault="00212B0C" w:rsidP="00057E23">
      <w:pPr>
        <w:widowControl w:val="0"/>
        <w:numPr>
          <w:ilvl w:val="2"/>
          <w:numId w:val="44"/>
        </w:numPr>
        <w:ind w:left="1440" w:hanging="720"/>
        <w:rPr>
          <w:bCs/>
          <w:sz w:val="22"/>
          <w:szCs w:val="22"/>
        </w:rPr>
        <w:pPrChange w:id="651" w:author="Andrew Balzer" w:date="2025-04-08T16:17:00Z" w16du:dateUtc="2025-04-08T20:17:00Z">
          <w:pPr>
            <w:widowControl w:val="0"/>
            <w:numPr>
              <w:ilvl w:val="4"/>
              <w:numId w:val="9"/>
            </w:numPr>
            <w:ind w:left="1440" w:hanging="360"/>
          </w:pPr>
        </w:pPrChange>
      </w:pPr>
      <w:r w:rsidRPr="0093363B">
        <w:rPr>
          <w:bCs/>
          <w:sz w:val="22"/>
          <w:szCs w:val="22"/>
        </w:rPr>
        <w:t>Fill vacancies in the Board;</w:t>
      </w:r>
    </w:p>
    <w:p w14:paraId="0C5315BE" w14:textId="77777777" w:rsidR="00212B0C" w:rsidRDefault="00212B0C" w:rsidP="00057E23">
      <w:pPr>
        <w:pStyle w:val="ListParagraph"/>
        <w:rPr>
          <w:rStyle w:val="Heading2Char"/>
          <w:rPrChange w:id="652" w:author="Andrew Balzer" w:date="2025-04-08T16:17:00Z" w16du:dateUtc="2025-04-08T20:17:00Z">
            <w:rPr>
              <w:bCs/>
              <w:sz w:val="22"/>
              <w:szCs w:val="22"/>
            </w:rPr>
          </w:rPrChange>
        </w:rPr>
        <w:pPrChange w:id="653" w:author="Andrew Balzer" w:date="2025-04-08T16:17:00Z" w16du:dateUtc="2025-04-08T20:17:00Z">
          <w:pPr>
            <w:widowControl w:val="0"/>
          </w:pPr>
        </w:pPrChange>
      </w:pPr>
    </w:p>
    <w:p w14:paraId="3B6593BB" w14:textId="72006BCE" w:rsidR="00003C33" w:rsidRPr="0093363B" w:rsidRDefault="00C63511" w:rsidP="00057E23">
      <w:pPr>
        <w:widowControl w:val="0"/>
        <w:numPr>
          <w:ilvl w:val="1"/>
          <w:numId w:val="44"/>
        </w:numPr>
        <w:ind w:left="720" w:hanging="720"/>
        <w:rPr>
          <w:bCs/>
          <w:sz w:val="22"/>
          <w:szCs w:val="22"/>
        </w:rPr>
        <w:pPrChange w:id="654" w:author="Andrew Balzer" w:date="2025-04-08T16:17:00Z" w16du:dateUtc="2025-04-08T20:17:00Z">
          <w:pPr>
            <w:widowControl w:val="0"/>
            <w:numPr>
              <w:ilvl w:val="3"/>
              <w:numId w:val="9"/>
            </w:numPr>
            <w:ind w:left="720" w:hanging="360"/>
          </w:pPr>
        </w:pPrChange>
      </w:pPr>
      <w:r w:rsidRPr="00BD6B48">
        <w:rPr>
          <w:rStyle w:val="Heading2Char"/>
          <w:rPrChange w:id="655" w:author="Andrew Balzer" w:date="2025-04-08T16:17:00Z" w16du:dateUtc="2025-04-08T20:17:00Z">
            <w:rPr>
              <w:b/>
              <w:sz w:val="22"/>
              <w:szCs w:val="22"/>
              <w:u w:val="single"/>
            </w:rPr>
          </w:rPrChange>
        </w:rPr>
        <w:t>The Founder’s Veto Power</w:t>
      </w:r>
      <w:r w:rsidRPr="0093363B">
        <w:rPr>
          <w:b/>
          <w:sz w:val="22"/>
          <w:szCs w:val="22"/>
        </w:rPr>
        <w:t xml:space="preserve">.  </w:t>
      </w:r>
      <w:r w:rsidRPr="0093363B">
        <w:rPr>
          <w:bCs/>
          <w:sz w:val="22"/>
          <w:szCs w:val="22"/>
        </w:rPr>
        <w:t xml:space="preserve">Notwithstanding anything to the contrary contained in this Agreement, </w:t>
      </w:r>
      <w:r w:rsidR="00003C33" w:rsidRPr="0093363B">
        <w:rPr>
          <w:bCs/>
          <w:sz w:val="22"/>
          <w:szCs w:val="22"/>
        </w:rPr>
        <w:t xml:space="preserve">the Founder shall retain </w:t>
      </w:r>
      <w:r w:rsidR="00AF4530" w:rsidRPr="0093363B">
        <w:rPr>
          <w:bCs/>
          <w:sz w:val="22"/>
          <w:szCs w:val="22"/>
        </w:rPr>
        <w:t>an</w:t>
      </w:r>
      <w:r w:rsidR="00003C33" w:rsidRPr="0093363B">
        <w:rPr>
          <w:bCs/>
          <w:sz w:val="22"/>
          <w:szCs w:val="22"/>
        </w:rPr>
        <w:t xml:space="preserve"> </w:t>
      </w:r>
      <w:r w:rsidR="00AF4530" w:rsidRPr="0093363B">
        <w:rPr>
          <w:bCs/>
          <w:sz w:val="22"/>
          <w:szCs w:val="22"/>
        </w:rPr>
        <w:t>additional</w:t>
      </w:r>
      <w:r w:rsidR="00ED6A4B" w:rsidRPr="0093363B">
        <w:rPr>
          <w:bCs/>
          <w:sz w:val="22"/>
          <w:szCs w:val="22"/>
        </w:rPr>
        <w:t xml:space="preserve"> Founder</w:t>
      </w:r>
      <w:r w:rsidR="00AF4530" w:rsidRPr="0093363B">
        <w:rPr>
          <w:bCs/>
          <w:sz w:val="22"/>
          <w:szCs w:val="22"/>
        </w:rPr>
        <w:t xml:space="preserve"> </w:t>
      </w:r>
      <w:r w:rsidR="00003C33" w:rsidRPr="0093363B">
        <w:rPr>
          <w:bCs/>
          <w:sz w:val="22"/>
          <w:szCs w:val="22"/>
        </w:rPr>
        <w:t>Veto Power defined as follows:</w:t>
      </w:r>
    </w:p>
    <w:p w14:paraId="1C865A6F" w14:textId="77777777" w:rsidR="00003C33" w:rsidRPr="0093363B" w:rsidRDefault="00003C33" w:rsidP="00057E23">
      <w:pPr>
        <w:widowControl w:val="0"/>
        <w:ind w:left="720"/>
        <w:rPr>
          <w:bCs/>
          <w:sz w:val="22"/>
          <w:szCs w:val="22"/>
        </w:rPr>
        <w:pPrChange w:id="656" w:author="Andrew Balzer" w:date="2025-04-08T16:17:00Z" w16du:dateUtc="2025-04-08T20:17:00Z">
          <w:pPr>
            <w:pStyle w:val="ListParagraph"/>
          </w:pPr>
        </w:pPrChange>
      </w:pPr>
    </w:p>
    <w:p w14:paraId="55914485" w14:textId="51BB9DD8" w:rsidR="00C63E9F" w:rsidRPr="0093363B" w:rsidRDefault="00003C33" w:rsidP="00057E23">
      <w:pPr>
        <w:widowControl w:val="0"/>
        <w:numPr>
          <w:ilvl w:val="2"/>
          <w:numId w:val="44"/>
        </w:numPr>
        <w:ind w:left="1440" w:hanging="720"/>
        <w:rPr>
          <w:bCs/>
          <w:sz w:val="22"/>
          <w:szCs w:val="22"/>
        </w:rPr>
        <w:pPrChange w:id="657" w:author="Andrew Balzer" w:date="2025-04-08T16:17:00Z" w16du:dateUtc="2025-04-08T20:17:00Z">
          <w:pPr>
            <w:widowControl w:val="0"/>
            <w:numPr>
              <w:numId w:val="15"/>
            </w:numPr>
            <w:ind w:left="1440" w:hanging="360"/>
          </w:pPr>
        </w:pPrChange>
      </w:pPr>
      <w:r w:rsidRPr="0093363B">
        <w:rPr>
          <w:bCs/>
          <w:sz w:val="22"/>
          <w:szCs w:val="22"/>
        </w:rPr>
        <w:t xml:space="preserve">From the inception of the Company until December 31, </w:t>
      </w:r>
      <w:ins w:id="658" w:author="Andrew Balzer" w:date="2025-04-08T16:17:00Z" w16du:dateUtc="2025-04-08T20:17:00Z">
        <w:r w:rsidRPr="00057E23">
          <w:rPr>
            <w:bCs/>
            <w:sz w:val="22"/>
            <w:szCs w:val="22"/>
          </w:rPr>
          <w:t>20</w:t>
        </w:r>
        <w:r w:rsidR="00BD6B48" w:rsidRPr="00057E23">
          <w:rPr>
            <w:bCs/>
            <w:sz w:val="22"/>
            <w:szCs w:val="22"/>
          </w:rPr>
          <w:t>3</w:t>
        </w:r>
        <w:r w:rsidRPr="00057E23">
          <w:rPr>
            <w:bCs/>
            <w:sz w:val="22"/>
            <w:szCs w:val="22"/>
          </w:rPr>
          <w:t>0</w:t>
        </w:r>
      </w:ins>
      <w:del w:id="659" w:author="Andrew Balzer" w:date="2025-04-08T16:17:00Z" w16du:dateUtc="2025-04-08T20:17:00Z">
        <w:r w:rsidRPr="0093363B">
          <w:rPr>
            <w:bCs/>
            <w:sz w:val="22"/>
            <w:szCs w:val="22"/>
          </w:rPr>
          <w:delText>2020</w:delText>
        </w:r>
      </w:del>
      <w:r w:rsidRPr="0093363B">
        <w:rPr>
          <w:bCs/>
          <w:sz w:val="22"/>
          <w:szCs w:val="22"/>
        </w:rPr>
        <w:t>, the Founder shall have the right to veto any decision of the Board by providing written notice of the Founder’s exercising of the Veto Power within thirty (30) days of learning of the decision made by the Board.</w:t>
      </w:r>
    </w:p>
    <w:p w14:paraId="01CAAFB8" w14:textId="77777777" w:rsidR="00C63E9F" w:rsidRPr="0093363B" w:rsidRDefault="00C63E9F" w:rsidP="00057E23">
      <w:pPr>
        <w:widowControl w:val="0"/>
        <w:ind w:left="720"/>
        <w:rPr>
          <w:bCs/>
          <w:sz w:val="22"/>
          <w:szCs w:val="22"/>
        </w:rPr>
        <w:pPrChange w:id="660" w:author="Andrew Balzer" w:date="2025-04-08T16:17:00Z" w16du:dateUtc="2025-04-08T20:17:00Z">
          <w:pPr>
            <w:widowControl w:val="0"/>
          </w:pPr>
        </w:pPrChange>
      </w:pPr>
    </w:p>
    <w:p w14:paraId="5FFFBC14" w14:textId="4440D9EA" w:rsidR="00C63E9F" w:rsidRPr="0093363B" w:rsidRDefault="00003C33" w:rsidP="00057E23">
      <w:pPr>
        <w:widowControl w:val="0"/>
        <w:numPr>
          <w:ilvl w:val="2"/>
          <w:numId w:val="44"/>
        </w:numPr>
        <w:ind w:left="1440" w:hanging="720"/>
        <w:rPr>
          <w:bCs/>
          <w:sz w:val="22"/>
          <w:szCs w:val="22"/>
        </w:rPr>
        <w:pPrChange w:id="661" w:author="Andrew Balzer" w:date="2025-04-08T16:17:00Z" w16du:dateUtc="2025-04-08T20:17:00Z">
          <w:pPr>
            <w:widowControl w:val="0"/>
            <w:numPr>
              <w:numId w:val="15"/>
            </w:numPr>
            <w:ind w:left="1440" w:hanging="360"/>
          </w:pPr>
        </w:pPrChange>
      </w:pPr>
      <w:r w:rsidRPr="0093363B">
        <w:rPr>
          <w:bCs/>
          <w:sz w:val="22"/>
          <w:szCs w:val="22"/>
        </w:rPr>
        <w:t xml:space="preserve">From January 1, 2031 until December 31, 2035, the Founder shall have the right to veto any decision of the Board that relates to </w:t>
      </w:r>
      <w:r w:rsidR="00AF4530" w:rsidRPr="0093363B">
        <w:rPr>
          <w:bCs/>
          <w:sz w:val="22"/>
          <w:szCs w:val="22"/>
        </w:rPr>
        <w:t xml:space="preserve">(i) the appointment and termination of </w:t>
      </w:r>
      <w:r w:rsidR="00D525AE" w:rsidRPr="0093363B">
        <w:rPr>
          <w:bCs/>
          <w:sz w:val="22"/>
          <w:szCs w:val="22"/>
        </w:rPr>
        <w:t>O</w:t>
      </w:r>
      <w:r w:rsidR="00AF4530" w:rsidRPr="0093363B">
        <w:rPr>
          <w:bCs/>
          <w:sz w:val="22"/>
          <w:szCs w:val="22"/>
        </w:rPr>
        <w:t xml:space="preserve">fficers of the Company, (ii) </w:t>
      </w:r>
      <w:r w:rsidRPr="0093363B">
        <w:rPr>
          <w:bCs/>
          <w:sz w:val="22"/>
          <w:szCs w:val="22"/>
        </w:rPr>
        <w:t xml:space="preserve">Mergers &amp; Acquisitions, </w:t>
      </w:r>
      <w:r w:rsidR="00AF4530" w:rsidRPr="0093363B">
        <w:rPr>
          <w:bCs/>
          <w:sz w:val="22"/>
          <w:szCs w:val="22"/>
        </w:rPr>
        <w:t xml:space="preserve">(iii) </w:t>
      </w:r>
      <w:r w:rsidRPr="0093363B">
        <w:rPr>
          <w:bCs/>
          <w:sz w:val="22"/>
          <w:szCs w:val="22"/>
        </w:rPr>
        <w:t xml:space="preserve">Dissolution of the Company, </w:t>
      </w:r>
      <w:r w:rsidR="00AF4530" w:rsidRPr="0093363B">
        <w:rPr>
          <w:bCs/>
          <w:sz w:val="22"/>
          <w:szCs w:val="22"/>
        </w:rPr>
        <w:t xml:space="preserve">(iv) </w:t>
      </w:r>
      <w:r w:rsidRPr="0093363B">
        <w:rPr>
          <w:bCs/>
          <w:sz w:val="22"/>
          <w:szCs w:val="22"/>
        </w:rPr>
        <w:t xml:space="preserve">the addition of new Classes of Shares, </w:t>
      </w:r>
      <w:r w:rsidR="00AF4530" w:rsidRPr="0093363B">
        <w:rPr>
          <w:bCs/>
          <w:sz w:val="22"/>
          <w:szCs w:val="22"/>
        </w:rPr>
        <w:t xml:space="preserve">(v) </w:t>
      </w:r>
      <w:r w:rsidRPr="0093363B">
        <w:rPr>
          <w:bCs/>
          <w:sz w:val="22"/>
          <w:szCs w:val="22"/>
        </w:rPr>
        <w:t xml:space="preserve">the authorization of new Shares, </w:t>
      </w:r>
      <w:r w:rsidR="00AF4530" w:rsidRPr="0093363B">
        <w:rPr>
          <w:bCs/>
          <w:sz w:val="22"/>
          <w:szCs w:val="22"/>
        </w:rPr>
        <w:t>and (vi) changes to the Board’s governance polices, by providing written notice of the Founder’s exercising of the Veto Power within thirty (30) days of learning of the decision made by the Board.</w:t>
      </w:r>
    </w:p>
    <w:p w14:paraId="70DF35BC" w14:textId="77777777" w:rsidR="00C63E9F" w:rsidRPr="0093363B" w:rsidRDefault="00C63E9F" w:rsidP="00C63E9F">
      <w:pPr>
        <w:pStyle w:val="ListParagraph"/>
        <w:rPr>
          <w:bCs/>
          <w:sz w:val="22"/>
          <w:szCs w:val="22"/>
        </w:rPr>
      </w:pPr>
    </w:p>
    <w:p w14:paraId="686C8E33" w14:textId="3F98B25F" w:rsidR="00AF4530" w:rsidRPr="0093363B" w:rsidRDefault="00AF4530" w:rsidP="00057E23">
      <w:pPr>
        <w:widowControl w:val="0"/>
        <w:numPr>
          <w:ilvl w:val="2"/>
          <w:numId w:val="44"/>
        </w:numPr>
        <w:ind w:left="1440" w:hanging="720"/>
        <w:rPr>
          <w:bCs/>
          <w:sz w:val="22"/>
          <w:szCs w:val="22"/>
        </w:rPr>
        <w:pPrChange w:id="662" w:author="Andrew Balzer" w:date="2025-04-08T16:17:00Z" w16du:dateUtc="2025-04-08T20:17:00Z">
          <w:pPr>
            <w:widowControl w:val="0"/>
            <w:numPr>
              <w:numId w:val="15"/>
            </w:numPr>
            <w:ind w:left="1440" w:hanging="360"/>
          </w:pPr>
        </w:pPrChange>
      </w:pPr>
      <w:r w:rsidRPr="0093363B">
        <w:rPr>
          <w:bCs/>
          <w:sz w:val="22"/>
          <w:szCs w:val="22"/>
        </w:rPr>
        <w:t>Beginning January 1, 2036, the Founder’s Veto Power shall become null and void and of no further force or effect.</w:t>
      </w:r>
    </w:p>
    <w:p w14:paraId="0D4F3367" w14:textId="77777777" w:rsidR="00AF4530" w:rsidRPr="0093363B" w:rsidRDefault="00AF4530" w:rsidP="00AF4530">
      <w:pPr>
        <w:pStyle w:val="ListParagraph"/>
        <w:rPr>
          <w:bCs/>
          <w:sz w:val="22"/>
          <w:szCs w:val="22"/>
        </w:rPr>
      </w:pPr>
    </w:p>
    <w:p w14:paraId="3C862971" w14:textId="25A35012" w:rsidR="00C63E9F" w:rsidRPr="0093363B" w:rsidRDefault="00ED6A4B" w:rsidP="00057E23">
      <w:pPr>
        <w:widowControl w:val="0"/>
        <w:numPr>
          <w:ilvl w:val="2"/>
          <w:numId w:val="44"/>
        </w:numPr>
        <w:ind w:left="1440" w:hanging="720"/>
        <w:rPr>
          <w:bCs/>
          <w:sz w:val="22"/>
          <w:szCs w:val="22"/>
        </w:rPr>
        <w:pPrChange w:id="663" w:author="Andrew Balzer" w:date="2025-04-08T16:17:00Z" w16du:dateUtc="2025-04-08T20:17:00Z">
          <w:pPr>
            <w:widowControl w:val="0"/>
            <w:ind w:left="720"/>
          </w:pPr>
        </w:pPrChange>
      </w:pPr>
      <w:r w:rsidRPr="0093363B">
        <w:rPr>
          <w:bCs/>
          <w:sz w:val="22"/>
          <w:szCs w:val="22"/>
        </w:rPr>
        <w:t xml:space="preserve">Upon the occurrence of </w:t>
      </w:r>
      <w:r w:rsidR="001A739C" w:rsidRPr="0093363B">
        <w:rPr>
          <w:bCs/>
          <w:sz w:val="22"/>
          <w:szCs w:val="22"/>
        </w:rPr>
        <w:t>any</w:t>
      </w:r>
      <w:r w:rsidRPr="0093363B">
        <w:rPr>
          <w:bCs/>
          <w:sz w:val="22"/>
          <w:szCs w:val="22"/>
        </w:rPr>
        <w:t xml:space="preserve"> of the following events, the Founder Veto Power shall </w:t>
      </w:r>
      <w:ins w:id="664" w:author="Andrew Balzer" w:date="2025-04-08T16:17:00Z" w16du:dateUtc="2025-04-08T20:17:00Z">
        <w:r w:rsidR="00990C03" w:rsidRPr="00057E23">
          <w:rPr>
            <w:bCs/>
            <w:sz w:val="22"/>
            <w:szCs w:val="22"/>
          </w:rPr>
          <w:t xml:space="preserve">automatically terminate and become null and void: </w:t>
        </w:r>
        <w:r w:rsidRPr="00057E23">
          <w:rPr>
            <w:bCs/>
            <w:sz w:val="22"/>
            <w:szCs w:val="22"/>
          </w:rPr>
          <w:t xml:space="preserve">(i) </w:t>
        </w:r>
        <w:r w:rsidR="00990C03" w:rsidRPr="00057E23">
          <w:rPr>
            <w:bCs/>
            <w:sz w:val="22"/>
            <w:szCs w:val="22"/>
          </w:rPr>
          <w:t>the 10% Trigger</w:t>
        </w:r>
      </w:ins>
      <w:del w:id="665" w:author="Andrew Balzer" w:date="2025-04-08T16:17:00Z" w16du:dateUtc="2025-04-08T20:17:00Z">
        <w:r w:rsidRPr="0093363B">
          <w:rPr>
            <w:bCs/>
            <w:sz w:val="22"/>
            <w:szCs w:val="22"/>
          </w:rPr>
          <w:delText>transfer to the Board for the duration of the terms set forth in subsections 1-3 of this Section e: (i) U</w:delText>
        </w:r>
        <w:r w:rsidR="00AF4530" w:rsidRPr="0093363B">
          <w:rPr>
            <w:bCs/>
            <w:sz w:val="22"/>
            <w:szCs w:val="22"/>
          </w:rPr>
          <w:delText>pon the Founder’s ownership</w:delText>
        </w:r>
        <w:r w:rsidRPr="0093363B">
          <w:rPr>
            <w:bCs/>
            <w:sz w:val="22"/>
            <w:szCs w:val="22"/>
          </w:rPr>
          <w:delText xml:space="preserve"> of the Company falling to less th</w:delText>
        </w:r>
        <w:r w:rsidR="00AF4530" w:rsidRPr="0093363B">
          <w:rPr>
            <w:bCs/>
            <w:sz w:val="22"/>
            <w:szCs w:val="22"/>
          </w:rPr>
          <w:delText>an ten percent (10%) of the Company’s authorized and issued Shares</w:delText>
        </w:r>
      </w:del>
      <w:r w:rsidRPr="0093363B">
        <w:rPr>
          <w:bCs/>
          <w:sz w:val="22"/>
          <w:szCs w:val="22"/>
        </w:rPr>
        <w:t>, (ii) Upon the Company raising more than $10 million dollars in external capital</w:t>
      </w:r>
      <w:r w:rsidR="001A739C" w:rsidRPr="0093363B">
        <w:rPr>
          <w:bCs/>
          <w:sz w:val="22"/>
          <w:szCs w:val="22"/>
        </w:rPr>
        <w:t>, or (iii) Upon the Founder’s resignation from an executive role at the Company.</w:t>
      </w:r>
    </w:p>
    <w:p w14:paraId="07044FC2" w14:textId="77777777" w:rsidR="00C63E9F" w:rsidRPr="0093363B" w:rsidRDefault="00C63E9F" w:rsidP="00F01ED4">
      <w:pPr>
        <w:pStyle w:val="ListParagraph"/>
        <w:rPr>
          <w:moveFrom w:id="666" w:author="Andrew Balzer" w:date="2025-04-08T16:17:00Z" w16du:dateUtc="2025-04-08T20:17:00Z"/>
          <w:bCs/>
          <w:sz w:val="22"/>
          <w:szCs w:val="22"/>
        </w:rPr>
        <w:pPrChange w:id="667" w:author="Andrew Balzer" w:date="2025-04-08T16:17:00Z" w16du:dateUtc="2025-04-08T20:17:00Z">
          <w:pPr>
            <w:widowControl w:val="0"/>
            <w:ind w:left="720"/>
          </w:pPr>
        </w:pPrChange>
      </w:pPr>
      <w:moveFromRangeStart w:id="668" w:author="Andrew Balzer" w:date="2025-04-08T16:17:00Z" w:name="move195021470"/>
    </w:p>
    <w:p w14:paraId="0F0A2488" w14:textId="01F09EAF" w:rsidR="00C41645" w:rsidRPr="0093363B" w:rsidRDefault="00C41645" w:rsidP="00C63E9F">
      <w:pPr>
        <w:widowControl w:val="0"/>
        <w:ind w:left="720"/>
        <w:rPr>
          <w:del w:id="669" w:author="Andrew Balzer" w:date="2025-04-08T16:17:00Z" w16du:dateUtc="2025-04-08T20:17:00Z"/>
          <w:bCs/>
          <w:sz w:val="22"/>
          <w:szCs w:val="22"/>
        </w:rPr>
      </w:pPr>
      <w:moveFrom w:id="670" w:author="Andrew Balzer" w:date="2025-04-08T16:17:00Z" w16du:dateUtc="2025-04-08T20:17:00Z">
        <w:r w:rsidRPr="00F01ED4">
          <w:rPr>
            <w:sz w:val="22"/>
            <w:rPrChange w:id="671" w:author="Andrew Balzer" w:date="2025-04-08T16:17:00Z" w16du:dateUtc="2025-04-08T20:17:00Z">
              <w:rPr>
                <w:bCs/>
                <w:sz w:val="22"/>
                <w:szCs w:val="22"/>
                <w:highlight w:val="yellow"/>
              </w:rPr>
            </w:rPrChange>
          </w:rPr>
          <w:t xml:space="preserve">The </w:t>
        </w:r>
      </w:moveFrom>
      <w:moveFromRangeEnd w:id="668"/>
      <w:del w:id="672" w:author="Andrew Balzer" w:date="2025-04-08T16:17:00Z" w16du:dateUtc="2025-04-08T20:17:00Z">
        <w:r w:rsidRPr="0093363B">
          <w:rPr>
            <w:bCs/>
            <w:sz w:val="22"/>
            <w:szCs w:val="22"/>
            <w:highlight w:val="yellow"/>
          </w:rPr>
          <w:delText xml:space="preserve">Founder may voluntarily delegate specific operational responsibilities to the </w:delText>
        </w:r>
        <w:r w:rsidRPr="0093363B">
          <w:rPr>
            <w:bCs/>
            <w:sz w:val="22"/>
            <w:szCs w:val="22"/>
            <w:highlight w:val="yellow"/>
            <w:u w:val="single"/>
          </w:rPr>
          <w:delText>executive team</w:delText>
        </w:r>
        <w:r w:rsidRPr="0093363B">
          <w:rPr>
            <w:bCs/>
            <w:sz w:val="22"/>
            <w:szCs w:val="22"/>
            <w:highlight w:val="yellow"/>
          </w:rPr>
          <w:delText xml:space="preserve"> while retaining an override power</w:delText>
        </w:r>
        <w:r w:rsidRPr="0093363B">
          <w:rPr>
            <w:bCs/>
            <w:sz w:val="22"/>
            <w:szCs w:val="22"/>
          </w:rPr>
          <w:delText>.</w:delText>
        </w:r>
      </w:del>
    </w:p>
    <w:p w14:paraId="2923D72C" w14:textId="77777777" w:rsidR="00212B0C" w:rsidRDefault="00212B0C" w:rsidP="00057E23">
      <w:pPr>
        <w:pStyle w:val="ListParagraph"/>
        <w:rPr>
          <w:rStyle w:val="Heading2Char"/>
          <w:rPrChange w:id="673" w:author="Andrew Balzer" w:date="2025-04-08T16:17:00Z" w16du:dateUtc="2025-04-08T20:17:00Z">
            <w:rPr>
              <w:bCs/>
              <w:sz w:val="22"/>
              <w:szCs w:val="22"/>
            </w:rPr>
          </w:rPrChange>
        </w:rPr>
        <w:pPrChange w:id="674" w:author="Andrew Balzer" w:date="2025-04-08T16:17:00Z" w16du:dateUtc="2025-04-08T20:17:00Z">
          <w:pPr>
            <w:widowControl w:val="0"/>
            <w:ind w:left="720"/>
          </w:pPr>
        </w:pPrChange>
      </w:pPr>
    </w:p>
    <w:p w14:paraId="43F8A7F5" w14:textId="19D49F05" w:rsidR="005E068D" w:rsidRPr="0093363B" w:rsidRDefault="00212B0C" w:rsidP="00057E23">
      <w:pPr>
        <w:widowControl w:val="0"/>
        <w:numPr>
          <w:ilvl w:val="1"/>
          <w:numId w:val="44"/>
        </w:numPr>
        <w:ind w:left="720" w:hanging="720"/>
        <w:rPr>
          <w:bCs/>
          <w:sz w:val="22"/>
          <w:szCs w:val="22"/>
        </w:rPr>
        <w:pPrChange w:id="675" w:author="Andrew Balzer" w:date="2025-04-08T16:17:00Z" w16du:dateUtc="2025-04-08T20:17:00Z">
          <w:pPr>
            <w:widowControl w:val="0"/>
            <w:numPr>
              <w:ilvl w:val="3"/>
              <w:numId w:val="9"/>
            </w:numPr>
            <w:ind w:left="720" w:hanging="360"/>
          </w:pPr>
        </w:pPrChange>
      </w:pPr>
      <w:r w:rsidRPr="00990C03">
        <w:rPr>
          <w:rStyle w:val="Heading2Char"/>
          <w:rPrChange w:id="676" w:author="Andrew Balzer" w:date="2025-04-08T16:17:00Z" w16du:dateUtc="2025-04-08T20:17:00Z">
            <w:rPr>
              <w:b/>
              <w:sz w:val="22"/>
              <w:szCs w:val="22"/>
              <w:u w:val="single"/>
            </w:rPr>
          </w:rPrChange>
        </w:rPr>
        <w:t>Compensation</w:t>
      </w:r>
      <w:r w:rsidRPr="0093363B">
        <w:rPr>
          <w:b/>
          <w:sz w:val="22"/>
          <w:szCs w:val="22"/>
        </w:rPr>
        <w:t>.</w:t>
      </w:r>
      <w:r w:rsidRPr="0093363B">
        <w:rPr>
          <w:bCs/>
          <w:sz w:val="22"/>
          <w:szCs w:val="22"/>
        </w:rPr>
        <w:t xml:space="preserve">  The Board, by</w:t>
      </w:r>
      <w:r w:rsidR="005E068D" w:rsidRPr="0093363B">
        <w:rPr>
          <w:sz w:val="22"/>
          <w:szCs w:val="22"/>
        </w:rPr>
        <w:t xml:space="preserve"> affirmative vote of a </w:t>
      </w:r>
      <w:r w:rsidR="00295BA8">
        <w:rPr>
          <w:sz w:val="22"/>
          <w:szCs w:val="22"/>
        </w:rPr>
        <w:t>Simple M</w:t>
      </w:r>
      <w:r w:rsidR="005E068D" w:rsidRPr="0093363B">
        <w:rPr>
          <w:sz w:val="22"/>
          <w:szCs w:val="22"/>
        </w:rPr>
        <w:t xml:space="preserve">ajority of </w:t>
      </w:r>
      <w:r w:rsidRPr="0093363B">
        <w:rPr>
          <w:sz w:val="22"/>
          <w:szCs w:val="22"/>
        </w:rPr>
        <w:t>D</w:t>
      </w:r>
      <w:r w:rsidR="005E068D" w:rsidRPr="0093363B">
        <w:rPr>
          <w:sz w:val="22"/>
          <w:szCs w:val="22"/>
        </w:rPr>
        <w:t xml:space="preserve">irectors in office and irrespective of any personal interest of any of them, may establish reasonable compensation of </w:t>
      </w:r>
      <w:r w:rsidRPr="0093363B">
        <w:rPr>
          <w:sz w:val="22"/>
          <w:szCs w:val="22"/>
        </w:rPr>
        <w:t>D</w:t>
      </w:r>
      <w:r w:rsidR="005E068D" w:rsidRPr="0093363B">
        <w:rPr>
          <w:sz w:val="22"/>
          <w:szCs w:val="22"/>
        </w:rPr>
        <w:t xml:space="preserve">irectors for services to the </w:t>
      </w:r>
      <w:r w:rsidRPr="0093363B">
        <w:rPr>
          <w:sz w:val="22"/>
          <w:szCs w:val="22"/>
        </w:rPr>
        <w:t>Company</w:t>
      </w:r>
      <w:r w:rsidR="005E068D" w:rsidRPr="0093363B">
        <w:rPr>
          <w:sz w:val="22"/>
          <w:szCs w:val="22"/>
        </w:rPr>
        <w:t xml:space="preserve"> as </w:t>
      </w:r>
      <w:r w:rsidRPr="0093363B">
        <w:rPr>
          <w:sz w:val="22"/>
          <w:szCs w:val="22"/>
        </w:rPr>
        <w:t>D</w:t>
      </w:r>
      <w:r w:rsidR="005E068D" w:rsidRPr="0093363B">
        <w:rPr>
          <w:sz w:val="22"/>
          <w:szCs w:val="22"/>
        </w:rPr>
        <w:t xml:space="preserve">irectors or </w:t>
      </w:r>
      <w:r w:rsidRPr="0093363B">
        <w:rPr>
          <w:sz w:val="22"/>
          <w:szCs w:val="22"/>
        </w:rPr>
        <w:t>O</w:t>
      </w:r>
      <w:r w:rsidR="005E068D" w:rsidRPr="0093363B">
        <w:rPr>
          <w:sz w:val="22"/>
          <w:szCs w:val="22"/>
        </w:rPr>
        <w:t xml:space="preserve">fficers. Nothing in </w:t>
      </w:r>
      <w:r w:rsidRPr="0093363B">
        <w:rPr>
          <w:sz w:val="22"/>
          <w:szCs w:val="22"/>
        </w:rPr>
        <w:t xml:space="preserve">this Agreement </w:t>
      </w:r>
      <w:r w:rsidR="005E068D" w:rsidRPr="0093363B">
        <w:rPr>
          <w:sz w:val="22"/>
          <w:szCs w:val="22"/>
        </w:rPr>
        <w:t xml:space="preserve">shall be construed to preclude any </w:t>
      </w:r>
      <w:r w:rsidRPr="0093363B">
        <w:rPr>
          <w:sz w:val="22"/>
          <w:szCs w:val="22"/>
        </w:rPr>
        <w:t>D</w:t>
      </w:r>
      <w:r w:rsidR="005E068D" w:rsidRPr="0093363B">
        <w:rPr>
          <w:sz w:val="22"/>
          <w:szCs w:val="22"/>
        </w:rPr>
        <w:t xml:space="preserve">irector from serving the </w:t>
      </w:r>
      <w:r w:rsidRPr="0093363B">
        <w:rPr>
          <w:sz w:val="22"/>
          <w:szCs w:val="22"/>
        </w:rPr>
        <w:t>Company</w:t>
      </w:r>
      <w:r w:rsidR="005E068D" w:rsidRPr="0093363B">
        <w:rPr>
          <w:sz w:val="22"/>
          <w:szCs w:val="22"/>
        </w:rPr>
        <w:t xml:space="preserve"> in any other capacity and receiving compensation for it.</w:t>
      </w:r>
    </w:p>
    <w:p w14:paraId="2B4CCDB4" w14:textId="77777777" w:rsidR="00DE4B5B" w:rsidRPr="00057E23" w:rsidRDefault="00DE4B5B" w:rsidP="00057E23">
      <w:pPr>
        <w:widowControl w:val="0"/>
        <w:rPr>
          <w:rStyle w:val="Heading2Char"/>
          <w:b w:val="0"/>
          <w:u w:val="none"/>
          <w:rPrChange w:id="677" w:author="Andrew Balzer" w:date="2025-04-08T16:17:00Z" w16du:dateUtc="2025-04-08T20:17:00Z">
            <w:rPr>
              <w:sz w:val="22"/>
              <w:szCs w:val="22"/>
            </w:rPr>
          </w:rPrChange>
        </w:rPr>
        <w:pPrChange w:id="678" w:author="Andrew Balzer" w:date="2025-04-08T16:17:00Z" w16du:dateUtc="2025-04-08T20:17:00Z">
          <w:pPr/>
        </w:pPrChange>
      </w:pPr>
    </w:p>
    <w:p w14:paraId="05438BE6" w14:textId="77777777" w:rsidR="00990C03" w:rsidRPr="00057E23" w:rsidRDefault="00990C03" w:rsidP="00057E23">
      <w:pPr>
        <w:widowControl w:val="0"/>
        <w:numPr>
          <w:ilvl w:val="1"/>
          <w:numId w:val="44"/>
        </w:numPr>
        <w:ind w:left="720" w:hanging="720"/>
        <w:rPr>
          <w:ins w:id="679" w:author="Andrew Balzer" w:date="2025-04-08T16:17:00Z" w16du:dateUtc="2025-04-08T20:17:00Z"/>
          <w:bCs/>
          <w:sz w:val="22"/>
          <w:szCs w:val="22"/>
        </w:rPr>
      </w:pPr>
      <w:ins w:id="680" w:author="Andrew Balzer" w:date="2025-04-08T16:17:00Z" w16du:dateUtc="2025-04-08T20:17:00Z">
        <w:r>
          <w:rPr>
            <w:rStyle w:val="Heading2Char"/>
          </w:rPr>
          <w:t>Subcommittees of the Board</w:t>
        </w:r>
        <w:r w:rsidRPr="00057E23">
          <w:rPr>
            <w:rStyle w:val="Heading2Char"/>
            <w:u w:val="none"/>
          </w:rPr>
          <w:t xml:space="preserve">.  </w:t>
        </w:r>
        <w:r w:rsidRPr="00057E23">
          <w:rPr>
            <w:bCs/>
            <w:sz w:val="22"/>
            <w:szCs w:val="22"/>
          </w:rPr>
          <w:t xml:space="preserve">The Board shall have the authority to create, from time to time, such subcommittees as it deems necessary or appropriate to assist in the discharge of its duties. Each subcommittee shall be composed of one or more Directors, and the Board may designate the powers, duties, and responsibilities of any subcommittee it creates, provided that no subcommittee shall have the authority to take action or make decisions on behalf of the full Board unless expressly authorized by the Board in its resolution creating the subcommittee. The Founder shall retain his Founder Veto Power described in </w:t>
        </w:r>
        <w:r w:rsidRPr="00057E23">
          <w:rPr>
            <w:bCs/>
            <w:sz w:val="22"/>
            <w:szCs w:val="22"/>
            <w:highlight w:val="yellow"/>
          </w:rPr>
          <w:t>Section 6.12</w:t>
        </w:r>
        <w:r w:rsidRPr="00057E23">
          <w:rPr>
            <w:bCs/>
            <w:sz w:val="22"/>
            <w:szCs w:val="22"/>
          </w:rPr>
          <w:t xml:space="preserve"> over any decisions or actions taken by any subcommittee formed by the Board.</w:t>
        </w:r>
      </w:ins>
    </w:p>
    <w:p w14:paraId="0B5AA35E" w14:textId="77777777" w:rsidR="00DE4B5B" w:rsidRPr="0093363B" w:rsidRDefault="00DE4B5B" w:rsidP="0093363B">
      <w:pPr>
        <w:rPr>
          <w:ins w:id="681" w:author="Andrew Balzer" w:date="2025-04-08T16:17:00Z" w16du:dateUtc="2025-04-08T20:17:00Z"/>
          <w:sz w:val="22"/>
          <w:szCs w:val="22"/>
        </w:rPr>
      </w:pPr>
    </w:p>
    <w:p w14:paraId="07E9E095" w14:textId="77777777" w:rsidR="00DE4B5B" w:rsidRDefault="00DE4B5B" w:rsidP="005E068D">
      <w:pPr>
        <w:ind w:left="360"/>
        <w:rPr>
          <w:sz w:val="22"/>
          <w:szCs w:val="22"/>
        </w:rPr>
      </w:pPr>
    </w:p>
    <w:p w14:paraId="09E906D2" w14:textId="777E72A3" w:rsidR="0093363B" w:rsidRPr="0093363B" w:rsidRDefault="0093363B" w:rsidP="0033526F">
      <w:pPr>
        <w:pStyle w:val="Heading1"/>
      </w:pPr>
      <w:r w:rsidRPr="0093363B">
        <w:t xml:space="preserve">ARTICLE </w:t>
      </w:r>
      <w:ins w:id="682" w:author="Andrew Balzer" w:date="2025-04-08T16:17:00Z" w16du:dateUtc="2025-04-08T20:17:00Z">
        <w:r w:rsidR="0033526F" w:rsidRPr="00962757">
          <w:t>VI</w:t>
        </w:r>
        <w:r w:rsidR="00962757" w:rsidRPr="00962757">
          <w:t>I</w:t>
        </w:r>
      </w:ins>
      <w:del w:id="683" w:author="Andrew Balzer" w:date="2025-04-08T16:17:00Z" w16du:dateUtc="2025-04-08T20:17:00Z">
        <w:r w:rsidR="0033526F">
          <w:delText>VI</w:delText>
        </w:r>
      </w:del>
      <w:r w:rsidRPr="0093363B">
        <w:t xml:space="preserve"> </w:t>
      </w:r>
      <w:r>
        <w:t>– OFFICERS OF THE COMPANY</w:t>
      </w:r>
    </w:p>
    <w:p w14:paraId="4900C7C2" w14:textId="77777777" w:rsidR="00057E23" w:rsidRDefault="00057E23" w:rsidP="00057E23">
      <w:pPr>
        <w:ind w:left="720" w:hanging="720"/>
        <w:rPr>
          <w:ins w:id="684" w:author="Andrew Balzer" w:date="2025-04-08T16:17:00Z" w16du:dateUtc="2025-04-08T20:17:00Z"/>
          <w:sz w:val="22"/>
          <w:szCs w:val="22"/>
        </w:rPr>
      </w:pPr>
    </w:p>
    <w:p w14:paraId="3DFC30B9" w14:textId="77777777" w:rsidR="00057E23" w:rsidRPr="00057E23" w:rsidRDefault="00057E23" w:rsidP="00057E23">
      <w:pPr>
        <w:pStyle w:val="ListParagraph"/>
        <w:numPr>
          <w:ilvl w:val="0"/>
          <w:numId w:val="16"/>
        </w:numPr>
        <w:ind w:hanging="720"/>
        <w:rPr>
          <w:ins w:id="685" w:author="Andrew Balzer" w:date="2025-04-08T16:17:00Z" w16du:dateUtc="2025-04-08T20:17:00Z"/>
          <w:vanish/>
          <w:sz w:val="22"/>
          <w:szCs w:val="22"/>
        </w:rPr>
      </w:pPr>
    </w:p>
    <w:p w14:paraId="0EE5FB7B" w14:textId="77777777" w:rsidR="00057E23" w:rsidRPr="00057E23" w:rsidRDefault="00057E23" w:rsidP="00057E23">
      <w:pPr>
        <w:pStyle w:val="ListParagraph"/>
        <w:numPr>
          <w:ilvl w:val="0"/>
          <w:numId w:val="16"/>
        </w:numPr>
        <w:ind w:hanging="720"/>
        <w:rPr>
          <w:ins w:id="686" w:author="Andrew Balzer" w:date="2025-04-08T16:17:00Z" w16du:dateUtc="2025-04-08T20:17:00Z"/>
          <w:vanish/>
          <w:sz w:val="22"/>
          <w:szCs w:val="22"/>
        </w:rPr>
      </w:pPr>
    </w:p>
    <w:p w14:paraId="27ED6218" w14:textId="77777777" w:rsidR="00057E23" w:rsidRPr="00057E23" w:rsidRDefault="00057E23" w:rsidP="00057E23">
      <w:pPr>
        <w:pStyle w:val="ListParagraph"/>
        <w:numPr>
          <w:ilvl w:val="0"/>
          <w:numId w:val="16"/>
        </w:numPr>
        <w:ind w:hanging="720"/>
        <w:rPr>
          <w:ins w:id="687" w:author="Andrew Balzer" w:date="2025-04-08T16:17:00Z" w16du:dateUtc="2025-04-08T20:17:00Z"/>
          <w:vanish/>
          <w:sz w:val="22"/>
          <w:szCs w:val="22"/>
        </w:rPr>
      </w:pPr>
    </w:p>
    <w:p w14:paraId="58D90656" w14:textId="77777777" w:rsidR="00057E23" w:rsidRPr="00057E23" w:rsidRDefault="00057E23" w:rsidP="00057E23">
      <w:pPr>
        <w:pStyle w:val="ListParagraph"/>
        <w:numPr>
          <w:ilvl w:val="0"/>
          <w:numId w:val="16"/>
        </w:numPr>
        <w:ind w:hanging="720"/>
        <w:rPr>
          <w:ins w:id="688" w:author="Andrew Balzer" w:date="2025-04-08T16:17:00Z" w16du:dateUtc="2025-04-08T20:17:00Z"/>
          <w:vanish/>
          <w:sz w:val="22"/>
          <w:szCs w:val="22"/>
        </w:rPr>
      </w:pPr>
    </w:p>
    <w:p w14:paraId="18D5065C" w14:textId="77777777" w:rsidR="00057E23" w:rsidRPr="00057E23" w:rsidRDefault="00057E23" w:rsidP="00057E23">
      <w:pPr>
        <w:pStyle w:val="ListParagraph"/>
        <w:numPr>
          <w:ilvl w:val="0"/>
          <w:numId w:val="16"/>
        </w:numPr>
        <w:ind w:hanging="720"/>
        <w:rPr>
          <w:ins w:id="689" w:author="Andrew Balzer" w:date="2025-04-08T16:17:00Z" w16du:dateUtc="2025-04-08T20:17:00Z"/>
          <w:vanish/>
          <w:sz w:val="22"/>
          <w:szCs w:val="22"/>
        </w:rPr>
      </w:pPr>
    </w:p>
    <w:p w14:paraId="3F61A73A" w14:textId="77777777" w:rsidR="00057E23" w:rsidRPr="00057E23" w:rsidRDefault="00057E23" w:rsidP="00057E23">
      <w:pPr>
        <w:pStyle w:val="ListParagraph"/>
        <w:numPr>
          <w:ilvl w:val="0"/>
          <w:numId w:val="16"/>
        </w:numPr>
        <w:ind w:hanging="720"/>
        <w:rPr>
          <w:ins w:id="690" w:author="Andrew Balzer" w:date="2025-04-08T16:17:00Z" w16du:dateUtc="2025-04-08T20:17:00Z"/>
          <w:vanish/>
          <w:sz w:val="22"/>
          <w:szCs w:val="22"/>
        </w:rPr>
      </w:pPr>
    </w:p>
    <w:p w14:paraId="633E275E" w14:textId="77777777" w:rsidR="0093363B" w:rsidRPr="00057E23" w:rsidRDefault="0093363B" w:rsidP="00057E23">
      <w:pPr>
        <w:pStyle w:val="ListParagraph"/>
        <w:numPr>
          <w:ilvl w:val="0"/>
          <w:numId w:val="16"/>
        </w:numPr>
        <w:ind w:hanging="720"/>
        <w:rPr>
          <w:vanish/>
          <w:sz w:val="22"/>
          <w:rPrChange w:id="691" w:author="Andrew Balzer" w:date="2025-04-08T16:17:00Z" w16du:dateUtc="2025-04-08T20:17:00Z">
            <w:rPr>
              <w:sz w:val="22"/>
              <w:szCs w:val="22"/>
            </w:rPr>
          </w:rPrChange>
        </w:rPr>
        <w:pPrChange w:id="692" w:author="Andrew Balzer" w:date="2025-04-08T16:17:00Z" w16du:dateUtc="2025-04-08T20:17:00Z">
          <w:pPr>
            <w:ind w:left="360"/>
          </w:pPr>
        </w:pPrChange>
      </w:pPr>
    </w:p>
    <w:p w14:paraId="1EFC2989" w14:textId="6FF9EE61" w:rsidR="0093363B" w:rsidRDefault="0093363B" w:rsidP="00057E23">
      <w:pPr>
        <w:numPr>
          <w:ilvl w:val="1"/>
          <w:numId w:val="16"/>
        </w:numPr>
        <w:ind w:left="720" w:hanging="720"/>
        <w:rPr>
          <w:sz w:val="22"/>
          <w:szCs w:val="22"/>
        </w:rPr>
        <w:pPrChange w:id="693" w:author="Andrew Balzer" w:date="2025-04-08T16:17:00Z" w16du:dateUtc="2025-04-08T20:17:00Z">
          <w:pPr>
            <w:numPr>
              <w:numId w:val="16"/>
            </w:numPr>
            <w:ind w:left="720" w:hanging="360"/>
          </w:pPr>
        </w:pPrChange>
      </w:pPr>
      <w:r w:rsidRPr="00962757">
        <w:rPr>
          <w:rStyle w:val="Heading2Char"/>
          <w:rPrChange w:id="694" w:author="Andrew Balzer" w:date="2025-04-08T16:17:00Z" w16du:dateUtc="2025-04-08T20:17:00Z">
            <w:rPr>
              <w:b/>
              <w:bCs/>
              <w:sz w:val="22"/>
              <w:szCs w:val="22"/>
              <w:u w:val="single"/>
            </w:rPr>
          </w:rPrChange>
        </w:rPr>
        <w:t>Number</w:t>
      </w:r>
      <w:r w:rsidRPr="0093363B">
        <w:rPr>
          <w:b/>
          <w:bCs/>
          <w:sz w:val="22"/>
          <w:szCs w:val="22"/>
        </w:rPr>
        <w:t>.</w:t>
      </w:r>
      <w:r>
        <w:rPr>
          <w:sz w:val="22"/>
          <w:szCs w:val="22"/>
        </w:rPr>
        <w:t xml:space="preserve">  The Board </w:t>
      </w:r>
      <w:r w:rsidRPr="0093363B">
        <w:rPr>
          <w:sz w:val="22"/>
          <w:szCs w:val="22"/>
        </w:rPr>
        <w:t xml:space="preserve">shall elect or appoint a </w:t>
      </w:r>
      <w:r>
        <w:rPr>
          <w:sz w:val="22"/>
          <w:szCs w:val="22"/>
        </w:rPr>
        <w:t>P</w:t>
      </w:r>
      <w:r w:rsidRPr="0093363B">
        <w:rPr>
          <w:sz w:val="22"/>
          <w:szCs w:val="22"/>
        </w:rPr>
        <w:t xml:space="preserve">resident, a </w:t>
      </w:r>
      <w:r>
        <w:rPr>
          <w:sz w:val="22"/>
          <w:szCs w:val="22"/>
        </w:rPr>
        <w:t>S</w:t>
      </w:r>
      <w:r w:rsidRPr="0093363B">
        <w:rPr>
          <w:sz w:val="22"/>
          <w:szCs w:val="22"/>
        </w:rPr>
        <w:t xml:space="preserve">ecretary, and a </w:t>
      </w:r>
      <w:r>
        <w:rPr>
          <w:sz w:val="22"/>
          <w:szCs w:val="22"/>
        </w:rPr>
        <w:t>T</w:t>
      </w:r>
      <w:r w:rsidRPr="0093363B">
        <w:rPr>
          <w:sz w:val="22"/>
          <w:szCs w:val="22"/>
        </w:rPr>
        <w:t xml:space="preserve">reasurer, and may select a </w:t>
      </w:r>
      <w:r>
        <w:rPr>
          <w:sz w:val="22"/>
          <w:szCs w:val="22"/>
        </w:rPr>
        <w:t>C</w:t>
      </w:r>
      <w:r w:rsidRPr="0093363B">
        <w:rPr>
          <w:sz w:val="22"/>
          <w:szCs w:val="22"/>
        </w:rPr>
        <w:t xml:space="preserve">hairperson of the </w:t>
      </w:r>
      <w:r>
        <w:rPr>
          <w:sz w:val="22"/>
          <w:szCs w:val="22"/>
        </w:rPr>
        <w:t>B</w:t>
      </w:r>
      <w:r w:rsidRPr="0093363B">
        <w:rPr>
          <w:sz w:val="22"/>
          <w:szCs w:val="22"/>
        </w:rPr>
        <w:t xml:space="preserve">oard and one or more </w:t>
      </w:r>
      <w:r>
        <w:rPr>
          <w:sz w:val="22"/>
          <w:szCs w:val="22"/>
        </w:rPr>
        <w:t>V</w:t>
      </w:r>
      <w:r w:rsidRPr="0093363B">
        <w:rPr>
          <w:sz w:val="22"/>
          <w:szCs w:val="22"/>
        </w:rPr>
        <w:t xml:space="preserve">ice </w:t>
      </w:r>
      <w:r>
        <w:rPr>
          <w:sz w:val="22"/>
          <w:szCs w:val="22"/>
        </w:rPr>
        <w:t>P</w:t>
      </w:r>
      <w:r w:rsidRPr="0093363B">
        <w:rPr>
          <w:sz w:val="22"/>
          <w:szCs w:val="22"/>
        </w:rPr>
        <w:t xml:space="preserve">residents, </w:t>
      </w:r>
      <w:r>
        <w:rPr>
          <w:sz w:val="22"/>
          <w:szCs w:val="22"/>
        </w:rPr>
        <w:t>A</w:t>
      </w:r>
      <w:r w:rsidRPr="0093363B">
        <w:rPr>
          <w:sz w:val="22"/>
          <w:szCs w:val="22"/>
        </w:rPr>
        <w:t xml:space="preserve">ssistant </w:t>
      </w:r>
      <w:r>
        <w:rPr>
          <w:sz w:val="22"/>
          <w:szCs w:val="22"/>
        </w:rPr>
        <w:t>S</w:t>
      </w:r>
      <w:r w:rsidRPr="0093363B">
        <w:rPr>
          <w:sz w:val="22"/>
          <w:szCs w:val="22"/>
        </w:rPr>
        <w:t xml:space="preserve">ecretaries, </w:t>
      </w:r>
      <w:r>
        <w:rPr>
          <w:sz w:val="22"/>
          <w:szCs w:val="22"/>
        </w:rPr>
        <w:t>A</w:t>
      </w:r>
      <w:r w:rsidRPr="0093363B">
        <w:rPr>
          <w:sz w:val="22"/>
          <w:szCs w:val="22"/>
        </w:rPr>
        <w:t xml:space="preserve">ssistant </w:t>
      </w:r>
      <w:r>
        <w:rPr>
          <w:sz w:val="22"/>
          <w:szCs w:val="22"/>
        </w:rPr>
        <w:t>T</w:t>
      </w:r>
      <w:r w:rsidRPr="0093363B">
        <w:rPr>
          <w:sz w:val="22"/>
          <w:szCs w:val="22"/>
        </w:rPr>
        <w:t xml:space="preserve">reasurers, and other </w:t>
      </w:r>
      <w:r>
        <w:rPr>
          <w:sz w:val="22"/>
          <w:szCs w:val="22"/>
        </w:rPr>
        <w:t>O</w:t>
      </w:r>
      <w:r w:rsidRPr="0093363B">
        <w:rPr>
          <w:sz w:val="22"/>
          <w:szCs w:val="22"/>
        </w:rPr>
        <w:t xml:space="preserve">fficers as it shall deem appropriate. The </w:t>
      </w:r>
      <w:r>
        <w:rPr>
          <w:sz w:val="22"/>
          <w:szCs w:val="22"/>
        </w:rPr>
        <w:t>P</w:t>
      </w:r>
      <w:r w:rsidRPr="0093363B">
        <w:rPr>
          <w:sz w:val="22"/>
          <w:szCs w:val="22"/>
        </w:rPr>
        <w:t xml:space="preserve">resident and </w:t>
      </w:r>
      <w:r>
        <w:rPr>
          <w:sz w:val="22"/>
          <w:szCs w:val="22"/>
        </w:rPr>
        <w:t>C</w:t>
      </w:r>
      <w:r w:rsidRPr="0093363B">
        <w:rPr>
          <w:sz w:val="22"/>
          <w:szCs w:val="22"/>
        </w:rPr>
        <w:t xml:space="preserve">hairperson of the </w:t>
      </w:r>
      <w:r>
        <w:rPr>
          <w:sz w:val="22"/>
          <w:szCs w:val="22"/>
        </w:rPr>
        <w:t>B</w:t>
      </w:r>
      <w:r w:rsidRPr="0093363B">
        <w:rPr>
          <w:sz w:val="22"/>
          <w:szCs w:val="22"/>
        </w:rPr>
        <w:t xml:space="preserve">oard, if any, shall be members of the </w:t>
      </w:r>
      <w:r>
        <w:rPr>
          <w:sz w:val="22"/>
          <w:szCs w:val="22"/>
        </w:rPr>
        <w:t>B</w:t>
      </w:r>
      <w:r w:rsidRPr="0093363B">
        <w:rPr>
          <w:sz w:val="22"/>
          <w:szCs w:val="22"/>
        </w:rPr>
        <w:t xml:space="preserve">oard. Any two or more of the preceding </w:t>
      </w:r>
      <w:r>
        <w:rPr>
          <w:sz w:val="22"/>
          <w:szCs w:val="22"/>
        </w:rPr>
        <w:t>O</w:t>
      </w:r>
      <w:r w:rsidRPr="0093363B">
        <w:rPr>
          <w:sz w:val="22"/>
          <w:szCs w:val="22"/>
        </w:rPr>
        <w:t xml:space="preserve">ffices, except those of </w:t>
      </w:r>
      <w:r>
        <w:rPr>
          <w:sz w:val="22"/>
          <w:szCs w:val="22"/>
        </w:rPr>
        <w:t>P</w:t>
      </w:r>
      <w:r w:rsidRPr="0093363B">
        <w:rPr>
          <w:sz w:val="22"/>
          <w:szCs w:val="22"/>
        </w:rPr>
        <w:t xml:space="preserve">resident and </w:t>
      </w:r>
      <w:r>
        <w:rPr>
          <w:sz w:val="22"/>
          <w:szCs w:val="22"/>
        </w:rPr>
        <w:t>V</w:t>
      </w:r>
      <w:r w:rsidRPr="0093363B">
        <w:rPr>
          <w:sz w:val="22"/>
          <w:szCs w:val="22"/>
        </w:rPr>
        <w:t xml:space="preserve">ice </w:t>
      </w:r>
      <w:r>
        <w:rPr>
          <w:sz w:val="22"/>
          <w:szCs w:val="22"/>
        </w:rPr>
        <w:t>P</w:t>
      </w:r>
      <w:r w:rsidRPr="0093363B">
        <w:rPr>
          <w:sz w:val="22"/>
          <w:szCs w:val="22"/>
        </w:rPr>
        <w:t xml:space="preserve">resident, may be held by the same person. No </w:t>
      </w:r>
      <w:r>
        <w:rPr>
          <w:sz w:val="22"/>
          <w:szCs w:val="22"/>
        </w:rPr>
        <w:t>O</w:t>
      </w:r>
      <w:r w:rsidRPr="0093363B">
        <w:rPr>
          <w:sz w:val="22"/>
          <w:szCs w:val="22"/>
        </w:rPr>
        <w:t xml:space="preserve">fficer shall execute, acknowledge, or verify an instrument in more than one capacity if the instrument is required by law, the </w:t>
      </w:r>
      <w:r>
        <w:rPr>
          <w:sz w:val="22"/>
          <w:szCs w:val="22"/>
        </w:rPr>
        <w:t>A</w:t>
      </w:r>
      <w:r w:rsidRPr="0093363B">
        <w:rPr>
          <w:sz w:val="22"/>
          <w:szCs w:val="22"/>
        </w:rPr>
        <w:t>rticles</w:t>
      </w:r>
      <w:del w:id="695" w:author="Andrew Balzer" w:date="2025-04-08T16:17:00Z" w16du:dateUtc="2025-04-08T20:17:00Z">
        <w:r w:rsidRPr="0093363B">
          <w:rPr>
            <w:sz w:val="22"/>
            <w:szCs w:val="22"/>
          </w:rPr>
          <w:delText xml:space="preserve"> of</w:delText>
        </w:r>
        <w:r>
          <w:rPr>
            <w:sz w:val="22"/>
            <w:szCs w:val="22"/>
          </w:rPr>
          <w:delText xml:space="preserve"> I</w:delText>
        </w:r>
        <w:r w:rsidRPr="0093363B">
          <w:rPr>
            <w:sz w:val="22"/>
            <w:szCs w:val="22"/>
          </w:rPr>
          <w:delText>ncorporation</w:delText>
        </w:r>
      </w:del>
      <w:r w:rsidRPr="0093363B">
        <w:rPr>
          <w:sz w:val="22"/>
          <w:szCs w:val="22"/>
        </w:rPr>
        <w:t>, or th</w:t>
      </w:r>
      <w:r>
        <w:rPr>
          <w:sz w:val="22"/>
          <w:szCs w:val="22"/>
        </w:rPr>
        <w:t>is Agreement</w:t>
      </w:r>
      <w:r w:rsidRPr="0093363B">
        <w:rPr>
          <w:sz w:val="22"/>
          <w:szCs w:val="22"/>
        </w:rPr>
        <w:t xml:space="preserve"> to be executed, acknowledged, or verified by two or more </w:t>
      </w:r>
      <w:r>
        <w:rPr>
          <w:sz w:val="22"/>
          <w:szCs w:val="22"/>
        </w:rPr>
        <w:t>O</w:t>
      </w:r>
      <w:r w:rsidRPr="0093363B">
        <w:rPr>
          <w:sz w:val="22"/>
          <w:szCs w:val="22"/>
        </w:rPr>
        <w:t>fficers.</w:t>
      </w:r>
    </w:p>
    <w:p w14:paraId="0CB40062" w14:textId="28823066" w:rsidR="0093363B" w:rsidRPr="0093363B" w:rsidRDefault="0093363B" w:rsidP="00057E23">
      <w:pPr>
        <w:ind w:left="720" w:hanging="720"/>
        <w:rPr>
          <w:sz w:val="22"/>
          <w:szCs w:val="22"/>
        </w:rPr>
        <w:pPrChange w:id="696" w:author="Andrew Balzer" w:date="2025-04-08T16:17:00Z" w16du:dateUtc="2025-04-08T20:17:00Z">
          <w:pPr>
            <w:ind w:left="720"/>
          </w:pPr>
        </w:pPrChange>
      </w:pPr>
    </w:p>
    <w:p w14:paraId="7E3993DE" w14:textId="5B1F8093" w:rsidR="0093363B" w:rsidRDefault="0093363B" w:rsidP="00057E23">
      <w:pPr>
        <w:numPr>
          <w:ilvl w:val="1"/>
          <w:numId w:val="16"/>
        </w:numPr>
        <w:ind w:left="720" w:hanging="720"/>
        <w:rPr>
          <w:sz w:val="22"/>
          <w:szCs w:val="22"/>
        </w:rPr>
        <w:pPrChange w:id="697" w:author="Andrew Balzer" w:date="2025-04-08T16:17:00Z" w16du:dateUtc="2025-04-08T20:17:00Z">
          <w:pPr>
            <w:numPr>
              <w:numId w:val="16"/>
            </w:numPr>
            <w:ind w:left="720" w:hanging="360"/>
          </w:pPr>
        </w:pPrChange>
      </w:pPr>
      <w:r w:rsidRPr="00962757">
        <w:rPr>
          <w:rStyle w:val="Heading2Char"/>
          <w:rPrChange w:id="698" w:author="Andrew Balzer" w:date="2025-04-08T16:17:00Z" w16du:dateUtc="2025-04-08T20:17:00Z">
            <w:rPr>
              <w:b/>
              <w:bCs/>
              <w:sz w:val="22"/>
              <w:szCs w:val="22"/>
              <w:u w:val="single"/>
            </w:rPr>
          </w:rPrChange>
        </w:rPr>
        <w:t>Term of Office, Resignation, and Removal</w:t>
      </w:r>
      <w:r w:rsidRPr="0093363B">
        <w:rPr>
          <w:b/>
          <w:bCs/>
          <w:sz w:val="22"/>
          <w:szCs w:val="22"/>
        </w:rPr>
        <w:t>.</w:t>
      </w:r>
      <w:r>
        <w:rPr>
          <w:sz w:val="22"/>
          <w:szCs w:val="22"/>
        </w:rPr>
        <w:t xml:space="preserve">  An Officer </w:t>
      </w:r>
      <w:r w:rsidRPr="0093363B">
        <w:rPr>
          <w:sz w:val="22"/>
          <w:szCs w:val="22"/>
        </w:rPr>
        <w:t xml:space="preserve">shall hold office for the term for which he or she is elected or appointed and until his or her successor is elected or appointed and qualified, or until his or her resignation or removal. An </w:t>
      </w:r>
      <w:r>
        <w:rPr>
          <w:sz w:val="22"/>
          <w:szCs w:val="22"/>
        </w:rPr>
        <w:t>O</w:t>
      </w:r>
      <w:r w:rsidRPr="0093363B">
        <w:rPr>
          <w:sz w:val="22"/>
          <w:szCs w:val="22"/>
        </w:rPr>
        <w:t xml:space="preserve">fficer may resign by written notice to the </w:t>
      </w:r>
      <w:r>
        <w:rPr>
          <w:sz w:val="22"/>
          <w:szCs w:val="22"/>
        </w:rPr>
        <w:t>Company</w:t>
      </w:r>
      <w:r w:rsidRPr="0093363B">
        <w:rPr>
          <w:sz w:val="22"/>
          <w:szCs w:val="22"/>
        </w:rPr>
        <w:t xml:space="preserve">. The resignation is effective on its receipt by the </w:t>
      </w:r>
      <w:r>
        <w:rPr>
          <w:sz w:val="22"/>
          <w:szCs w:val="22"/>
        </w:rPr>
        <w:t>Company</w:t>
      </w:r>
      <w:r w:rsidRPr="0093363B">
        <w:rPr>
          <w:sz w:val="22"/>
          <w:szCs w:val="22"/>
        </w:rPr>
        <w:t xml:space="preserve"> or at a subsequent time specified in the notice of resignation. An </w:t>
      </w:r>
      <w:r>
        <w:rPr>
          <w:sz w:val="22"/>
          <w:szCs w:val="22"/>
        </w:rPr>
        <w:t>O</w:t>
      </w:r>
      <w:r w:rsidRPr="0093363B">
        <w:rPr>
          <w:sz w:val="22"/>
          <w:szCs w:val="22"/>
        </w:rPr>
        <w:t xml:space="preserve">fficer may be removed by the </w:t>
      </w:r>
      <w:r>
        <w:rPr>
          <w:sz w:val="22"/>
          <w:szCs w:val="22"/>
        </w:rPr>
        <w:t>B</w:t>
      </w:r>
      <w:r w:rsidRPr="0093363B">
        <w:rPr>
          <w:sz w:val="22"/>
          <w:szCs w:val="22"/>
        </w:rPr>
        <w:t>oard with or without cause</w:t>
      </w:r>
      <w:r>
        <w:rPr>
          <w:sz w:val="22"/>
          <w:szCs w:val="22"/>
        </w:rPr>
        <w:t xml:space="preserve"> at any time</w:t>
      </w:r>
      <w:r w:rsidRPr="0093363B">
        <w:rPr>
          <w:sz w:val="22"/>
          <w:szCs w:val="22"/>
        </w:rPr>
        <w:t xml:space="preserve">. The removal of an </w:t>
      </w:r>
      <w:r>
        <w:rPr>
          <w:sz w:val="22"/>
          <w:szCs w:val="22"/>
        </w:rPr>
        <w:t>O</w:t>
      </w:r>
      <w:r w:rsidRPr="0093363B">
        <w:rPr>
          <w:sz w:val="22"/>
          <w:szCs w:val="22"/>
        </w:rPr>
        <w:t xml:space="preserve">fficer shall be without prejudice to his or her contract rights, if any. The election or appointment of an </w:t>
      </w:r>
      <w:r>
        <w:rPr>
          <w:sz w:val="22"/>
          <w:szCs w:val="22"/>
        </w:rPr>
        <w:t>O</w:t>
      </w:r>
      <w:r w:rsidRPr="0093363B">
        <w:rPr>
          <w:sz w:val="22"/>
          <w:szCs w:val="22"/>
        </w:rPr>
        <w:t>fficer does not of itself create contract rights.</w:t>
      </w:r>
    </w:p>
    <w:p w14:paraId="25D07FF3" w14:textId="77777777" w:rsidR="00AB5226" w:rsidRDefault="00AB5226" w:rsidP="00057E23">
      <w:pPr>
        <w:pStyle w:val="ListParagraph"/>
        <w:ind w:hanging="720"/>
        <w:rPr>
          <w:b/>
          <w:sz w:val="22"/>
          <w:u w:val="single"/>
          <w:rPrChange w:id="699" w:author="Andrew Balzer" w:date="2025-04-08T16:17:00Z" w16du:dateUtc="2025-04-08T20:17:00Z">
            <w:rPr>
              <w:sz w:val="22"/>
              <w:szCs w:val="22"/>
            </w:rPr>
          </w:rPrChange>
        </w:rPr>
        <w:pPrChange w:id="700" w:author="Andrew Balzer" w:date="2025-04-08T16:17:00Z" w16du:dateUtc="2025-04-08T20:17:00Z">
          <w:pPr>
            <w:pStyle w:val="ListParagraph"/>
          </w:pPr>
        </w:pPrChange>
      </w:pPr>
    </w:p>
    <w:p w14:paraId="5E34ACA8" w14:textId="0A3CB6A7" w:rsidR="00AB5226" w:rsidRDefault="00AB5226" w:rsidP="00057E23">
      <w:pPr>
        <w:numPr>
          <w:ilvl w:val="1"/>
          <w:numId w:val="16"/>
        </w:numPr>
        <w:ind w:left="720" w:hanging="720"/>
        <w:rPr>
          <w:sz w:val="22"/>
          <w:szCs w:val="22"/>
        </w:rPr>
        <w:pPrChange w:id="701" w:author="Andrew Balzer" w:date="2025-04-08T16:17:00Z" w16du:dateUtc="2025-04-08T20:17:00Z">
          <w:pPr>
            <w:numPr>
              <w:numId w:val="16"/>
            </w:numPr>
            <w:ind w:left="720" w:hanging="360"/>
          </w:pPr>
        </w:pPrChange>
      </w:pPr>
      <w:r w:rsidRPr="00962757">
        <w:rPr>
          <w:rStyle w:val="Heading2Char"/>
          <w:rPrChange w:id="702" w:author="Andrew Balzer" w:date="2025-04-08T16:17:00Z" w16du:dateUtc="2025-04-08T20:17:00Z">
            <w:rPr>
              <w:b/>
              <w:bCs/>
              <w:sz w:val="22"/>
              <w:szCs w:val="22"/>
              <w:u w:val="single"/>
            </w:rPr>
          </w:rPrChange>
        </w:rPr>
        <w:t>Salaries</w:t>
      </w:r>
      <w:r w:rsidRPr="00AB5226">
        <w:rPr>
          <w:b/>
          <w:bCs/>
          <w:sz w:val="22"/>
          <w:szCs w:val="22"/>
        </w:rPr>
        <w:t xml:space="preserve">. </w:t>
      </w:r>
      <w:r>
        <w:rPr>
          <w:sz w:val="22"/>
          <w:szCs w:val="22"/>
        </w:rPr>
        <w:t xml:space="preserve"> The salaries of all Officers of the Company shall be fixed by the Board.</w:t>
      </w:r>
    </w:p>
    <w:p w14:paraId="1486C98E" w14:textId="77777777" w:rsidR="0093363B" w:rsidRDefault="0093363B" w:rsidP="00057E23">
      <w:pPr>
        <w:pStyle w:val="ListParagraph"/>
        <w:ind w:hanging="720"/>
        <w:rPr>
          <w:b/>
          <w:sz w:val="22"/>
          <w:u w:val="single"/>
          <w:rPrChange w:id="703" w:author="Andrew Balzer" w:date="2025-04-08T16:17:00Z" w16du:dateUtc="2025-04-08T20:17:00Z">
            <w:rPr>
              <w:sz w:val="22"/>
              <w:szCs w:val="22"/>
            </w:rPr>
          </w:rPrChange>
        </w:rPr>
        <w:pPrChange w:id="704" w:author="Andrew Balzer" w:date="2025-04-08T16:17:00Z" w16du:dateUtc="2025-04-08T20:17:00Z">
          <w:pPr>
            <w:pStyle w:val="ListParagraph"/>
          </w:pPr>
        </w:pPrChange>
      </w:pPr>
    </w:p>
    <w:p w14:paraId="24032E2E" w14:textId="1C92B586" w:rsidR="0093363B" w:rsidRDefault="0093363B" w:rsidP="00057E23">
      <w:pPr>
        <w:numPr>
          <w:ilvl w:val="1"/>
          <w:numId w:val="16"/>
        </w:numPr>
        <w:ind w:left="720" w:hanging="720"/>
        <w:rPr>
          <w:sz w:val="22"/>
          <w:szCs w:val="22"/>
        </w:rPr>
        <w:pPrChange w:id="705" w:author="Andrew Balzer" w:date="2025-04-08T16:17:00Z" w16du:dateUtc="2025-04-08T20:17:00Z">
          <w:pPr>
            <w:numPr>
              <w:numId w:val="16"/>
            </w:numPr>
            <w:ind w:left="720" w:hanging="360"/>
          </w:pPr>
        </w:pPrChange>
      </w:pPr>
      <w:r w:rsidRPr="00962757">
        <w:rPr>
          <w:rStyle w:val="Heading2Char"/>
          <w:rPrChange w:id="706" w:author="Andrew Balzer" w:date="2025-04-08T16:17:00Z" w16du:dateUtc="2025-04-08T20:17:00Z">
            <w:rPr>
              <w:b/>
              <w:bCs/>
              <w:sz w:val="22"/>
              <w:szCs w:val="22"/>
              <w:u w:val="single"/>
            </w:rPr>
          </w:rPrChange>
        </w:rPr>
        <w:t>Vacancies</w:t>
      </w:r>
      <w:r w:rsidRPr="0093363B">
        <w:rPr>
          <w:b/>
          <w:bCs/>
          <w:sz w:val="22"/>
          <w:szCs w:val="22"/>
        </w:rPr>
        <w:t>.</w:t>
      </w:r>
      <w:r>
        <w:rPr>
          <w:sz w:val="22"/>
          <w:szCs w:val="22"/>
        </w:rPr>
        <w:t xml:space="preserve">  The Board shall fill </w:t>
      </w:r>
      <w:r w:rsidRPr="0093363B">
        <w:rPr>
          <w:sz w:val="22"/>
          <w:szCs w:val="22"/>
        </w:rPr>
        <w:t>any vacancies in any office occurring for whatever reason.</w:t>
      </w:r>
    </w:p>
    <w:p w14:paraId="591656B5" w14:textId="77777777" w:rsidR="0093363B" w:rsidRDefault="0093363B" w:rsidP="00057E23">
      <w:pPr>
        <w:pStyle w:val="ListParagraph"/>
        <w:ind w:hanging="720"/>
        <w:rPr>
          <w:b/>
          <w:sz w:val="22"/>
          <w:u w:val="single"/>
          <w:rPrChange w:id="707" w:author="Andrew Balzer" w:date="2025-04-08T16:17:00Z" w16du:dateUtc="2025-04-08T20:17:00Z">
            <w:rPr>
              <w:sz w:val="22"/>
              <w:szCs w:val="22"/>
            </w:rPr>
          </w:rPrChange>
        </w:rPr>
        <w:pPrChange w:id="708" w:author="Andrew Balzer" w:date="2025-04-08T16:17:00Z" w16du:dateUtc="2025-04-08T20:17:00Z">
          <w:pPr>
            <w:pStyle w:val="ListParagraph"/>
          </w:pPr>
        </w:pPrChange>
      </w:pPr>
    </w:p>
    <w:p w14:paraId="50255756" w14:textId="02AA81B7" w:rsidR="0093363B" w:rsidRPr="0093363B" w:rsidRDefault="0093363B" w:rsidP="00057E23">
      <w:pPr>
        <w:numPr>
          <w:ilvl w:val="1"/>
          <w:numId w:val="16"/>
        </w:numPr>
        <w:ind w:left="720" w:hanging="720"/>
        <w:rPr>
          <w:sz w:val="22"/>
          <w:szCs w:val="22"/>
        </w:rPr>
        <w:pPrChange w:id="709" w:author="Andrew Balzer" w:date="2025-04-08T16:17:00Z" w16du:dateUtc="2025-04-08T20:17:00Z">
          <w:pPr>
            <w:numPr>
              <w:numId w:val="16"/>
            </w:numPr>
            <w:ind w:left="720" w:hanging="360"/>
          </w:pPr>
        </w:pPrChange>
      </w:pPr>
      <w:r w:rsidRPr="00962757">
        <w:rPr>
          <w:rStyle w:val="Heading2Char"/>
          <w:rPrChange w:id="710" w:author="Andrew Balzer" w:date="2025-04-08T16:17:00Z" w16du:dateUtc="2025-04-08T20:17:00Z">
            <w:rPr>
              <w:b/>
              <w:bCs/>
              <w:sz w:val="22"/>
              <w:szCs w:val="22"/>
              <w:u w:val="single"/>
            </w:rPr>
          </w:rPrChange>
        </w:rPr>
        <w:t>Authority</w:t>
      </w:r>
      <w:r w:rsidRPr="0093363B">
        <w:rPr>
          <w:b/>
          <w:bCs/>
          <w:sz w:val="22"/>
          <w:szCs w:val="22"/>
        </w:rPr>
        <w:t xml:space="preserve">. </w:t>
      </w:r>
      <w:r>
        <w:rPr>
          <w:sz w:val="22"/>
          <w:szCs w:val="22"/>
        </w:rPr>
        <w:t xml:space="preserve"> All Officers, </w:t>
      </w:r>
      <w:r w:rsidRPr="0093363B">
        <w:rPr>
          <w:sz w:val="22"/>
          <w:szCs w:val="22"/>
        </w:rPr>
        <w:t xml:space="preserve">employees, and agents of the </w:t>
      </w:r>
      <w:r>
        <w:rPr>
          <w:sz w:val="22"/>
          <w:szCs w:val="22"/>
        </w:rPr>
        <w:t>Company</w:t>
      </w:r>
      <w:r w:rsidRPr="0093363B">
        <w:rPr>
          <w:sz w:val="22"/>
          <w:szCs w:val="22"/>
        </w:rPr>
        <w:t xml:space="preserve"> shall have the authority and perform the duties to conduct and manage the business and affairs of the </w:t>
      </w:r>
      <w:r>
        <w:rPr>
          <w:sz w:val="22"/>
          <w:szCs w:val="22"/>
        </w:rPr>
        <w:t>Company</w:t>
      </w:r>
      <w:r w:rsidRPr="0093363B">
        <w:rPr>
          <w:sz w:val="22"/>
          <w:szCs w:val="22"/>
        </w:rPr>
        <w:t xml:space="preserve"> that may be designated by the </w:t>
      </w:r>
      <w:r>
        <w:rPr>
          <w:sz w:val="22"/>
          <w:szCs w:val="22"/>
        </w:rPr>
        <w:t>Board and this Agreement</w:t>
      </w:r>
      <w:r w:rsidRPr="0093363B">
        <w:rPr>
          <w:sz w:val="22"/>
          <w:szCs w:val="22"/>
        </w:rPr>
        <w:t>.</w:t>
      </w:r>
    </w:p>
    <w:p w14:paraId="43946EDC" w14:textId="77777777" w:rsidR="0093363B" w:rsidRPr="0093363B" w:rsidRDefault="0093363B" w:rsidP="0093363B">
      <w:pPr>
        <w:ind w:left="360"/>
        <w:rPr>
          <w:sz w:val="22"/>
          <w:szCs w:val="22"/>
        </w:rPr>
      </w:pPr>
    </w:p>
    <w:p w14:paraId="593ECB5A" w14:textId="77777777" w:rsidR="00962757" w:rsidRPr="0093363B" w:rsidRDefault="00962757" w:rsidP="0093363B">
      <w:pPr>
        <w:ind w:left="360"/>
        <w:rPr>
          <w:ins w:id="711" w:author="Andrew Balzer" w:date="2025-04-08T16:17:00Z" w16du:dateUtc="2025-04-08T20:17:00Z"/>
          <w:sz w:val="22"/>
          <w:szCs w:val="22"/>
        </w:rPr>
      </w:pPr>
    </w:p>
    <w:p w14:paraId="7E9DF51F" w14:textId="590C23D8" w:rsidR="0093363B" w:rsidRPr="0093363B" w:rsidRDefault="0093363B" w:rsidP="0033526F">
      <w:pPr>
        <w:pStyle w:val="Heading1"/>
      </w:pPr>
      <w:r w:rsidRPr="0093363B">
        <w:t xml:space="preserve">ARTICLE </w:t>
      </w:r>
      <w:ins w:id="712" w:author="Andrew Balzer" w:date="2025-04-08T16:17:00Z" w16du:dateUtc="2025-04-08T20:17:00Z">
        <w:r w:rsidRPr="00962757">
          <w:t>V</w:t>
        </w:r>
        <w:r w:rsidR="0033526F" w:rsidRPr="00962757">
          <w:t>I</w:t>
        </w:r>
        <w:r w:rsidR="00962757" w:rsidRPr="00962757">
          <w:t>I</w:t>
        </w:r>
        <w:r w:rsidR="0033526F" w:rsidRPr="00962757">
          <w:t>I</w:t>
        </w:r>
      </w:ins>
      <w:del w:id="713" w:author="Andrew Balzer" w:date="2025-04-08T16:17:00Z" w16du:dateUtc="2025-04-08T20:17:00Z">
        <w:r w:rsidRPr="0093363B">
          <w:delText>V</w:delText>
        </w:r>
        <w:r w:rsidR="0033526F">
          <w:delText>II</w:delText>
        </w:r>
      </w:del>
      <w:r w:rsidRPr="0093363B">
        <w:t xml:space="preserve"> - DUTIES OF OFFICERS</w:t>
      </w:r>
    </w:p>
    <w:p w14:paraId="41C801BE" w14:textId="77777777" w:rsidR="00057E23" w:rsidRDefault="00057E23" w:rsidP="00057E23">
      <w:pPr>
        <w:rPr>
          <w:ins w:id="714" w:author="Andrew Balzer" w:date="2025-04-08T16:17:00Z" w16du:dateUtc="2025-04-08T20:17:00Z"/>
          <w:sz w:val="22"/>
          <w:szCs w:val="22"/>
        </w:rPr>
      </w:pPr>
    </w:p>
    <w:p w14:paraId="30F79B8F" w14:textId="77777777" w:rsidR="00057E23" w:rsidRPr="00057E23" w:rsidRDefault="00057E23" w:rsidP="00057E23">
      <w:pPr>
        <w:pStyle w:val="ListParagraph"/>
        <w:numPr>
          <w:ilvl w:val="0"/>
          <w:numId w:val="17"/>
        </w:numPr>
        <w:ind w:left="360"/>
        <w:rPr>
          <w:ins w:id="715" w:author="Andrew Balzer" w:date="2025-04-08T16:17:00Z" w16du:dateUtc="2025-04-08T20:17:00Z"/>
          <w:vanish/>
          <w:sz w:val="22"/>
          <w:szCs w:val="22"/>
        </w:rPr>
      </w:pPr>
    </w:p>
    <w:p w14:paraId="26178602" w14:textId="77777777" w:rsidR="00057E23" w:rsidRPr="00057E23" w:rsidRDefault="00057E23" w:rsidP="00057E23">
      <w:pPr>
        <w:pStyle w:val="ListParagraph"/>
        <w:numPr>
          <w:ilvl w:val="0"/>
          <w:numId w:val="17"/>
        </w:numPr>
        <w:ind w:left="360"/>
        <w:rPr>
          <w:ins w:id="716" w:author="Andrew Balzer" w:date="2025-04-08T16:17:00Z" w16du:dateUtc="2025-04-08T20:17:00Z"/>
          <w:vanish/>
          <w:sz w:val="22"/>
          <w:szCs w:val="22"/>
        </w:rPr>
      </w:pPr>
    </w:p>
    <w:p w14:paraId="6F7CB205" w14:textId="77777777" w:rsidR="00057E23" w:rsidRPr="00057E23" w:rsidRDefault="00057E23" w:rsidP="00057E23">
      <w:pPr>
        <w:pStyle w:val="ListParagraph"/>
        <w:numPr>
          <w:ilvl w:val="0"/>
          <w:numId w:val="17"/>
        </w:numPr>
        <w:ind w:left="360"/>
        <w:rPr>
          <w:ins w:id="717" w:author="Andrew Balzer" w:date="2025-04-08T16:17:00Z" w16du:dateUtc="2025-04-08T20:17:00Z"/>
          <w:vanish/>
          <w:sz w:val="22"/>
          <w:szCs w:val="22"/>
        </w:rPr>
      </w:pPr>
    </w:p>
    <w:p w14:paraId="1DC66BF8" w14:textId="77777777" w:rsidR="00057E23" w:rsidRPr="00057E23" w:rsidRDefault="00057E23" w:rsidP="00057E23">
      <w:pPr>
        <w:pStyle w:val="ListParagraph"/>
        <w:numPr>
          <w:ilvl w:val="0"/>
          <w:numId w:val="17"/>
        </w:numPr>
        <w:ind w:left="360"/>
        <w:rPr>
          <w:ins w:id="718" w:author="Andrew Balzer" w:date="2025-04-08T16:17:00Z" w16du:dateUtc="2025-04-08T20:17:00Z"/>
          <w:vanish/>
          <w:sz w:val="22"/>
          <w:szCs w:val="22"/>
        </w:rPr>
      </w:pPr>
    </w:p>
    <w:p w14:paraId="6028D033" w14:textId="77777777" w:rsidR="00057E23" w:rsidRPr="00057E23" w:rsidRDefault="00057E23" w:rsidP="00057E23">
      <w:pPr>
        <w:pStyle w:val="ListParagraph"/>
        <w:numPr>
          <w:ilvl w:val="0"/>
          <w:numId w:val="17"/>
        </w:numPr>
        <w:ind w:left="360"/>
        <w:rPr>
          <w:ins w:id="719" w:author="Andrew Balzer" w:date="2025-04-08T16:17:00Z" w16du:dateUtc="2025-04-08T20:17:00Z"/>
          <w:vanish/>
          <w:sz w:val="22"/>
          <w:szCs w:val="22"/>
        </w:rPr>
      </w:pPr>
    </w:p>
    <w:p w14:paraId="18C81CD5" w14:textId="77777777" w:rsidR="00057E23" w:rsidRPr="00057E23" w:rsidRDefault="00057E23" w:rsidP="00057E23">
      <w:pPr>
        <w:pStyle w:val="ListParagraph"/>
        <w:numPr>
          <w:ilvl w:val="0"/>
          <w:numId w:val="17"/>
        </w:numPr>
        <w:ind w:left="360"/>
        <w:rPr>
          <w:ins w:id="720" w:author="Andrew Balzer" w:date="2025-04-08T16:17:00Z" w16du:dateUtc="2025-04-08T20:17:00Z"/>
          <w:vanish/>
          <w:sz w:val="22"/>
          <w:szCs w:val="22"/>
        </w:rPr>
      </w:pPr>
    </w:p>
    <w:p w14:paraId="5006C4DC" w14:textId="77777777" w:rsidR="00057E23" w:rsidRPr="00057E23" w:rsidRDefault="00057E23" w:rsidP="00057E23">
      <w:pPr>
        <w:pStyle w:val="ListParagraph"/>
        <w:numPr>
          <w:ilvl w:val="0"/>
          <w:numId w:val="17"/>
        </w:numPr>
        <w:ind w:left="360"/>
        <w:rPr>
          <w:ins w:id="721" w:author="Andrew Balzer" w:date="2025-04-08T16:17:00Z" w16du:dateUtc="2025-04-08T20:17:00Z"/>
          <w:vanish/>
          <w:sz w:val="22"/>
          <w:szCs w:val="22"/>
        </w:rPr>
      </w:pPr>
    </w:p>
    <w:p w14:paraId="0CD199A8" w14:textId="77777777" w:rsidR="0093363B" w:rsidRPr="00057E23" w:rsidRDefault="0093363B" w:rsidP="00057E23">
      <w:pPr>
        <w:pStyle w:val="ListParagraph"/>
        <w:numPr>
          <w:ilvl w:val="0"/>
          <w:numId w:val="17"/>
        </w:numPr>
        <w:rPr>
          <w:vanish/>
          <w:sz w:val="22"/>
          <w:rPrChange w:id="722" w:author="Andrew Balzer" w:date="2025-04-08T16:17:00Z" w16du:dateUtc="2025-04-08T20:17:00Z">
            <w:rPr>
              <w:sz w:val="22"/>
              <w:szCs w:val="22"/>
            </w:rPr>
          </w:rPrChange>
        </w:rPr>
        <w:pPrChange w:id="723" w:author="Andrew Balzer" w:date="2025-04-08T16:17:00Z" w16du:dateUtc="2025-04-08T20:17:00Z">
          <w:pPr/>
        </w:pPrChange>
      </w:pPr>
    </w:p>
    <w:p w14:paraId="3145C42C" w14:textId="207B0D94" w:rsidR="0093363B" w:rsidRDefault="0093363B" w:rsidP="00057E23">
      <w:pPr>
        <w:numPr>
          <w:ilvl w:val="1"/>
          <w:numId w:val="17"/>
        </w:numPr>
        <w:ind w:left="720" w:hanging="720"/>
        <w:rPr>
          <w:sz w:val="22"/>
          <w:szCs w:val="22"/>
        </w:rPr>
        <w:pPrChange w:id="724" w:author="Andrew Balzer" w:date="2025-04-08T16:17:00Z" w16du:dateUtc="2025-04-08T20:17:00Z">
          <w:pPr>
            <w:numPr>
              <w:numId w:val="17"/>
            </w:numPr>
            <w:ind w:left="720" w:hanging="360"/>
          </w:pPr>
        </w:pPrChange>
      </w:pPr>
      <w:r w:rsidRPr="00962757">
        <w:rPr>
          <w:rStyle w:val="Heading2Char"/>
          <w:rPrChange w:id="725" w:author="Andrew Balzer" w:date="2025-04-08T16:17:00Z" w16du:dateUtc="2025-04-08T20:17:00Z">
            <w:rPr>
              <w:b/>
              <w:bCs/>
              <w:sz w:val="22"/>
              <w:szCs w:val="22"/>
              <w:u w:val="single"/>
            </w:rPr>
          </w:rPrChange>
        </w:rPr>
        <w:t>Chairperson of the Board</w:t>
      </w:r>
      <w:r w:rsidRPr="0093363B">
        <w:rPr>
          <w:b/>
          <w:bCs/>
          <w:sz w:val="22"/>
          <w:szCs w:val="22"/>
        </w:rPr>
        <w:t>.</w:t>
      </w:r>
      <w:r>
        <w:rPr>
          <w:sz w:val="22"/>
          <w:szCs w:val="22"/>
        </w:rPr>
        <w:t xml:space="preserve">  The Chairperson of the Board, if the office is filled, shall </w:t>
      </w:r>
      <w:r w:rsidRPr="0093363B">
        <w:rPr>
          <w:sz w:val="22"/>
          <w:szCs w:val="22"/>
        </w:rPr>
        <w:t xml:space="preserve">be the </w:t>
      </w:r>
      <w:r>
        <w:rPr>
          <w:sz w:val="22"/>
          <w:szCs w:val="22"/>
        </w:rPr>
        <w:t>C</w:t>
      </w:r>
      <w:r w:rsidRPr="0093363B">
        <w:rPr>
          <w:sz w:val="22"/>
          <w:szCs w:val="22"/>
        </w:rPr>
        <w:t xml:space="preserve">hief </w:t>
      </w:r>
      <w:r>
        <w:rPr>
          <w:sz w:val="22"/>
          <w:szCs w:val="22"/>
        </w:rPr>
        <w:t>E</w:t>
      </w:r>
      <w:r w:rsidRPr="0093363B">
        <w:rPr>
          <w:sz w:val="22"/>
          <w:szCs w:val="22"/>
        </w:rPr>
        <w:t xml:space="preserve">xecutive </w:t>
      </w:r>
      <w:r>
        <w:rPr>
          <w:sz w:val="22"/>
          <w:szCs w:val="22"/>
        </w:rPr>
        <w:t>O</w:t>
      </w:r>
      <w:r w:rsidRPr="0093363B">
        <w:rPr>
          <w:sz w:val="22"/>
          <w:szCs w:val="22"/>
        </w:rPr>
        <w:t xml:space="preserve">fficer of the </w:t>
      </w:r>
      <w:r>
        <w:rPr>
          <w:sz w:val="22"/>
          <w:szCs w:val="22"/>
        </w:rPr>
        <w:t>Company</w:t>
      </w:r>
      <w:r w:rsidRPr="0093363B">
        <w:rPr>
          <w:sz w:val="22"/>
          <w:szCs w:val="22"/>
        </w:rPr>
        <w:t xml:space="preserve"> and shall preside at all meetings of the </w:t>
      </w:r>
      <w:r>
        <w:rPr>
          <w:sz w:val="22"/>
          <w:szCs w:val="22"/>
        </w:rPr>
        <w:t>S</w:t>
      </w:r>
      <w:r w:rsidRPr="0093363B">
        <w:rPr>
          <w:sz w:val="22"/>
          <w:szCs w:val="22"/>
        </w:rPr>
        <w:t xml:space="preserve">hareholders and of the </w:t>
      </w:r>
      <w:r>
        <w:rPr>
          <w:sz w:val="22"/>
          <w:szCs w:val="22"/>
        </w:rPr>
        <w:t>B</w:t>
      </w:r>
      <w:r w:rsidRPr="0093363B">
        <w:rPr>
          <w:sz w:val="22"/>
          <w:szCs w:val="22"/>
        </w:rPr>
        <w:t xml:space="preserve">oard at which the </w:t>
      </w:r>
      <w:r>
        <w:rPr>
          <w:sz w:val="22"/>
          <w:szCs w:val="22"/>
        </w:rPr>
        <w:t>C</w:t>
      </w:r>
      <w:r w:rsidRPr="0093363B">
        <w:rPr>
          <w:sz w:val="22"/>
          <w:szCs w:val="22"/>
        </w:rPr>
        <w:t xml:space="preserve">hairperson is present. The </w:t>
      </w:r>
      <w:r>
        <w:rPr>
          <w:sz w:val="22"/>
          <w:szCs w:val="22"/>
        </w:rPr>
        <w:t>C</w:t>
      </w:r>
      <w:r w:rsidRPr="0093363B">
        <w:rPr>
          <w:sz w:val="22"/>
          <w:szCs w:val="22"/>
        </w:rPr>
        <w:t xml:space="preserve">hairperson shall see that all orders and resolutions of the </w:t>
      </w:r>
      <w:r>
        <w:rPr>
          <w:sz w:val="22"/>
          <w:szCs w:val="22"/>
        </w:rPr>
        <w:t>B</w:t>
      </w:r>
      <w:r w:rsidRPr="0093363B">
        <w:rPr>
          <w:sz w:val="22"/>
          <w:szCs w:val="22"/>
        </w:rPr>
        <w:t xml:space="preserve">oard are carried into effect and shall have the general powers of supervision and management usually vested in the chief executive officer of a corporation, including the authority to vote all securities of other corporations and business organizations that are held by the </w:t>
      </w:r>
      <w:r>
        <w:rPr>
          <w:sz w:val="22"/>
          <w:szCs w:val="22"/>
        </w:rPr>
        <w:t>Company</w:t>
      </w:r>
      <w:r w:rsidRPr="0093363B">
        <w:rPr>
          <w:sz w:val="22"/>
          <w:szCs w:val="22"/>
        </w:rPr>
        <w:t>.</w:t>
      </w:r>
    </w:p>
    <w:p w14:paraId="32DDF45B" w14:textId="77777777" w:rsidR="00CB4D22" w:rsidRPr="00CB4D22" w:rsidRDefault="00CB4D22" w:rsidP="00057E23">
      <w:pPr>
        <w:ind w:left="720" w:hanging="720"/>
        <w:rPr>
          <w:sz w:val="22"/>
          <w:szCs w:val="22"/>
        </w:rPr>
        <w:pPrChange w:id="726" w:author="Andrew Balzer" w:date="2025-04-08T16:17:00Z" w16du:dateUtc="2025-04-08T20:17:00Z">
          <w:pPr>
            <w:ind w:left="360"/>
          </w:pPr>
        </w:pPrChange>
      </w:pPr>
    </w:p>
    <w:p w14:paraId="6F793672" w14:textId="77873143" w:rsidR="0093363B" w:rsidRDefault="00CB4D22" w:rsidP="00057E23">
      <w:pPr>
        <w:numPr>
          <w:ilvl w:val="1"/>
          <w:numId w:val="17"/>
        </w:numPr>
        <w:ind w:left="720" w:hanging="720"/>
        <w:rPr>
          <w:sz w:val="22"/>
          <w:szCs w:val="22"/>
        </w:rPr>
        <w:pPrChange w:id="727" w:author="Andrew Balzer" w:date="2025-04-08T16:17:00Z" w16du:dateUtc="2025-04-08T20:17:00Z">
          <w:pPr>
            <w:numPr>
              <w:numId w:val="17"/>
            </w:numPr>
            <w:ind w:left="720" w:hanging="360"/>
          </w:pPr>
        </w:pPrChange>
      </w:pPr>
      <w:r w:rsidRPr="00962757">
        <w:rPr>
          <w:rStyle w:val="Heading2Char"/>
          <w:rPrChange w:id="728" w:author="Andrew Balzer" w:date="2025-04-08T16:17:00Z" w16du:dateUtc="2025-04-08T20:17:00Z">
            <w:rPr>
              <w:b/>
              <w:bCs/>
              <w:sz w:val="22"/>
              <w:szCs w:val="22"/>
              <w:u w:val="single"/>
            </w:rPr>
          </w:rPrChange>
        </w:rPr>
        <w:t>President</w:t>
      </w:r>
      <w:r>
        <w:rPr>
          <w:b/>
          <w:bCs/>
          <w:sz w:val="22"/>
          <w:szCs w:val="22"/>
        </w:rPr>
        <w:t>.</w:t>
      </w:r>
      <w:r>
        <w:rPr>
          <w:sz w:val="22"/>
          <w:szCs w:val="22"/>
        </w:rPr>
        <w:t xml:space="preserve">  If </w:t>
      </w:r>
      <w:r w:rsidR="0093363B" w:rsidRPr="00CB4D22">
        <w:rPr>
          <w:sz w:val="22"/>
          <w:szCs w:val="22"/>
        </w:rPr>
        <w:t xml:space="preserve">the office of </w:t>
      </w:r>
      <w:r>
        <w:rPr>
          <w:sz w:val="22"/>
          <w:szCs w:val="22"/>
        </w:rPr>
        <w:t>C</w:t>
      </w:r>
      <w:r w:rsidR="0093363B" w:rsidRPr="00CB4D22">
        <w:rPr>
          <w:sz w:val="22"/>
          <w:szCs w:val="22"/>
        </w:rPr>
        <w:t xml:space="preserve">hairperson of the </w:t>
      </w:r>
      <w:r>
        <w:rPr>
          <w:sz w:val="22"/>
          <w:szCs w:val="22"/>
        </w:rPr>
        <w:t>B</w:t>
      </w:r>
      <w:r w:rsidR="0093363B" w:rsidRPr="00CB4D22">
        <w:rPr>
          <w:sz w:val="22"/>
          <w:szCs w:val="22"/>
        </w:rPr>
        <w:t xml:space="preserve">oard is filled, the </w:t>
      </w:r>
      <w:r>
        <w:rPr>
          <w:sz w:val="22"/>
          <w:szCs w:val="22"/>
        </w:rPr>
        <w:t>P</w:t>
      </w:r>
      <w:r w:rsidR="0093363B" w:rsidRPr="00CB4D22">
        <w:rPr>
          <w:sz w:val="22"/>
          <w:szCs w:val="22"/>
        </w:rPr>
        <w:t xml:space="preserve">resident shall be the </w:t>
      </w:r>
      <w:r>
        <w:rPr>
          <w:sz w:val="22"/>
          <w:szCs w:val="22"/>
        </w:rPr>
        <w:t>C</w:t>
      </w:r>
      <w:r w:rsidR="0093363B" w:rsidRPr="00CB4D22">
        <w:rPr>
          <w:sz w:val="22"/>
          <w:szCs w:val="22"/>
        </w:rPr>
        <w:t xml:space="preserve">hief </w:t>
      </w:r>
      <w:r>
        <w:rPr>
          <w:sz w:val="22"/>
          <w:szCs w:val="22"/>
        </w:rPr>
        <w:t>O</w:t>
      </w:r>
      <w:r w:rsidR="0093363B" w:rsidRPr="00CB4D22">
        <w:rPr>
          <w:sz w:val="22"/>
          <w:szCs w:val="22"/>
        </w:rPr>
        <w:t xml:space="preserve">perating </w:t>
      </w:r>
      <w:r>
        <w:rPr>
          <w:sz w:val="22"/>
          <w:szCs w:val="22"/>
        </w:rPr>
        <w:t>O</w:t>
      </w:r>
      <w:r w:rsidR="0093363B" w:rsidRPr="00CB4D22">
        <w:rPr>
          <w:sz w:val="22"/>
          <w:szCs w:val="22"/>
        </w:rPr>
        <w:t xml:space="preserve">fficer of the </w:t>
      </w:r>
      <w:r>
        <w:rPr>
          <w:sz w:val="22"/>
          <w:szCs w:val="22"/>
        </w:rPr>
        <w:t>Company</w:t>
      </w:r>
      <w:r w:rsidR="0093363B" w:rsidRPr="00CB4D22">
        <w:rPr>
          <w:sz w:val="22"/>
          <w:szCs w:val="22"/>
        </w:rPr>
        <w:t xml:space="preserve"> and shall have the general powers of supervising and managing the day-to-day operations of the </w:t>
      </w:r>
      <w:r>
        <w:rPr>
          <w:sz w:val="22"/>
          <w:szCs w:val="22"/>
        </w:rPr>
        <w:t>Company</w:t>
      </w:r>
      <w:r w:rsidR="0093363B" w:rsidRPr="00CB4D22">
        <w:rPr>
          <w:sz w:val="22"/>
          <w:szCs w:val="22"/>
        </w:rPr>
        <w:t xml:space="preserve">. In the absence or disability of the </w:t>
      </w:r>
      <w:r>
        <w:rPr>
          <w:sz w:val="22"/>
          <w:szCs w:val="22"/>
        </w:rPr>
        <w:t>C</w:t>
      </w:r>
      <w:r w:rsidR="0093363B" w:rsidRPr="00CB4D22">
        <w:rPr>
          <w:sz w:val="22"/>
          <w:szCs w:val="22"/>
        </w:rPr>
        <w:t xml:space="preserve">hairperson of the </w:t>
      </w:r>
      <w:r>
        <w:rPr>
          <w:sz w:val="22"/>
          <w:szCs w:val="22"/>
        </w:rPr>
        <w:t>B</w:t>
      </w:r>
      <w:r w:rsidR="0093363B" w:rsidRPr="00CB4D22">
        <w:rPr>
          <w:sz w:val="22"/>
          <w:szCs w:val="22"/>
        </w:rPr>
        <w:t xml:space="preserve">oard, or if that office has not been filled, the </w:t>
      </w:r>
      <w:r>
        <w:rPr>
          <w:sz w:val="22"/>
          <w:szCs w:val="22"/>
        </w:rPr>
        <w:t>P</w:t>
      </w:r>
      <w:r w:rsidR="0093363B" w:rsidRPr="00CB4D22">
        <w:rPr>
          <w:sz w:val="22"/>
          <w:szCs w:val="22"/>
        </w:rPr>
        <w:t xml:space="preserve">resident also shall perform the duties and execute the powers of the </w:t>
      </w:r>
      <w:r>
        <w:rPr>
          <w:sz w:val="22"/>
          <w:szCs w:val="22"/>
        </w:rPr>
        <w:t>C</w:t>
      </w:r>
      <w:r w:rsidR="0093363B" w:rsidRPr="00CB4D22">
        <w:rPr>
          <w:sz w:val="22"/>
          <w:szCs w:val="22"/>
        </w:rPr>
        <w:t xml:space="preserve">hairperson of the </w:t>
      </w:r>
      <w:r>
        <w:rPr>
          <w:sz w:val="22"/>
          <w:szCs w:val="22"/>
        </w:rPr>
        <w:t>B</w:t>
      </w:r>
      <w:r w:rsidR="0093363B" w:rsidRPr="00CB4D22">
        <w:rPr>
          <w:sz w:val="22"/>
          <w:szCs w:val="22"/>
        </w:rPr>
        <w:t>oard as set forth in t</w:t>
      </w:r>
      <w:r>
        <w:rPr>
          <w:sz w:val="22"/>
          <w:szCs w:val="22"/>
        </w:rPr>
        <w:t>his Agreement.</w:t>
      </w:r>
    </w:p>
    <w:p w14:paraId="78184653" w14:textId="77777777" w:rsidR="00CB4D22" w:rsidRDefault="00CB4D22" w:rsidP="00057E23">
      <w:pPr>
        <w:pStyle w:val="ListParagraph"/>
        <w:ind w:hanging="720"/>
        <w:rPr>
          <w:b/>
          <w:sz w:val="22"/>
          <w:u w:val="single"/>
          <w:rPrChange w:id="729" w:author="Andrew Balzer" w:date="2025-04-08T16:17:00Z" w16du:dateUtc="2025-04-08T20:17:00Z">
            <w:rPr>
              <w:sz w:val="22"/>
              <w:szCs w:val="22"/>
            </w:rPr>
          </w:rPrChange>
        </w:rPr>
        <w:pPrChange w:id="730" w:author="Andrew Balzer" w:date="2025-04-08T16:17:00Z" w16du:dateUtc="2025-04-08T20:17:00Z">
          <w:pPr>
            <w:pStyle w:val="ListParagraph"/>
          </w:pPr>
        </w:pPrChange>
      </w:pPr>
    </w:p>
    <w:p w14:paraId="35C14E2F" w14:textId="59B3861A" w:rsidR="0093363B" w:rsidRDefault="00CB4D22" w:rsidP="00057E23">
      <w:pPr>
        <w:numPr>
          <w:ilvl w:val="1"/>
          <w:numId w:val="17"/>
        </w:numPr>
        <w:ind w:left="720" w:hanging="720"/>
        <w:rPr>
          <w:sz w:val="22"/>
          <w:szCs w:val="22"/>
        </w:rPr>
        <w:pPrChange w:id="731" w:author="Andrew Balzer" w:date="2025-04-08T16:17:00Z" w16du:dateUtc="2025-04-08T20:17:00Z">
          <w:pPr>
            <w:numPr>
              <w:numId w:val="17"/>
            </w:numPr>
            <w:ind w:left="720" w:hanging="360"/>
          </w:pPr>
        </w:pPrChange>
      </w:pPr>
      <w:r w:rsidRPr="00962757">
        <w:rPr>
          <w:rStyle w:val="Heading2Char"/>
          <w:rPrChange w:id="732" w:author="Andrew Balzer" w:date="2025-04-08T16:17:00Z" w16du:dateUtc="2025-04-08T20:17:00Z">
            <w:rPr>
              <w:b/>
              <w:bCs/>
              <w:sz w:val="22"/>
              <w:szCs w:val="22"/>
              <w:u w:val="single"/>
            </w:rPr>
          </w:rPrChange>
        </w:rPr>
        <w:t>Vice Presidents</w:t>
      </w:r>
      <w:r w:rsidRPr="00CB4D22">
        <w:rPr>
          <w:b/>
          <w:bCs/>
          <w:sz w:val="22"/>
          <w:szCs w:val="22"/>
        </w:rPr>
        <w:t>.</w:t>
      </w:r>
      <w:r>
        <w:rPr>
          <w:sz w:val="22"/>
          <w:szCs w:val="22"/>
        </w:rPr>
        <w:t xml:space="preserve">  The Vice Presidents, </w:t>
      </w:r>
      <w:r w:rsidR="0093363B" w:rsidRPr="00CB4D22">
        <w:rPr>
          <w:sz w:val="22"/>
          <w:szCs w:val="22"/>
        </w:rPr>
        <w:t xml:space="preserve">in order of their seniority, shall, in the absence or disability of the </w:t>
      </w:r>
      <w:r>
        <w:rPr>
          <w:sz w:val="22"/>
          <w:szCs w:val="22"/>
        </w:rPr>
        <w:t>P</w:t>
      </w:r>
      <w:r w:rsidR="0093363B" w:rsidRPr="00CB4D22">
        <w:rPr>
          <w:sz w:val="22"/>
          <w:szCs w:val="22"/>
        </w:rPr>
        <w:t xml:space="preserve">resident, perform the duties and exercise the powers of the </w:t>
      </w:r>
      <w:r>
        <w:rPr>
          <w:sz w:val="22"/>
          <w:szCs w:val="22"/>
        </w:rPr>
        <w:t>P</w:t>
      </w:r>
      <w:r w:rsidR="0093363B" w:rsidRPr="00CB4D22">
        <w:rPr>
          <w:sz w:val="22"/>
          <w:szCs w:val="22"/>
        </w:rPr>
        <w:t xml:space="preserve">resident and shall perform any other duties that the </w:t>
      </w:r>
      <w:r>
        <w:rPr>
          <w:sz w:val="22"/>
          <w:szCs w:val="22"/>
        </w:rPr>
        <w:t>B</w:t>
      </w:r>
      <w:r w:rsidR="0093363B" w:rsidRPr="00CB4D22">
        <w:rPr>
          <w:sz w:val="22"/>
          <w:szCs w:val="22"/>
        </w:rPr>
        <w:t>oard</w:t>
      </w:r>
      <w:r>
        <w:rPr>
          <w:sz w:val="22"/>
          <w:szCs w:val="22"/>
        </w:rPr>
        <w:t xml:space="preserve"> or the President</w:t>
      </w:r>
      <w:r w:rsidR="0093363B" w:rsidRPr="00CB4D22">
        <w:rPr>
          <w:sz w:val="22"/>
          <w:szCs w:val="22"/>
        </w:rPr>
        <w:t xml:space="preserve"> may from time to time prescribe.</w:t>
      </w:r>
    </w:p>
    <w:p w14:paraId="734EE0C8" w14:textId="77777777" w:rsidR="00CB4D22" w:rsidRDefault="00CB4D22" w:rsidP="00057E23">
      <w:pPr>
        <w:pStyle w:val="ListParagraph"/>
        <w:ind w:hanging="720"/>
        <w:rPr>
          <w:b/>
          <w:sz w:val="22"/>
          <w:u w:val="single"/>
          <w:rPrChange w:id="733" w:author="Andrew Balzer" w:date="2025-04-08T16:17:00Z" w16du:dateUtc="2025-04-08T20:17:00Z">
            <w:rPr>
              <w:sz w:val="22"/>
              <w:szCs w:val="22"/>
            </w:rPr>
          </w:rPrChange>
        </w:rPr>
        <w:pPrChange w:id="734" w:author="Andrew Balzer" w:date="2025-04-08T16:17:00Z" w16du:dateUtc="2025-04-08T20:17:00Z">
          <w:pPr>
            <w:pStyle w:val="ListParagraph"/>
          </w:pPr>
        </w:pPrChange>
      </w:pPr>
    </w:p>
    <w:p w14:paraId="000032D1" w14:textId="4618F15A" w:rsidR="0093363B" w:rsidRDefault="00CB4D22" w:rsidP="00057E23">
      <w:pPr>
        <w:numPr>
          <w:ilvl w:val="1"/>
          <w:numId w:val="17"/>
        </w:numPr>
        <w:ind w:left="720" w:hanging="720"/>
        <w:rPr>
          <w:sz w:val="22"/>
          <w:szCs w:val="22"/>
        </w:rPr>
        <w:pPrChange w:id="735" w:author="Andrew Balzer" w:date="2025-04-08T16:17:00Z" w16du:dateUtc="2025-04-08T20:17:00Z">
          <w:pPr>
            <w:numPr>
              <w:numId w:val="17"/>
            </w:numPr>
            <w:ind w:left="720" w:hanging="360"/>
          </w:pPr>
        </w:pPrChange>
      </w:pPr>
      <w:r w:rsidRPr="00962757">
        <w:rPr>
          <w:rStyle w:val="Heading2Char"/>
          <w:rPrChange w:id="736" w:author="Andrew Balzer" w:date="2025-04-08T16:17:00Z" w16du:dateUtc="2025-04-08T20:17:00Z">
            <w:rPr>
              <w:b/>
              <w:bCs/>
              <w:sz w:val="22"/>
              <w:szCs w:val="22"/>
              <w:u w:val="single"/>
            </w:rPr>
          </w:rPrChange>
        </w:rPr>
        <w:t>Secretary</w:t>
      </w:r>
      <w:r w:rsidRPr="00CB4D22">
        <w:rPr>
          <w:b/>
          <w:bCs/>
          <w:sz w:val="22"/>
          <w:szCs w:val="22"/>
        </w:rPr>
        <w:t xml:space="preserve">. </w:t>
      </w:r>
      <w:r>
        <w:rPr>
          <w:sz w:val="22"/>
          <w:szCs w:val="22"/>
        </w:rPr>
        <w:t xml:space="preserve"> The Secretary </w:t>
      </w:r>
      <w:r w:rsidR="0093363B" w:rsidRPr="00CB4D22">
        <w:rPr>
          <w:sz w:val="22"/>
          <w:szCs w:val="22"/>
        </w:rPr>
        <w:t xml:space="preserve">shall attend all meetings of the </w:t>
      </w:r>
      <w:r>
        <w:rPr>
          <w:sz w:val="22"/>
          <w:szCs w:val="22"/>
        </w:rPr>
        <w:t>Bo</w:t>
      </w:r>
      <w:r w:rsidR="0093363B" w:rsidRPr="00CB4D22">
        <w:rPr>
          <w:sz w:val="22"/>
          <w:szCs w:val="22"/>
        </w:rPr>
        <w:t xml:space="preserve">ard and </w:t>
      </w:r>
      <w:r>
        <w:rPr>
          <w:sz w:val="22"/>
          <w:szCs w:val="22"/>
        </w:rPr>
        <w:t>S</w:t>
      </w:r>
      <w:r w:rsidR="0093363B" w:rsidRPr="00CB4D22">
        <w:rPr>
          <w:sz w:val="22"/>
          <w:szCs w:val="22"/>
        </w:rPr>
        <w:t xml:space="preserve">hareholders and shall record all votes and minutes of all proceedings in a book to be kept for that purpose; shall give or cause to be given notice of all meetings of the </w:t>
      </w:r>
      <w:r>
        <w:rPr>
          <w:sz w:val="22"/>
          <w:szCs w:val="22"/>
        </w:rPr>
        <w:t>S</w:t>
      </w:r>
      <w:r w:rsidR="0093363B" w:rsidRPr="00CB4D22">
        <w:rPr>
          <w:sz w:val="22"/>
          <w:szCs w:val="22"/>
        </w:rPr>
        <w:t xml:space="preserve">hareholders and the </w:t>
      </w:r>
      <w:r>
        <w:rPr>
          <w:sz w:val="22"/>
          <w:szCs w:val="22"/>
        </w:rPr>
        <w:t>B</w:t>
      </w:r>
      <w:r w:rsidR="0093363B" w:rsidRPr="00CB4D22">
        <w:rPr>
          <w:sz w:val="22"/>
          <w:szCs w:val="22"/>
        </w:rPr>
        <w:t>oard</w:t>
      </w:r>
      <w:r>
        <w:rPr>
          <w:sz w:val="22"/>
          <w:szCs w:val="22"/>
        </w:rPr>
        <w:t>;</w:t>
      </w:r>
      <w:r w:rsidR="0093363B" w:rsidRPr="00CB4D22">
        <w:rPr>
          <w:sz w:val="22"/>
          <w:szCs w:val="22"/>
        </w:rPr>
        <w:t xml:space="preserve"> and shall keep in safe custody the seal of the </w:t>
      </w:r>
      <w:r>
        <w:rPr>
          <w:sz w:val="22"/>
          <w:szCs w:val="22"/>
        </w:rPr>
        <w:t>Company</w:t>
      </w:r>
      <w:r w:rsidR="0093363B" w:rsidRPr="00CB4D22">
        <w:rPr>
          <w:sz w:val="22"/>
          <w:szCs w:val="22"/>
        </w:rPr>
        <w:t xml:space="preserve">, if any, and, when authorized by the </w:t>
      </w:r>
      <w:r>
        <w:rPr>
          <w:sz w:val="22"/>
          <w:szCs w:val="22"/>
        </w:rPr>
        <w:t>B</w:t>
      </w:r>
      <w:r w:rsidR="0093363B" w:rsidRPr="00CB4D22">
        <w:rPr>
          <w:sz w:val="22"/>
          <w:szCs w:val="22"/>
        </w:rPr>
        <w:t xml:space="preserve">oard, affix it to any instrument requiring it, and when so affixed it shall be attested to by the signature of the </w:t>
      </w:r>
      <w:r>
        <w:rPr>
          <w:sz w:val="22"/>
          <w:szCs w:val="22"/>
        </w:rPr>
        <w:t>S</w:t>
      </w:r>
      <w:r w:rsidR="0093363B" w:rsidRPr="00CB4D22">
        <w:rPr>
          <w:sz w:val="22"/>
          <w:szCs w:val="22"/>
        </w:rPr>
        <w:t xml:space="preserve">ecretary or by the signature of the </w:t>
      </w:r>
      <w:r>
        <w:rPr>
          <w:sz w:val="22"/>
          <w:szCs w:val="22"/>
        </w:rPr>
        <w:t>T</w:t>
      </w:r>
      <w:r w:rsidR="0093363B" w:rsidRPr="00CB4D22">
        <w:rPr>
          <w:sz w:val="22"/>
          <w:szCs w:val="22"/>
        </w:rPr>
        <w:t xml:space="preserve">reasurer or an </w:t>
      </w:r>
      <w:r>
        <w:rPr>
          <w:sz w:val="22"/>
          <w:szCs w:val="22"/>
        </w:rPr>
        <w:t>A</w:t>
      </w:r>
      <w:r w:rsidR="0093363B" w:rsidRPr="00CB4D22">
        <w:rPr>
          <w:sz w:val="22"/>
          <w:szCs w:val="22"/>
        </w:rPr>
        <w:t xml:space="preserve">ssistant </w:t>
      </w:r>
      <w:r>
        <w:rPr>
          <w:sz w:val="22"/>
          <w:szCs w:val="22"/>
        </w:rPr>
        <w:t>S</w:t>
      </w:r>
      <w:r w:rsidR="0093363B" w:rsidRPr="00CB4D22">
        <w:rPr>
          <w:sz w:val="22"/>
          <w:szCs w:val="22"/>
        </w:rPr>
        <w:t xml:space="preserve">ecretary. The </w:t>
      </w:r>
      <w:r>
        <w:rPr>
          <w:sz w:val="22"/>
          <w:szCs w:val="22"/>
        </w:rPr>
        <w:t>S</w:t>
      </w:r>
      <w:r w:rsidR="0093363B" w:rsidRPr="00CB4D22">
        <w:rPr>
          <w:sz w:val="22"/>
          <w:szCs w:val="22"/>
        </w:rPr>
        <w:t xml:space="preserve">ecretary may delegate any of the duties, powers, and authorities of the </w:t>
      </w:r>
      <w:r>
        <w:rPr>
          <w:sz w:val="22"/>
          <w:szCs w:val="22"/>
        </w:rPr>
        <w:t>S</w:t>
      </w:r>
      <w:r w:rsidR="0093363B" w:rsidRPr="00CB4D22">
        <w:rPr>
          <w:sz w:val="22"/>
          <w:szCs w:val="22"/>
        </w:rPr>
        <w:t xml:space="preserve">ecretary to one or more </w:t>
      </w:r>
      <w:r>
        <w:rPr>
          <w:sz w:val="22"/>
          <w:szCs w:val="22"/>
        </w:rPr>
        <w:t>A</w:t>
      </w:r>
      <w:r w:rsidR="0093363B" w:rsidRPr="00CB4D22">
        <w:rPr>
          <w:sz w:val="22"/>
          <w:szCs w:val="22"/>
        </w:rPr>
        <w:t xml:space="preserve">ssistant </w:t>
      </w:r>
      <w:r>
        <w:rPr>
          <w:sz w:val="22"/>
          <w:szCs w:val="22"/>
        </w:rPr>
        <w:t>S</w:t>
      </w:r>
      <w:r w:rsidR="0093363B" w:rsidRPr="00CB4D22">
        <w:rPr>
          <w:sz w:val="22"/>
          <w:szCs w:val="22"/>
        </w:rPr>
        <w:t xml:space="preserve">ecretaries, unless the delegation is disapproved by the </w:t>
      </w:r>
      <w:r>
        <w:rPr>
          <w:sz w:val="22"/>
          <w:szCs w:val="22"/>
        </w:rPr>
        <w:t>B</w:t>
      </w:r>
      <w:r w:rsidR="0093363B" w:rsidRPr="00CB4D22">
        <w:rPr>
          <w:sz w:val="22"/>
          <w:szCs w:val="22"/>
        </w:rPr>
        <w:t>oard.</w:t>
      </w:r>
    </w:p>
    <w:p w14:paraId="036B4B0F" w14:textId="77777777" w:rsidR="00CB4D22" w:rsidRDefault="00CB4D22" w:rsidP="00057E23">
      <w:pPr>
        <w:pStyle w:val="ListParagraph"/>
        <w:ind w:hanging="720"/>
        <w:rPr>
          <w:b/>
          <w:sz w:val="22"/>
          <w:u w:val="single"/>
          <w:rPrChange w:id="737" w:author="Andrew Balzer" w:date="2025-04-08T16:17:00Z" w16du:dateUtc="2025-04-08T20:17:00Z">
            <w:rPr>
              <w:sz w:val="22"/>
              <w:szCs w:val="22"/>
            </w:rPr>
          </w:rPrChange>
        </w:rPr>
        <w:pPrChange w:id="738" w:author="Andrew Balzer" w:date="2025-04-08T16:17:00Z" w16du:dateUtc="2025-04-08T20:17:00Z">
          <w:pPr>
            <w:pStyle w:val="ListParagraph"/>
          </w:pPr>
        </w:pPrChange>
      </w:pPr>
    </w:p>
    <w:p w14:paraId="760332ED" w14:textId="087575D2" w:rsidR="0093363B" w:rsidRDefault="00CB4D22" w:rsidP="00057E23">
      <w:pPr>
        <w:numPr>
          <w:ilvl w:val="1"/>
          <w:numId w:val="17"/>
        </w:numPr>
        <w:ind w:left="720" w:hanging="720"/>
        <w:rPr>
          <w:sz w:val="22"/>
          <w:szCs w:val="22"/>
        </w:rPr>
        <w:pPrChange w:id="739" w:author="Andrew Balzer" w:date="2025-04-08T16:17:00Z" w16du:dateUtc="2025-04-08T20:17:00Z">
          <w:pPr>
            <w:numPr>
              <w:numId w:val="17"/>
            </w:numPr>
            <w:ind w:left="720" w:hanging="360"/>
          </w:pPr>
        </w:pPrChange>
      </w:pPr>
      <w:r w:rsidRPr="00962757">
        <w:rPr>
          <w:rStyle w:val="Heading2Char"/>
          <w:rPrChange w:id="740" w:author="Andrew Balzer" w:date="2025-04-08T16:17:00Z" w16du:dateUtc="2025-04-08T20:17:00Z">
            <w:rPr>
              <w:b/>
              <w:bCs/>
              <w:sz w:val="22"/>
              <w:szCs w:val="22"/>
              <w:u w:val="single"/>
            </w:rPr>
          </w:rPrChange>
        </w:rPr>
        <w:t>Treasurer</w:t>
      </w:r>
      <w:r w:rsidRPr="00CB4D22">
        <w:rPr>
          <w:b/>
          <w:bCs/>
          <w:sz w:val="22"/>
          <w:szCs w:val="22"/>
        </w:rPr>
        <w:t>.</w:t>
      </w:r>
      <w:r>
        <w:rPr>
          <w:sz w:val="22"/>
          <w:szCs w:val="22"/>
        </w:rPr>
        <w:t xml:space="preserve">  The Treasurer </w:t>
      </w:r>
      <w:r w:rsidR="0093363B" w:rsidRPr="00CB4D22">
        <w:rPr>
          <w:sz w:val="22"/>
          <w:szCs w:val="22"/>
        </w:rPr>
        <w:t xml:space="preserve">shall have the custody of the corporate funds and securities, shall keep full and accurate accounts of receipts and disbursements in the books of the </w:t>
      </w:r>
      <w:r>
        <w:rPr>
          <w:sz w:val="22"/>
          <w:szCs w:val="22"/>
        </w:rPr>
        <w:t>Company</w:t>
      </w:r>
      <w:r w:rsidR="0093363B" w:rsidRPr="00CB4D22">
        <w:rPr>
          <w:sz w:val="22"/>
          <w:szCs w:val="22"/>
        </w:rPr>
        <w:t xml:space="preserve">, and shall deposit all moneys and other valuable effects in the name and to the credit of the </w:t>
      </w:r>
      <w:r>
        <w:rPr>
          <w:sz w:val="22"/>
          <w:szCs w:val="22"/>
        </w:rPr>
        <w:t>Company</w:t>
      </w:r>
      <w:r w:rsidR="0093363B" w:rsidRPr="00CB4D22">
        <w:rPr>
          <w:sz w:val="22"/>
          <w:szCs w:val="22"/>
        </w:rPr>
        <w:t xml:space="preserve"> in the depositories that may be designated by the </w:t>
      </w:r>
      <w:r>
        <w:rPr>
          <w:sz w:val="22"/>
          <w:szCs w:val="22"/>
        </w:rPr>
        <w:t>B</w:t>
      </w:r>
      <w:r w:rsidR="0093363B" w:rsidRPr="00CB4D22">
        <w:rPr>
          <w:sz w:val="22"/>
          <w:szCs w:val="22"/>
        </w:rPr>
        <w:t xml:space="preserve">oard. The </w:t>
      </w:r>
      <w:r>
        <w:rPr>
          <w:sz w:val="22"/>
          <w:szCs w:val="22"/>
        </w:rPr>
        <w:t>T</w:t>
      </w:r>
      <w:r w:rsidR="0093363B" w:rsidRPr="00CB4D22">
        <w:rPr>
          <w:sz w:val="22"/>
          <w:szCs w:val="22"/>
        </w:rPr>
        <w:t xml:space="preserve">reasurer shall render to the </w:t>
      </w:r>
      <w:r>
        <w:rPr>
          <w:sz w:val="22"/>
          <w:szCs w:val="22"/>
        </w:rPr>
        <w:t>P</w:t>
      </w:r>
      <w:r w:rsidR="0093363B" w:rsidRPr="00CB4D22">
        <w:rPr>
          <w:sz w:val="22"/>
          <w:szCs w:val="22"/>
        </w:rPr>
        <w:t xml:space="preserve">resident and </w:t>
      </w:r>
      <w:r>
        <w:rPr>
          <w:sz w:val="22"/>
          <w:szCs w:val="22"/>
        </w:rPr>
        <w:t>D</w:t>
      </w:r>
      <w:r w:rsidR="0093363B" w:rsidRPr="00CB4D22">
        <w:rPr>
          <w:sz w:val="22"/>
          <w:szCs w:val="22"/>
        </w:rPr>
        <w:t xml:space="preserve">irectors, whenever they may require it, an account of his or her transactions as treasurer and of the financial condition of the </w:t>
      </w:r>
      <w:r>
        <w:rPr>
          <w:sz w:val="22"/>
          <w:szCs w:val="22"/>
        </w:rPr>
        <w:t>Company</w:t>
      </w:r>
      <w:r w:rsidR="0093363B" w:rsidRPr="00CB4D22">
        <w:rPr>
          <w:sz w:val="22"/>
          <w:szCs w:val="22"/>
        </w:rPr>
        <w:t xml:space="preserve">. The </w:t>
      </w:r>
      <w:r>
        <w:rPr>
          <w:sz w:val="22"/>
          <w:szCs w:val="22"/>
        </w:rPr>
        <w:t>T</w:t>
      </w:r>
      <w:r w:rsidR="0093363B" w:rsidRPr="00CB4D22">
        <w:rPr>
          <w:sz w:val="22"/>
          <w:szCs w:val="22"/>
        </w:rPr>
        <w:t xml:space="preserve">reasurer may delegate any of his or her duties, powers, and authorities to one or more </w:t>
      </w:r>
      <w:r>
        <w:rPr>
          <w:sz w:val="22"/>
          <w:szCs w:val="22"/>
        </w:rPr>
        <w:t>A</w:t>
      </w:r>
      <w:r w:rsidR="0093363B" w:rsidRPr="00CB4D22">
        <w:rPr>
          <w:sz w:val="22"/>
          <w:szCs w:val="22"/>
        </w:rPr>
        <w:t xml:space="preserve">ssistant </w:t>
      </w:r>
      <w:r>
        <w:rPr>
          <w:sz w:val="22"/>
          <w:szCs w:val="22"/>
        </w:rPr>
        <w:t>T</w:t>
      </w:r>
      <w:r w:rsidR="0093363B" w:rsidRPr="00CB4D22">
        <w:rPr>
          <w:sz w:val="22"/>
          <w:szCs w:val="22"/>
        </w:rPr>
        <w:t xml:space="preserve">reasurers unless the delegation is disapproved by the </w:t>
      </w:r>
      <w:r>
        <w:rPr>
          <w:sz w:val="22"/>
          <w:szCs w:val="22"/>
        </w:rPr>
        <w:t>B</w:t>
      </w:r>
      <w:r w:rsidR="0093363B" w:rsidRPr="00CB4D22">
        <w:rPr>
          <w:sz w:val="22"/>
          <w:szCs w:val="22"/>
        </w:rPr>
        <w:t>oard</w:t>
      </w:r>
      <w:r>
        <w:rPr>
          <w:sz w:val="22"/>
          <w:szCs w:val="22"/>
        </w:rPr>
        <w:t>.</w:t>
      </w:r>
    </w:p>
    <w:p w14:paraId="647B3B09" w14:textId="77777777" w:rsidR="00CB4D22" w:rsidRDefault="00CB4D22" w:rsidP="00057E23">
      <w:pPr>
        <w:pStyle w:val="ListParagraph"/>
        <w:ind w:hanging="720"/>
        <w:rPr>
          <w:b/>
          <w:sz w:val="22"/>
          <w:u w:val="single"/>
          <w:rPrChange w:id="741" w:author="Andrew Balzer" w:date="2025-04-08T16:17:00Z" w16du:dateUtc="2025-04-08T20:17:00Z">
            <w:rPr>
              <w:sz w:val="22"/>
              <w:szCs w:val="22"/>
            </w:rPr>
          </w:rPrChange>
        </w:rPr>
        <w:pPrChange w:id="742" w:author="Andrew Balzer" w:date="2025-04-08T16:17:00Z" w16du:dateUtc="2025-04-08T20:17:00Z">
          <w:pPr>
            <w:pStyle w:val="ListParagraph"/>
          </w:pPr>
        </w:pPrChange>
      </w:pPr>
    </w:p>
    <w:p w14:paraId="1690F548" w14:textId="0F8B61C2" w:rsidR="00DE4B5B" w:rsidRPr="00CB4D22" w:rsidRDefault="00CB4D22" w:rsidP="00057E23">
      <w:pPr>
        <w:numPr>
          <w:ilvl w:val="1"/>
          <w:numId w:val="17"/>
        </w:numPr>
        <w:ind w:left="720" w:hanging="720"/>
        <w:rPr>
          <w:sz w:val="22"/>
          <w:szCs w:val="22"/>
        </w:rPr>
        <w:pPrChange w:id="743" w:author="Andrew Balzer" w:date="2025-04-08T16:17:00Z" w16du:dateUtc="2025-04-08T20:17:00Z">
          <w:pPr>
            <w:numPr>
              <w:numId w:val="17"/>
            </w:numPr>
            <w:ind w:left="720" w:hanging="360"/>
          </w:pPr>
        </w:pPrChange>
      </w:pPr>
      <w:r w:rsidRPr="00962757">
        <w:rPr>
          <w:rStyle w:val="Heading2Char"/>
          <w:rPrChange w:id="744" w:author="Andrew Balzer" w:date="2025-04-08T16:17:00Z" w16du:dateUtc="2025-04-08T20:17:00Z">
            <w:rPr>
              <w:b/>
              <w:bCs/>
              <w:sz w:val="22"/>
              <w:szCs w:val="22"/>
              <w:u w:val="single"/>
            </w:rPr>
          </w:rPrChange>
        </w:rPr>
        <w:t>Assistant Secretaries and Treasurers</w:t>
      </w:r>
      <w:r w:rsidRPr="00CB4D22">
        <w:rPr>
          <w:b/>
          <w:bCs/>
          <w:sz w:val="22"/>
          <w:szCs w:val="22"/>
        </w:rPr>
        <w:t>.</w:t>
      </w:r>
      <w:r>
        <w:rPr>
          <w:sz w:val="22"/>
          <w:szCs w:val="22"/>
        </w:rPr>
        <w:t xml:space="preserve">  The Assistant Secretaries, </w:t>
      </w:r>
      <w:r w:rsidR="0093363B" w:rsidRPr="00CB4D22">
        <w:rPr>
          <w:sz w:val="22"/>
          <w:szCs w:val="22"/>
        </w:rPr>
        <w:t xml:space="preserve">in order of their seniority, shall perform the duties and exercise the powers and authorities of the </w:t>
      </w:r>
      <w:r>
        <w:rPr>
          <w:sz w:val="22"/>
          <w:szCs w:val="22"/>
        </w:rPr>
        <w:t>S</w:t>
      </w:r>
      <w:r w:rsidR="0093363B" w:rsidRPr="00CB4D22">
        <w:rPr>
          <w:sz w:val="22"/>
          <w:szCs w:val="22"/>
        </w:rPr>
        <w:t xml:space="preserve">ecretary in case of the </w:t>
      </w:r>
      <w:r>
        <w:rPr>
          <w:sz w:val="22"/>
          <w:szCs w:val="22"/>
        </w:rPr>
        <w:t>S</w:t>
      </w:r>
      <w:r w:rsidR="0093363B" w:rsidRPr="00CB4D22">
        <w:rPr>
          <w:sz w:val="22"/>
          <w:szCs w:val="22"/>
        </w:rPr>
        <w:t xml:space="preserve">ecretary’s absence or disability. The </w:t>
      </w:r>
      <w:r>
        <w:rPr>
          <w:sz w:val="22"/>
          <w:szCs w:val="22"/>
        </w:rPr>
        <w:t>A</w:t>
      </w:r>
      <w:r w:rsidR="0093363B" w:rsidRPr="00CB4D22">
        <w:rPr>
          <w:sz w:val="22"/>
          <w:szCs w:val="22"/>
        </w:rPr>
        <w:t xml:space="preserve">ssistant </w:t>
      </w:r>
      <w:r>
        <w:rPr>
          <w:sz w:val="22"/>
          <w:szCs w:val="22"/>
        </w:rPr>
        <w:t>T</w:t>
      </w:r>
      <w:r w:rsidR="0093363B" w:rsidRPr="00CB4D22">
        <w:rPr>
          <w:sz w:val="22"/>
          <w:szCs w:val="22"/>
        </w:rPr>
        <w:t xml:space="preserve">reasurers, in the order of their seniority, shall perform the duties and exercise the powers and authorities of the </w:t>
      </w:r>
      <w:r>
        <w:rPr>
          <w:sz w:val="22"/>
          <w:szCs w:val="22"/>
        </w:rPr>
        <w:t>T</w:t>
      </w:r>
      <w:r w:rsidR="0093363B" w:rsidRPr="00CB4D22">
        <w:rPr>
          <w:sz w:val="22"/>
          <w:szCs w:val="22"/>
        </w:rPr>
        <w:t xml:space="preserve">reasurer in case of the </w:t>
      </w:r>
      <w:r>
        <w:rPr>
          <w:sz w:val="22"/>
          <w:szCs w:val="22"/>
        </w:rPr>
        <w:t>T</w:t>
      </w:r>
      <w:r w:rsidR="0093363B" w:rsidRPr="00CB4D22">
        <w:rPr>
          <w:sz w:val="22"/>
          <w:szCs w:val="22"/>
        </w:rPr>
        <w:t xml:space="preserve">reasurer’s absence or disability. The </w:t>
      </w:r>
      <w:r>
        <w:rPr>
          <w:sz w:val="22"/>
          <w:szCs w:val="22"/>
        </w:rPr>
        <w:t>A</w:t>
      </w:r>
      <w:r w:rsidR="0093363B" w:rsidRPr="00CB4D22">
        <w:rPr>
          <w:sz w:val="22"/>
          <w:szCs w:val="22"/>
        </w:rPr>
        <w:t xml:space="preserve">ssistant </w:t>
      </w:r>
      <w:r>
        <w:rPr>
          <w:sz w:val="22"/>
          <w:szCs w:val="22"/>
        </w:rPr>
        <w:t>S</w:t>
      </w:r>
      <w:r w:rsidR="0093363B" w:rsidRPr="00CB4D22">
        <w:rPr>
          <w:sz w:val="22"/>
          <w:szCs w:val="22"/>
        </w:rPr>
        <w:t xml:space="preserve">ecretaries and </w:t>
      </w:r>
      <w:r>
        <w:rPr>
          <w:sz w:val="22"/>
          <w:szCs w:val="22"/>
        </w:rPr>
        <w:t>A</w:t>
      </w:r>
      <w:r w:rsidR="0093363B" w:rsidRPr="00CB4D22">
        <w:rPr>
          <w:sz w:val="22"/>
          <w:szCs w:val="22"/>
        </w:rPr>
        <w:t xml:space="preserve">ssistant </w:t>
      </w:r>
      <w:r>
        <w:rPr>
          <w:sz w:val="22"/>
          <w:szCs w:val="22"/>
        </w:rPr>
        <w:t>T</w:t>
      </w:r>
      <w:r w:rsidR="0093363B" w:rsidRPr="00CB4D22">
        <w:rPr>
          <w:sz w:val="22"/>
          <w:szCs w:val="22"/>
        </w:rPr>
        <w:t xml:space="preserve">reasurers shall also perform the duties that may be delegated to them by the </w:t>
      </w:r>
      <w:r>
        <w:rPr>
          <w:sz w:val="22"/>
          <w:szCs w:val="22"/>
        </w:rPr>
        <w:t>S</w:t>
      </w:r>
      <w:r w:rsidR="0093363B" w:rsidRPr="00CB4D22">
        <w:rPr>
          <w:sz w:val="22"/>
          <w:szCs w:val="22"/>
        </w:rPr>
        <w:t xml:space="preserve">ecretary and </w:t>
      </w:r>
      <w:r>
        <w:rPr>
          <w:sz w:val="22"/>
          <w:szCs w:val="22"/>
        </w:rPr>
        <w:t>T</w:t>
      </w:r>
      <w:r w:rsidR="0093363B" w:rsidRPr="00CB4D22">
        <w:rPr>
          <w:sz w:val="22"/>
          <w:szCs w:val="22"/>
        </w:rPr>
        <w:t xml:space="preserve">reasurer, respectively, and also the duties that the </w:t>
      </w:r>
      <w:r>
        <w:rPr>
          <w:sz w:val="22"/>
          <w:szCs w:val="22"/>
        </w:rPr>
        <w:t>B</w:t>
      </w:r>
      <w:r w:rsidR="0093363B" w:rsidRPr="00CB4D22">
        <w:rPr>
          <w:sz w:val="22"/>
          <w:szCs w:val="22"/>
        </w:rPr>
        <w:t>oard may prescribe.</w:t>
      </w:r>
    </w:p>
    <w:p w14:paraId="79C13DEE" w14:textId="77777777" w:rsidR="00DE4B5B" w:rsidRPr="0093363B" w:rsidRDefault="00DE4B5B" w:rsidP="005E068D">
      <w:pPr>
        <w:ind w:left="360"/>
        <w:rPr>
          <w:sz w:val="22"/>
          <w:szCs w:val="22"/>
        </w:rPr>
      </w:pPr>
    </w:p>
    <w:p w14:paraId="64C7DB92" w14:textId="77777777" w:rsidR="00BA3C47" w:rsidRPr="0093363B" w:rsidRDefault="00BA3C47" w:rsidP="009443B1">
      <w:pPr>
        <w:widowControl w:val="0"/>
        <w:rPr>
          <w:bCs/>
          <w:sz w:val="22"/>
          <w:szCs w:val="22"/>
        </w:rPr>
      </w:pPr>
    </w:p>
    <w:p w14:paraId="3357F383" w14:textId="5BC54104" w:rsidR="00BA3C47" w:rsidRPr="002B5A87" w:rsidRDefault="00BA3C47" w:rsidP="0033526F">
      <w:pPr>
        <w:pStyle w:val="Heading1"/>
      </w:pPr>
      <w:r w:rsidRPr="002B5A87">
        <w:t xml:space="preserve">ARTICLE </w:t>
      </w:r>
      <w:ins w:id="745" w:author="Andrew Balzer" w:date="2025-04-08T16:17:00Z" w16du:dateUtc="2025-04-08T20:17:00Z">
        <w:r w:rsidR="002F4AAA" w:rsidRPr="002F4AAA">
          <w:t>IX</w:t>
        </w:r>
      </w:ins>
      <w:del w:id="746" w:author="Andrew Balzer" w:date="2025-04-08T16:17:00Z" w16du:dateUtc="2025-04-08T20:17:00Z">
        <w:r w:rsidRPr="002B5A87">
          <w:delText>V</w:delText>
        </w:r>
        <w:r w:rsidR="0033526F">
          <w:delText>III</w:delText>
        </w:r>
      </w:del>
      <w:r w:rsidRPr="002B5A87">
        <w:t xml:space="preserve"> – ROADMAP OF THE COMPANY</w:t>
      </w:r>
    </w:p>
    <w:p w14:paraId="395C2832" w14:textId="77777777" w:rsidR="002F4AAA" w:rsidRDefault="002F4AAA" w:rsidP="002F4AAA">
      <w:pPr>
        <w:widowControl w:val="0"/>
        <w:rPr>
          <w:ins w:id="747" w:author="Andrew Balzer" w:date="2025-04-08T16:17:00Z" w16du:dateUtc="2025-04-08T20:17:00Z"/>
          <w:bCs/>
          <w:sz w:val="22"/>
          <w:szCs w:val="22"/>
        </w:rPr>
      </w:pPr>
    </w:p>
    <w:p w14:paraId="1F7ED5AA" w14:textId="77777777" w:rsidR="002F4AAA" w:rsidRPr="002F4AAA" w:rsidRDefault="002F4AAA" w:rsidP="002F4AAA">
      <w:pPr>
        <w:pStyle w:val="ListParagraph"/>
        <w:widowControl w:val="0"/>
        <w:numPr>
          <w:ilvl w:val="0"/>
          <w:numId w:val="39"/>
        </w:numPr>
        <w:rPr>
          <w:ins w:id="748" w:author="Andrew Balzer" w:date="2025-04-08T16:17:00Z" w16du:dateUtc="2025-04-08T20:17:00Z"/>
          <w:bCs/>
          <w:vanish/>
          <w:sz w:val="22"/>
          <w:szCs w:val="22"/>
        </w:rPr>
      </w:pPr>
    </w:p>
    <w:p w14:paraId="5FD7A9E1" w14:textId="77777777" w:rsidR="002F4AAA" w:rsidRPr="002F4AAA" w:rsidRDefault="002F4AAA" w:rsidP="002F4AAA">
      <w:pPr>
        <w:pStyle w:val="ListParagraph"/>
        <w:widowControl w:val="0"/>
        <w:numPr>
          <w:ilvl w:val="0"/>
          <w:numId w:val="39"/>
        </w:numPr>
        <w:rPr>
          <w:ins w:id="749" w:author="Andrew Balzer" w:date="2025-04-08T16:17:00Z" w16du:dateUtc="2025-04-08T20:17:00Z"/>
          <w:bCs/>
          <w:vanish/>
          <w:sz w:val="22"/>
          <w:szCs w:val="22"/>
        </w:rPr>
      </w:pPr>
    </w:p>
    <w:p w14:paraId="6F9D15BF" w14:textId="77777777" w:rsidR="002F4AAA" w:rsidRPr="002F4AAA" w:rsidRDefault="002F4AAA" w:rsidP="002F4AAA">
      <w:pPr>
        <w:pStyle w:val="ListParagraph"/>
        <w:widowControl w:val="0"/>
        <w:numPr>
          <w:ilvl w:val="0"/>
          <w:numId w:val="39"/>
        </w:numPr>
        <w:rPr>
          <w:ins w:id="750" w:author="Andrew Balzer" w:date="2025-04-08T16:17:00Z" w16du:dateUtc="2025-04-08T20:17:00Z"/>
          <w:bCs/>
          <w:vanish/>
          <w:sz w:val="22"/>
          <w:szCs w:val="22"/>
        </w:rPr>
      </w:pPr>
    </w:p>
    <w:p w14:paraId="785827A3" w14:textId="77777777" w:rsidR="002F4AAA" w:rsidRPr="002F4AAA" w:rsidRDefault="002F4AAA" w:rsidP="002F4AAA">
      <w:pPr>
        <w:pStyle w:val="ListParagraph"/>
        <w:widowControl w:val="0"/>
        <w:numPr>
          <w:ilvl w:val="0"/>
          <w:numId w:val="39"/>
        </w:numPr>
        <w:rPr>
          <w:ins w:id="751" w:author="Andrew Balzer" w:date="2025-04-08T16:17:00Z" w16du:dateUtc="2025-04-08T20:17:00Z"/>
          <w:bCs/>
          <w:vanish/>
          <w:sz w:val="22"/>
          <w:szCs w:val="22"/>
        </w:rPr>
      </w:pPr>
    </w:p>
    <w:p w14:paraId="68F57DBE" w14:textId="77777777" w:rsidR="002F4AAA" w:rsidRPr="002F4AAA" w:rsidRDefault="002F4AAA" w:rsidP="002F4AAA">
      <w:pPr>
        <w:pStyle w:val="ListParagraph"/>
        <w:widowControl w:val="0"/>
        <w:numPr>
          <w:ilvl w:val="0"/>
          <w:numId w:val="39"/>
        </w:numPr>
        <w:rPr>
          <w:ins w:id="752" w:author="Andrew Balzer" w:date="2025-04-08T16:17:00Z" w16du:dateUtc="2025-04-08T20:17:00Z"/>
          <w:bCs/>
          <w:vanish/>
          <w:sz w:val="22"/>
          <w:szCs w:val="22"/>
        </w:rPr>
      </w:pPr>
    </w:p>
    <w:p w14:paraId="2CE5C0A9" w14:textId="77777777" w:rsidR="002F4AAA" w:rsidRPr="002F4AAA" w:rsidRDefault="002F4AAA" w:rsidP="002F4AAA">
      <w:pPr>
        <w:pStyle w:val="ListParagraph"/>
        <w:widowControl w:val="0"/>
        <w:numPr>
          <w:ilvl w:val="0"/>
          <w:numId w:val="39"/>
        </w:numPr>
        <w:rPr>
          <w:ins w:id="753" w:author="Andrew Balzer" w:date="2025-04-08T16:17:00Z" w16du:dateUtc="2025-04-08T20:17:00Z"/>
          <w:bCs/>
          <w:vanish/>
          <w:sz w:val="22"/>
          <w:szCs w:val="22"/>
        </w:rPr>
      </w:pPr>
    </w:p>
    <w:p w14:paraId="051CD6AF" w14:textId="77777777" w:rsidR="002F4AAA" w:rsidRPr="002F4AAA" w:rsidRDefault="002F4AAA" w:rsidP="002F4AAA">
      <w:pPr>
        <w:pStyle w:val="ListParagraph"/>
        <w:widowControl w:val="0"/>
        <w:numPr>
          <w:ilvl w:val="0"/>
          <w:numId w:val="39"/>
        </w:numPr>
        <w:rPr>
          <w:ins w:id="754" w:author="Andrew Balzer" w:date="2025-04-08T16:17:00Z" w16du:dateUtc="2025-04-08T20:17:00Z"/>
          <w:bCs/>
          <w:vanish/>
          <w:sz w:val="22"/>
          <w:szCs w:val="22"/>
        </w:rPr>
      </w:pPr>
    </w:p>
    <w:p w14:paraId="3E64AF65" w14:textId="77777777" w:rsidR="002F4AAA" w:rsidRPr="002F4AAA" w:rsidRDefault="002F4AAA" w:rsidP="002F4AAA">
      <w:pPr>
        <w:pStyle w:val="ListParagraph"/>
        <w:widowControl w:val="0"/>
        <w:numPr>
          <w:ilvl w:val="0"/>
          <w:numId w:val="39"/>
        </w:numPr>
        <w:rPr>
          <w:ins w:id="755" w:author="Andrew Balzer" w:date="2025-04-08T16:17:00Z" w16du:dateUtc="2025-04-08T20:17:00Z"/>
          <w:bCs/>
          <w:vanish/>
          <w:sz w:val="22"/>
          <w:szCs w:val="22"/>
        </w:rPr>
      </w:pPr>
    </w:p>
    <w:p w14:paraId="0752F884" w14:textId="77777777" w:rsidR="00BA3C47" w:rsidRPr="002F4AAA" w:rsidRDefault="00BA3C47" w:rsidP="002F4AAA">
      <w:pPr>
        <w:pStyle w:val="ListParagraph"/>
        <w:widowControl w:val="0"/>
        <w:numPr>
          <w:ilvl w:val="0"/>
          <w:numId w:val="39"/>
        </w:numPr>
        <w:rPr>
          <w:vanish/>
          <w:sz w:val="22"/>
          <w:rPrChange w:id="756" w:author="Andrew Balzer" w:date="2025-04-08T16:17:00Z" w16du:dateUtc="2025-04-08T20:17:00Z">
            <w:rPr>
              <w:bCs/>
              <w:sz w:val="22"/>
              <w:szCs w:val="22"/>
            </w:rPr>
          </w:rPrChange>
        </w:rPr>
        <w:pPrChange w:id="757" w:author="Andrew Balzer" w:date="2025-04-08T16:17:00Z" w16du:dateUtc="2025-04-08T20:17:00Z">
          <w:pPr>
            <w:widowControl w:val="0"/>
          </w:pPr>
        </w:pPrChange>
      </w:pPr>
    </w:p>
    <w:p w14:paraId="517FB399" w14:textId="12869516" w:rsidR="00BA3C47" w:rsidRPr="0093363B" w:rsidRDefault="00BA3C47" w:rsidP="002F4AAA">
      <w:pPr>
        <w:widowControl w:val="0"/>
        <w:numPr>
          <w:ilvl w:val="1"/>
          <w:numId w:val="39"/>
        </w:numPr>
        <w:ind w:left="720" w:hanging="720"/>
        <w:rPr>
          <w:bCs/>
          <w:sz w:val="22"/>
          <w:szCs w:val="22"/>
        </w:rPr>
        <w:pPrChange w:id="758" w:author="Andrew Balzer" w:date="2025-04-08T16:17:00Z" w16du:dateUtc="2025-04-08T20:17:00Z">
          <w:pPr>
            <w:widowControl w:val="0"/>
          </w:pPr>
        </w:pPrChange>
      </w:pPr>
      <w:r w:rsidRPr="0093363B">
        <w:rPr>
          <w:bCs/>
          <w:sz w:val="22"/>
          <w:szCs w:val="22"/>
        </w:rPr>
        <w:t>The roadmap for the development of the Company and the launch of the Company’s initial software shall be in accordance with Exhibit B, which may be amended by the Board from time to time consistent with this Agreement.</w:t>
      </w:r>
      <w:r w:rsidR="00E21042" w:rsidRPr="0093363B">
        <w:rPr>
          <w:bCs/>
          <w:sz w:val="22"/>
          <w:szCs w:val="22"/>
        </w:rPr>
        <w:t xml:space="preserve"> </w:t>
      </w:r>
      <w:r w:rsidR="00E21042" w:rsidRPr="00F83D76">
        <w:rPr>
          <w:sz w:val="22"/>
          <w:rPrChange w:id="759" w:author="Andrew Balzer" w:date="2025-04-08T16:17:00Z" w16du:dateUtc="2025-04-08T20:17:00Z">
            <w:rPr>
              <w:bCs/>
              <w:sz w:val="22"/>
              <w:szCs w:val="22"/>
              <w:highlight w:val="yellow"/>
            </w:rPr>
          </w:rPrChange>
        </w:rPr>
        <w:t>It is the goal of the Parties for the Company’s initial software to be fully launched by December 31, 2029, or sooner. However, the Parties agree that the Company’s initial software will not be rolled out too soon</w:t>
      </w:r>
      <w:ins w:id="760" w:author="Andrew Balzer" w:date="2025-04-08T16:17:00Z" w16du:dateUtc="2025-04-08T20:17:00Z">
        <w:r w:rsidR="00F83D76" w:rsidRPr="00F83D76">
          <w:rPr>
            <w:bCs/>
            <w:sz w:val="22"/>
            <w:szCs w:val="22"/>
          </w:rPr>
          <w:t xml:space="preserve"> in the opinion of a majority of votes of the Shareholders</w:t>
        </w:r>
        <w:r w:rsidR="00E21042" w:rsidRPr="00F83D76">
          <w:rPr>
            <w:bCs/>
            <w:sz w:val="22"/>
            <w:szCs w:val="22"/>
          </w:rPr>
          <w:t>.</w:t>
        </w:r>
      </w:ins>
      <w:del w:id="761" w:author="Andrew Balzer" w:date="2025-04-08T16:17:00Z" w16du:dateUtc="2025-04-08T20:17:00Z">
        <w:r w:rsidR="00E21042" w:rsidRPr="0093363B">
          <w:rPr>
            <w:bCs/>
            <w:sz w:val="22"/>
            <w:szCs w:val="22"/>
            <w:highlight w:val="yellow"/>
          </w:rPr>
          <w:delText>.</w:delText>
        </w:r>
      </w:del>
      <w:r w:rsidR="00E21042" w:rsidRPr="00F83D76">
        <w:rPr>
          <w:sz w:val="22"/>
          <w:rPrChange w:id="762" w:author="Andrew Balzer" w:date="2025-04-08T16:17:00Z" w16du:dateUtc="2025-04-08T20:17:00Z">
            <w:rPr>
              <w:bCs/>
              <w:sz w:val="22"/>
              <w:szCs w:val="22"/>
              <w:highlight w:val="yellow"/>
            </w:rPr>
          </w:rPrChange>
        </w:rPr>
        <w:t xml:space="preserve"> It is the Parties’ shared philosophy to forego early returns from a subpar program in exchange for greater returns with a fully workable program.</w:t>
      </w:r>
    </w:p>
    <w:p w14:paraId="76859970" w14:textId="77777777" w:rsidR="009A4C91" w:rsidRPr="0093363B" w:rsidRDefault="009A4C91" w:rsidP="00C15DB3">
      <w:pPr>
        <w:widowControl w:val="0"/>
        <w:rPr>
          <w:bCs/>
          <w:sz w:val="22"/>
          <w:szCs w:val="22"/>
        </w:rPr>
      </w:pPr>
    </w:p>
    <w:p w14:paraId="7F5C9033" w14:textId="77777777" w:rsidR="009A4C91" w:rsidRPr="0093363B" w:rsidRDefault="009A4C91" w:rsidP="00C15DB3">
      <w:pPr>
        <w:widowControl w:val="0"/>
        <w:rPr>
          <w:bCs/>
          <w:sz w:val="22"/>
          <w:szCs w:val="22"/>
        </w:rPr>
      </w:pPr>
    </w:p>
    <w:p w14:paraId="47C6DE10" w14:textId="664D6416" w:rsidR="009A4C91" w:rsidRPr="002B5A87" w:rsidRDefault="009A4C91" w:rsidP="0033526F">
      <w:pPr>
        <w:pStyle w:val="Heading1"/>
        <w:rPr>
          <w:del w:id="763" w:author="Andrew Balzer" w:date="2025-04-08T16:17:00Z" w16du:dateUtc="2025-04-08T20:17:00Z"/>
          <w:highlight w:val="yellow"/>
        </w:rPr>
      </w:pPr>
      <w:del w:id="764" w:author="Andrew Balzer" w:date="2025-04-08T16:17:00Z" w16du:dateUtc="2025-04-08T20:17:00Z">
        <w:r w:rsidRPr="002B5A87">
          <w:rPr>
            <w:highlight w:val="yellow"/>
          </w:rPr>
          <w:delText xml:space="preserve">ARTICLE </w:delText>
        </w:r>
        <w:r w:rsidR="0033526F">
          <w:rPr>
            <w:highlight w:val="yellow"/>
          </w:rPr>
          <w:delText>IX</w:delText>
        </w:r>
        <w:r w:rsidRPr="002B5A87">
          <w:rPr>
            <w:highlight w:val="yellow"/>
          </w:rPr>
          <w:delText xml:space="preserve"> – TAX STRUCTURING</w:delText>
        </w:r>
        <w:r w:rsidR="00CE140C" w:rsidRPr="002B5A87">
          <w:rPr>
            <w:highlight w:val="yellow"/>
          </w:rPr>
          <w:delText xml:space="preserve"> AND REGULATIONS COMPLIANCE</w:delText>
        </w:r>
      </w:del>
    </w:p>
    <w:p w14:paraId="51AD6FD5" w14:textId="77777777" w:rsidR="00642C65" w:rsidRPr="0093363B" w:rsidRDefault="00642C65" w:rsidP="00C15DB3">
      <w:pPr>
        <w:widowControl w:val="0"/>
        <w:rPr>
          <w:del w:id="765" w:author="Andrew Balzer" w:date="2025-04-08T16:17:00Z" w16du:dateUtc="2025-04-08T20:17:00Z"/>
          <w:bCs/>
          <w:sz w:val="22"/>
          <w:szCs w:val="22"/>
          <w:highlight w:val="yellow"/>
        </w:rPr>
      </w:pPr>
    </w:p>
    <w:p w14:paraId="494C4ECD" w14:textId="77777777" w:rsidR="005A1A44" w:rsidRPr="005A1A44" w:rsidRDefault="00642C65" w:rsidP="005A1A44">
      <w:pPr>
        <w:widowControl w:val="0"/>
        <w:numPr>
          <w:ilvl w:val="3"/>
          <w:numId w:val="11"/>
        </w:numPr>
        <w:ind w:left="720"/>
        <w:rPr>
          <w:del w:id="766" w:author="Andrew Balzer" w:date="2025-04-08T16:17:00Z" w16du:dateUtc="2025-04-08T20:17:00Z"/>
          <w:bCs/>
          <w:sz w:val="22"/>
          <w:szCs w:val="22"/>
        </w:rPr>
      </w:pPr>
      <w:del w:id="767" w:author="Andrew Balzer" w:date="2025-04-08T16:17:00Z" w16du:dateUtc="2025-04-08T20:17:00Z">
        <w:r w:rsidRPr="005A1A44">
          <w:rPr>
            <w:b/>
            <w:sz w:val="22"/>
            <w:szCs w:val="22"/>
            <w:u w:val="single"/>
          </w:rPr>
          <w:delText>Tax-Optimized Profit Distributions</w:delText>
        </w:r>
        <w:r w:rsidRPr="005A1A44">
          <w:rPr>
            <w:b/>
            <w:sz w:val="22"/>
            <w:szCs w:val="22"/>
          </w:rPr>
          <w:delText>.</w:delText>
        </w:r>
        <w:r w:rsidRPr="005A1A44">
          <w:rPr>
            <w:bCs/>
            <w:sz w:val="22"/>
            <w:szCs w:val="22"/>
          </w:rPr>
          <w:delText xml:space="preserve">  The Company shall allocate distributions from the Company as a mix of salary, dividends, and capital gains to minimize overall taxation on Shareholders’ equity.</w:delText>
        </w:r>
      </w:del>
    </w:p>
    <w:p w14:paraId="072EEA32" w14:textId="77777777" w:rsidR="005A1A44" w:rsidRPr="005A1A44" w:rsidRDefault="005A1A44" w:rsidP="005A1A44">
      <w:pPr>
        <w:widowControl w:val="0"/>
        <w:ind w:left="720"/>
        <w:rPr>
          <w:del w:id="768" w:author="Andrew Balzer" w:date="2025-04-08T16:17:00Z" w16du:dateUtc="2025-04-08T20:17:00Z"/>
          <w:bCs/>
          <w:sz w:val="22"/>
          <w:szCs w:val="22"/>
        </w:rPr>
      </w:pPr>
    </w:p>
    <w:p w14:paraId="004A3D40" w14:textId="77777777" w:rsidR="005A1A44" w:rsidRPr="005A1A44" w:rsidRDefault="00642C65" w:rsidP="005A1A44">
      <w:pPr>
        <w:widowControl w:val="0"/>
        <w:numPr>
          <w:ilvl w:val="3"/>
          <w:numId w:val="11"/>
        </w:numPr>
        <w:ind w:left="720"/>
        <w:rPr>
          <w:del w:id="769" w:author="Andrew Balzer" w:date="2025-04-08T16:17:00Z" w16du:dateUtc="2025-04-08T20:17:00Z"/>
          <w:bCs/>
          <w:sz w:val="22"/>
          <w:szCs w:val="22"/>
        </w:rPr>
      </w:pPr>
      <w:del w:id="770" w:author="Andrew Balzer" w:date="2025-04-08T16:17:00Z" w16du:dateUtc="2025-04-08T20:17:00Z">
        <w:r w:rsidRPr="005A1A44">
          <w:rPr>
            <w:b/>
            <w:sz w:val="22"/>
            <w:szCs w:val="22"/>
            <w:u w:val="single"/>
          </w:rPr>
          <w:delText>Founder Exit Tax Strategy</w:delText>
        </w:r>
        <w:r w:rsidRPr="005A1A44">
          <w:rPr>
            <w:b/>
            <w:sz w:val="22"/>
            <w:szCs w:val="22"/>
          </w:rPr>
          <w:delText>.</w:delText>
        </w:r>
        <w:r w:rsidRPr="005A1A44">
          <w:rPr>
            <w:bCs/>
            <w:sz w:val="22"/>
            <w:szCs w:val="22"/>
          </w:rPr>
          <w:delText xml:space="preserve">  The Company shall structure any Founder Share buybacks to minimize tax exposure under IRS Section 1202.</w:delText>
        </w:r>
      </w:del>
    </w:p>
    <w:p w14:paraId="3B1C66B0" w14:textId="77777777" w:rsidR="005A1A44" w:rsidRPr="005A1A44" w:rsidRDefault="005A1A44" w:rsidP="005A1A44">
      <w:pPr>
        <w:pStyle w:val="ListParagraph"/>
        <w:rPr>
          <w:del w:id="771" w:author="Andrew Balzer" w:date="2025-04-08T16:17:00Z" w16du:dateUtc="2025-04-08T20:17:00Z"/>
          <w:bCs/>
          <w:sz w:val="22"/>
          <w:szCs w:val="22"/>
        </w:rPr>
      </w:pPr>
    </w:p>
    <w:p w14:paraId="526F3CF2" w14:textId="0B52BDDB" w:rsidR="00642C65" w:rsidRPr="005A1A44" w:rsidRDefault="00642C65" w:rsidP="005A1A44">
      <w:pPr>
        <w:widowControl w:val="0"/>
        <w:numPr>
          <w:ilvl w:val="3"/>
          <w:numId w:val="11"/>
        </w:numPr>
        <w:ind w:left="720"/>
        <w:rPr>
          <w:del w:id="772" w:author="Andrew Balzer" w:date="2025-04-08T16:17:00Z" w16du:dateUtc="2025-04-08T20:17:00Z"/>
          <w:bCs/>
          <w:sz w:val="22"/>
          <w:szCs w:val="22"/>
        </w:rPr>
      </w:pPr>
      <w:del w:id="773" w:author="Andrew Balzer" w:date="2025-04-08T16:17:00Z" w16du:dateUtc="2025-04-08T20:17:00Z">
        <w:r w:rsidRPr="005A1A44">
          <w:rPr>
            <w:b/>
            <w:sz w:val="22"/>
            <w:szCs w:val="22"/>
            <w:u w:val="single"/>
          </w:rPr>
          <w:delText>Company Tax Structure Optimization</w:delText>
        </w:r>
        <w:r w:rsidRPr="005A1A44">
          <w:rPr>
            <w:b/>
            <w:sz w:val="22"/>
            <w:szCs w:val="22"/>
          </w:rPr>
          <w:delText>.</w:delText>
        </w:r>
        <w:r w:rsidRPr="005A1A44">
          <w:rPr>
            <w:bCs/>
            <w:sz w:val="22"/>
            <w:szCs w:val="22"/>
          </w:rPr>
          <w:delText xml:space="preserve">  The Company shall maintain tax-efficient entity status ensuring eligibility for each of the following:</w:delText>
        </w:r>
      </w:del>
    </w:p>
    <w:p w14:paraId="760F109B" w14:textId="77777777" w:rsidR="00642C65" w:rsidRPr="005A1A44" w:rsidRDefault="00642C65" w:rsidP="00642C65">
      <w:pPr>
        <w:pStyle w:val="ListParagraph"/>
        <w:rPr>
          <w:del w:id="774" w:author="Andrew Balzer" w:date="2025-04-08T16:17:00Z" w16du:dateUtc="2025-04-08T20:17:00Z"/>
          <w:bCs/>
          <w:sz w:val="22"/>
          <w:szCs w:val="22"/>
        </w:rPr>
      </w:pPr>
    </w:p>
    <w:p w14:paraId="0A9E00C5" w14:textId="77777777" w:rsidR="005A1A44" w:rsidRPr="005A1A44" w:rsidRDefault="00642C65" w:rsidP="005A1A44">
      <w:pPr>
        <w:widowControl w:val="0"/>
        <w:numPr>
          <w:ilvl w:val="0"/>
          <w:numId w:val="25"/>
        </w:numPr>
        <w:ind w:left="1440"/>
        <w:rPr>
          <w:del w:id="775" w:author="Andrew Balzer" w:date="2025-04-08T16:17:00Z" w16du:dateUtc="2025-04-08T20:17:00Z"/>
          <w:bCs/>
          <w:sz w:val="22"/>
          <w:szCs w:val="22"/>
        </w:rPr>
      </w:pPr>
      <w:del w:id="776" w:author="Andrew Balzer" w:date="2025-04-08T16:17:00Z" w16du:dateUtc="2025-04-08T20:17:00Z">
        <w:r w:rsidRPr="005A1A44">
          <w:rPr>
            <w:bCs/>
            <w:sz w:val="22"/>
            <w:szCs w:val="22"/>
          </w:rPr>
          <w:delText>Research and Development tax credits for software development.</w:delText>
        </w:r>
      </w:del>
    </w:p>
    <w:p w14:paraId="3B141F38" w14:textId="77777777" w:rsidR="005A1A44" w:rsidRPr="005A1A44" w:rsidRDefault="005A1A44" w:rsidP="005A1A44">
      <w:pPr>
        <w:widowControl w:val="0"/>
        <w:ind w:left="1440"/>
        <w:rPr>
          <w:del w:id="777" w:author="Andrew Balzer" w:date="2025-04-08T16:17:00Z" w16du:dateUtc="2025-04-08T20:17:00Z"/>
          <w:bCs/>
          <w:sz w:val="22"/>
          <w:szCs w:val="22"/>
        </w:rPr>
      </w:pPr>
    </w:p>
    <w:p w14:paraId="61C2E275" w14:textId="77777777" w:rsidR="005A1A44" w:rsidRPr="005A1A44" w:rsidRDefault="00642C65" w:rsidP="005A1A44">
      <w:pPr>
        <w:widowControl w:val="0"/>
        <w:numPr>
          <w:ilvl w:val="0"/>
          <w:numId w:val="25"/>
        </w:numPr>
        <w:ind w:left="1440"/>
        <w:rPr>
          <w:del w:id="778" w:author="Andrew Balzer" w:date="2025-04-08T16:17:00Z" w16du:dateUtc="2025-04-08T20:17:00Z"/>
          <w:bCs/>
          <w:sz w:val="22"/>
          <w:szCs w:val="22"/>
        </w:rPr>
      </w:pPr>
      <w:del w:id="779" w:author="Andrew Balzer" w:date="2025-04-08T16:17:00Z" w16du:dateUtc="2025-04-08T20:17:00Z">
        <w:r w:rsidRPr="005A1A44">
          <w:rPr>
            <w:bCs/>
            <w:sz w:val="22"/>
            <w:szCs w:val="22"/>
          </w:rPr>
          <w:delText>IRS Section 199A deductions for pass-through entities</w:delText>
        </w:r>
        <w:r w:rsidR="005A1A44" w:rsidRPr="005A1A44">
          <w:rPr>
            <w:bCs/>
            <w:sz w:val="22"/>
            <w:szCs w:val="22"/>
          </w:rPr>
          <w:delText>.</w:delText>
        </w:r>
      </w:del>
    </w:p>
    <w:p w14:paraId="0C76961F" w14:textId="77777777" w:rsidR="005A1A44" w:rsidRPr="005A1A44" w:rsidRDefault="005A1A44" w:rsidP="005A1A44">
      <w:pPr>
        <w:pStyle w:val="ListParagraph"/>
        <w:rPr>
          <w:del w:id="780" w:author="Andrew Balzer" w:date="2025-04-08T16:17:00Z" w16du:dateUtc="2025-04-08T20:17:00Z"/>
          <w:bCs/>
          <w:sz w:val="22"/>
          <w:szCs w:val="22"/>
        </w:rPr>
      </w:pPr>
    </w:p>
    <w:p w14:paraId="21B506CE" w14:textId="57BBFC17" w:rsidR="00642C65" w:rsidRPr="005A1A44" w:rsidRDefault="00642C65" w:rsidP="005A1A44">
      <w:pPr>
        <w:widowControl w:val="0"/>
        <w:numPr>
          <w:ilvl w:val="0"/>
          <w:numId w:val="25"/>
        </w:numPr>
        <w:ind w:left="1440"/>
        <w:rPr>
          <w:del w:id="781" w:author="Andrew Balzer" w:date="2025-04-08T16:17:00Z" w16du:dateUtc="2025-04-08T20:17:00Z"/>
          <w:bCs/>
          <w:sz w:val="22"/>
          <w:szCs w:val="22"/>
        </w:rPr>
      </w:pPr>
      <w:del w:id="782" w:author="Andrew Balzer" w:date="2025-04-08T16:17:00Z" w16du:dateUtc="2025-04-08T20:17:00Z">
        <w:r w:rsidRPr="005A1A44">
          <w:rPr>
            <w:bCs/>
            <w:sz w:val="22"/>
            <w:szCs w:val="22"/>
          </w:rPr>
          <w:delText>International tax deferral strategies as applicable.</w:delText>
        </w:r>
      </w:del>
    </w:p>
    <w:p w14:paraId="03DF53F1" w14:textId="77777777" w:rsidR="00CE140C" w:rsidRPr="005A1A44" w:rsidRDefault="00CE140C" w:rsidP="00CE140C">
      <w:pPr>
        <w:pStyle w:val="ListParagraph"/>
        <w:rPr>
          <w:del w:id="783" w:author="Andrew Balzer" w:date="2025-04-08T16:17:00Z" w16du:dateUtc="2025-04-08T20:17:00Z"/>
          <w:bCs/>
          <w:sz w:val="22"/>
          <w:szCs w:val="22"/>
        </w:rPr>
      </w:pPr>
    </w:p>
    <w:p w14:paraId="0EA24FE2" w14:textId="4606E1F9" w:rsidR="00CE140C" w:rsidRPr="005A1A44" w:rsidRDefault="00CE140C" w:rsidP="005A1A44">
      <w:pPr>
        <w:widowControl w:val="0"/>
        <w:numPr>
          <w:ilvl w:val="3"/>
          <w:numId w:val="11"/>
        </w:numPr>
        <w:ind w:left="720"/>
        <w:rPr>
          <w:del w:id="784" w:author="Andrew Balzer" w:date="2025-04-08T16:17:00Z" w16du:dateUtc="2025-04-08T20:17:00Z"/>
          <w:bCs/>
          <w:sz w:val="22"/>
          <w:szCs w:val="22"/>
        </w:rPr>
      </w:pPr>
      <w:del w:id="785" w:author="Andrew Balzer" w:date="2025-04-08T16:17:00Z" w16du:dateUtc="2025-04-08T20:17:00Z">
        <w:r w:rsidRPr="005A1A44">
          <w:rPr>
            <w:b/>
            <w:sz w:val="22"/>
            <w:szCs w:val="22"/>
            <w:u w:val="single"/>
          </w:rPr>
          <w:delText>Financial Structuring</w:delText>
        </w:r>
        <w:r w:rsidRPr="005A1A44">
          <w:rPr>
            <w:b/>
            <w:sz w:val="22"/>
            <w:szCs w:val="22"/>
          </w:rPr>
          <w:delText>.</w:delText>
        </w:r>
        <w:r w:rsidRPr="005A1A44">
          <w:rPr>
            <w:bCs/>
            <w:sz w:val="22"/>
            <w:szCs w:val="22"/>
          </w:rPr>
          <w:delText xml:space="preserve">  The Company shall maintain a debt-to-revenue ratio cap to prevent over-leveraging. Convertible debt financing may be permitted with approval from the Board. In addition, the Company’s financial structure must include the following:</w:delText>
        </w:r>
      </w:del>
    </w:p>
    <w:p w14:paraId="73309E2E" w14:textId="763A8D7A" w:rsidR="00CE140C" w:rsidRPr="005A1A44" w:rsidRDefault="00CE140C" w:rsidP="00CE140C">
      <w:pPr>
        <w:widowControl w:val="0"/>
        <w:ind w:left="720"/>
        <w:rPr>
          <w:del w:id="786" w:author="Andrew Balzer" w:date="2025-04-08T16:17:00Z" w16du:dateUtc="2025-04-08T20:17:00Z"/>
          <w:bCs/>
          <w:sz w:val="22"/>
          <w:szCs w:val="22"/>
        </w:rPr>
      </w:pPr>
    </w:p>
    <w:p w14:paraId="223BB61D" w14:textId="77777777" w:rsidR="005A1A44" w:rsidRPr="005A1A44" w:rsidRDefault="00CE140C" w:rsidP="005A1A44">
      <w:pPr>
        <w:widowControl w:val="0"/>
        <w:numPr>
          <w:ilvl w:val="0"/>
          <w:numId w:val="26"/>
        </w:numPr>
        <w:ind w:left="1440"/>
        <w:rPr>
          <w:del w:id="787" w:author="Andrew Balzer" w:date="2025-04-08T16:17:00Z" w16du:dateUtc="2025-04-08T20:17:00Z"/>
          <w:bCs/>
          <w:sz w:val="22"/>
          <w:szCs w:val="22"/>
        </w:rPr>
      </w:pPr>
      <w:del w:id="788" w:author="Andrew Balzer" w:date="2025-04-08T16:17:00Z" w16du:dateUtc="2025-04-08T20:17:00Z">
        <w:r w:rsidRPr="005A1A44">
          <w:rPr>
            <w:bCs/>
            <w:sz w:val="22"/>
            <w:szCs w:val="22"/>
          </w:rPr>
          <w:delText>IRS Section 1202 benefits for stock sales.</w:delText>
        </w:r>
      </w:del>
    </w:p>
    <w:p w14:paraId="3C70F6C8" w14:textId="77777777" w:rsidR="005A1A44" w:rsidRPr="005A1A44" w:rsidRDefault="005A1A44" w:rsidP="005A1A44">
      <w:pPr>
        <w:widowControl w:val="0"/>
        <w:ind w:left="1080"/>
        <w:rPr>
          <w:del w:id="789" w:author="Andrew Balzer" w:date="2025-04-08T16:17:00Z" w16du:dateUtc="2025-04-08T20:17:00Z"/>
          <w:bCs/>
          <w:sz w:val="22"/>
          <w:szCs w:val="22"/>
        </w:rPr>
      </w:pPr>
    </w:p>
    <w:p w14:paraId="498F3144" w14:textId="77777777" w:rsidR="005A1A44" w:rsidRPr="005A1A44" w:rsidRDefault="00CE140C" w:rsidP="005A1A44">
      <w:pPr>
        <w:widowControl w:val="0"/>
        <w:numPr>
          <w:ilvl w:val="0"/>
          <w:numId w:val="26"/>
        </w:numPr>
        <w:ind w:left="1440"/>
        <w:rPr>
          <w:del w:id="790" w:author="Andrew Balzer" w:date="2025-04-08T16:17:00Z" w16du:dateUtc="2025-04-08T20:17:00Z"/>
          <w:bCs/>
          <w:sz w:val="22"/>
          <w:szCs w:val="22"/>
        </w:rPr>
      </w:pPr>
      <w:del w:id="791" w:author="Andrew Balzer" w:date="2025-04-08T16:17:00Z" w16du:dateUtc="2025-04-08T20:17:00Z">
        <w:r w:rsidRPr="005A1A44">
          <w:rPr>
            <w:bCs/>
            <w:sz w:val="22"/>
            <w:szCs w:val="22"/>
          </w:rPr>
          <w:delText>409A-compliant valuation for fair share pricing.</w:delText>
        </w:r>
      </w:del>
    </w:p>
    <w:p w14:paraId="1561CB8E" w14:textId="77777777" w:rsidR="005A1A44" w:rsidRPr="005A1A44" w:rsidRDefault="005A1A44" w:rsidP="005A1A44">
      <w:pPr>
        <w:pStyle w:val="ListParagraph"/>
        <w:rPr>
          <w:del w:id="792" w:author="Andrew Balzer" w:date="2025-04-08T16:17:00Z" w16du:dateUtc="2025-04-08T20:17:00Z"/>
          <w:bCs/>
          <w:sz w:val="22"/>
          <w:szCs w:val="22"/>
        </w:rPr>
      </w:pPr>
    </w:p>
    <w:p w14:paraId="7F7C1FEB" w14:textId="34A8C4B5" w:rsidR="00CE140C" w:rsidRPr="005A1A44" w:rsidRDefault="00CE140C" w:rsidP="005A1A44">
      <w:pPr>
        <w:widowControl w:val="0"/>
        <w:numPr>
          <w:ilvl w:val="0"/>
          <w:numId w:val="26"/>
        </w:numPr>
        <w:ind w:left="1440"/>
        <w:rPr>
          <w:del w:id="793" w:author="Andrew Balzer" w:date="2025-04-08T16:17:00Z" w16du:dateUtc="2025-04-08T20:17:00Z"/>
          <w:bCs/>
          <w:sz w:val="22"/>
          <w:szCs w:val="22"/>
        </w:rPr>
      </w:pPr>
      <w:del w:id="794" w:author="Andrew Balzer" w:date="2025-04-08T16:17:00Z" w16du:dateUtc="2025-04-08T20:17:00Z">
        <w:r w:rsidRPr="005A1A44">
          <w:rPr>
            <w:bCs/>
            <w:sz w:val="22"/>
            <w:szCs w:val="22"/>
          </w:rPr>
          <w:delText>Capital allocation strategy, ensuring sufficient reinvestment.</w:delText>
        </w:r>
      </w:del>
    </w:p>
    <w:p w14:paraId="37637278" w14:textId="77777777" w:rsidR="00CE140C" w:rsidRPr="005A1A44" w:rsidRDefault="00CE140C" w:rsidP="00CE140C">
      <w:pPr>
        <w:pStyle w:val="ListParagraph"/>
        <w:rPr>
          <w:del w:id="795" w:author="Andrew Balzer" w:date="2025-04-08T16:17:00Z" w16du:dateUtc="2025-04-08T20:17:00Z"/>
          <w:bCs/>
          <w:sz w:val="22"/>
          <w:szCs w:val="22"/>
        </w:rPr>
      </w:pPr>
    </w:p>
    <w:p w14:paraId="352A6B4E" w14:textId="6E49F981" w:rsidR="00CE140C" w:rsidRPr="005A1A44" w:rsidRDefault="00CE140C" w:rsidP="005A1A44">
      <w:pPr>
        <w:widowControl w:val="0"/>
        <w:numPr>
          <w:ilvl w:val="3"/>
          <w:numId w:val="11"/>
        </w:numPr>
        <w:ind w:left="720"/>
        <w:rPr>
          <w:del w:id="796" w:author="Andrew Balzer" w:date="2025-04-08T16:17:00Z" w16du:dateUtc="2025-04-08T20:17:00Z"/>
          <w:bCs/>
          <w:sz w:val="22"/>
          <w:szCs w:val="22"/>
        </w:rPr>
      </w:pPr>
      <w:del w:id="797" w:author="Andrew Balzer" w:date="2025-04-08T16:17:00Z" w16du:dateUtc="2025-04-08T20:17:00Z">
        <w:r w:rsidRPr="005A1A44">
          <w:rPr>
            <w:b/>
            <w:sz w:val="22"/>
            <w:szCs w:val="22"/>
            <w:u w:val="single"/>
          </w:rPr>
          <w:delText>Regulations Compliance</w:delText>
        </w:r>
        <w:r w:rsidRPr="005A1A44">
          <w:rPr>
            <w:b/>
            <w:sz w:val="22"/>
            <w:szCs w:val="22"/>
          </w:rPr>
          <w:delText xml:space="preserve">. </w:delText>
        </w:r>
        <w:r w:rsidRPr="005A1A44">
          <w:rPr>
            <w:bCs/>
            <w:sz w:val="22"/>
            <w:szCs w:val="22"/>
          </w:rPr>
          <w:delText xml:space="preserve"> The Company must at all times comply with SEC and IRS Regulations, as applicable. </w:delText>
        </w:r>
      </w:del>
    </w:p>
    <w:p w14:paraId="17C9B495" w14:textId="77777777" w:rsidR="009A4C91" w:rsidRPr="0093363B" w:rsidRDefault="009A4C91" w:rsidP="00C15DB3">
      <w:pPr>
        <w:widowControl w:val="0"/>
        <w:rPr>
          <w:del w:id="798" w:author="Andrew Balzer" w:date="2025-04-08T16:17:00Z" w16du:dateUtc="2025-04-08T20:17:00Z"/>
          <w:bCs/>
          <w:sz w:val="22"/>
          <w:szCs w:val="22"/>
        </w:rPr>
      </w:pPr>
    </w:p>
    <w:p w14:paraId="0EB0D965" w14:textId="3951AEE4" w:rsidR="009A4C91" w:rsidRPr="00595CB1" w:rsidRDefault="009A4C91" w:rsidP="0033526F">
      <w:pPr>
        <w:pStyle w:val="Heading1"/>
      </w:pPr>
      <w:r w:rsidRPr="00595CB1">
        <w:t xml:space="preserve">ARTICLE </w:t>
      </w:r>
      <w:r w:rsidR="0033526F">
        <w:t>X</w:t>
      </w:r>
      <w:r w:rsidRPr="00595CB1">
        <w:t xml:space="preserve"> – TRANSFERS OF SHARES</w:t>
      </w:r>
    </w:p>
    <w:p w14:paraId="59C708CD" w14:textId="77777777" w:rsidR="002B5A87" w:rsidRPr="00595CB1" w:rsidRDefault="009A4C91" w:rsidP="00C15DB3">
      <w:pPr>
        <w:widowControl w:val="0"/>
        <w:rPr>
          <w:bCs/>
          <w:sz w:val="22"/>
          <w:szCs w:val="22"/>
        </w:rPr>
      </w:pPr>
      <w:r w:rsidRPr="00595CB1">
        <w:rPr>
          <w:bCs/>
          <w:sz w:val="22"/>
          <w:szCs w:val="22"/>
        </w:rPr>
        <w:tab/>
      </w:r>
    </w:p>
    <w:p w14:paraId="50121E25" w14:textId="77777777" w:rsidR="00677086" w:rsidRPr="00677086" w:rsidRDefault="00677086" w:rsidP="00677086">
      <w:pPr>
        <w:pStyle w:val="ListParagraph"/>
        <w:widowControl w:val="0"/>
        <w:numPr>
          <w:ilvl w:val="0"/>
          <w:numId w:val="11"/>
        </w:numPr>
        <w:ind w:left="360"/>
        <w:rPr>
          <w:ins w:id="799" w:author="Andrew Balzer" w:date="2025-04-08T16:17:00Z" w16du:dateUtc="2025-04-08T20:17:00Z"/>
          <w:bCs/>
          <w:vanish/>
          <w:sz w:val="22"/>
          <w:szCs w:val="22"/>
        </w:rPr>
      </w:pPr>
    </w:p>
    <w:p w14:paraId="621B5146" w14:textId="77777777" w:rsidR="00677086" w:rsidRPr="00677086" w:rsidRDefault="00677086" w:rsidP="00677086">
      <w:pPr>
        <w:pStyle w:val="ListParagraph"/>
        <w:widowControl w:val="0"/>
        <w:numPr>
          <w:ilvl w:val="0"/>
          <w:numId w:val="11"/>
        </w:numPr>
        <w:ind w:left="360"/>
        <w:rPr>
          <w:ins w:id="800" w:author="Andrew Balzer" w:date="2025-04-08T16:17:00Z" w16du:dateUtc="2025-04-08T20:17:00Z"/>
          <w:bCs/>
          <w:vanish/>
          <w:sz w:val="22"/>
          <w:szCs w:val="22"/>
        </w:rPr>
      </w:pPr>
    </w:p>
    <w:p w14:paraId="4D09D07B" w14:textId="77777777" w:rsidR="00677086" w:rsidRPr="00677086" w:rsidRDefault="00677086" w:rsidP="00677086">
      <w:pPr>
        <w:pStyle w:val="ListParagraph"/>
        <w:widowControl w:val="0"/>
        <w:numPr>
          <w:ilvl w:val="0"/>
          <w:numId w:val="11"/>
        </w:numPr>
        <w:ind w:left="360"/>
        <w:rPr>
          <w:ins w:id="801" w:author="Andrew Balzer" w:date="2025-04-08T16:17:00Z" w16du:dateUtc="2025-04-08T20:17:00Z"/>
          <w:bCs/>
          <w:vanish/>
          <w:sz w:val="22"/>
          <w:szCs w:val="22"/>
        </w:rPr>
      </w:pPr>
    </w:p>
    <w:p w14:paraId="0C8FE7A9" w14:textId="77777777" w:rsidR="00677086" w:rsidRPr="00677086" w:rsidRDefault="00677086" w:rsidP="00677086">
      <w:pPr>
        <w:pStyle w:val="ListParagraph"/>
        <w:widowControl w:val="0"/>
        <w:numPr>
          <w:ilvl w:val="0"/>
          <w:numId w:val="11"/>
        </w:numPr>
        <w:ind w:left="360"/>
        <w:rPr>
          <w:ins w:id="802" w:author="Andrew Balzer" w:date="2025-04-08T16:17:00Z" w16du:dateUtc="2025-04-08T20:17:00Z"/>
          <w:bCs/>
          <w:vanish/>
          <w:sz w:val="22"/>
          <w:szCs w:val="22"/>
        </w:rPr>
      </w:pPr>
    </w:p>
    <w:p w14:paraId="07B7043B" w14:textId="77777777" w:rsidR="00677086" w:rsidRPr="00677086" w:rsidRDefault="00677086" w:rsidP="00677086">
      <w:pPr>
        <w:pStyle w:val="ListParagraph"/>
        <w:widowControl w:val="0"/>
        <w:numPr>
          <w:ilvl w:val="0"/>
          <w:numId w:val="11"/>
        </w:numPr>
        <w:ind w:left="360"/>
        <w:rPr>
          <w:ins w:id="803" w:author="Andrew Balzer" w:date="2025-04-08T16:17:00Z" w16du:dateUtc="2025-04-08T20:17:00Z"/>
          <w:bCs/>
          <w:vanish/>
          <w:sz w:val="22"/>
          <w:szCs w:val="22"/>
        </w:rPr>
      </w:pPr>
    </w:p>
    <w:p w14:paraId="132A0A00" w14:textId="77777777" w:rsidR="00677086" w:rsidRPr="00677086" w:rsidRDefault="00677086" w:rsidP="00677086">
      <w:pPr>
        <w:pStyle w:val="ListParagraph"/>
        <w:widowControl w:val="0"/>
        <w:numPr>
          <w:ilvl w:val="0"/>
          <w:numId w:val="11"/>
        </w:numPr>
        <w:ind w:left="360"/>
        <w:rPr>
          <w:ins w:id="804" w:author="Andrew Balzer" w:date="2025-04-08T16:17:00Z" w16du:dateUtc="2025-04-08T20:17:00Z"/>
          <w:bCs/>
          <w:vanish/>
          <w:sz w:val="22"/>
          <w:szCs w:val="22"/>
        </w:rPr>
      </w:pPr>
    </w:p>
    <w:p w14:paraId="4ECE6F2D" w14:textId="77777777" w:rsidR="00677086" w:rsidRPr="00677086" w:rsidRDefault="00677086" w:rsidP="00677086">
      <w:pPr>
        <w:pStyle w:val="ListParagraph"/>
        <w:widowControl w:val="0"/>
        <w:numPr>
          <w:ilvl w:val="0"/>
          <w:numId w:val="11"/>
        </w:numPr>
        <w:ind w:left="360"/>
        <w:rPr>
          <w:ins w:id="805" w:author="Andrew Balzer" w:date="2025-04-08T16:17:00Z" w16du:dateUtc="2025-04-08T20:17:00Z"/>
          <w:bCs/>
          <w:vanish/>
          <w:sz w:val="22"/>
          <w:szCs w:val="22"/>
        </w:rPr>
      </w:pPr>
    </w:p>
    <w:p w14:paraId="608BEEA2" w14:textId="77777777" w:rsidR="00677086" w:rsidRPr="00677086" w:rsidRDefault="00677086" w:rsidP="00677086">
      <w:pPr>
        <w:pStyle w:val="ListParagraph"/>
        <w:widowControl w:val="0"/>
        <w:numPr>
          <w:ilvl w:val="0"/>
          <w:numId w:val="11"/>
        </w:numPr>
        <w:ind w:left="360"/>
        <w:rPr>
          <w:ins w:id="806" w:author="Andrew Balzer" w:date="2025-04-08T16:17:00Z" w16du:dateUtc="2025-04-08T20:17:00Z"/>
          <w:bCs/>
          <w:vanish/>
          <w:sz w:val="22"/>
          <w:szCs w:val="22"/>
        </w:rPr>
      </w:pPr>
    </w:p>
    <w:p w14:paraId="734E9C28" w14:textId="77777777" w:rsidR="00677086" w:rsidRPr="00677086" w:rsidRDefault="00677086" w:rsidP="00677086">
      <w:pPr>
        <w:pStyle w:val="ListParagraph"/>
        <w:widowControl w:val="0"/>
        <w:numPr>
          <w:ilvl w:val="0"/>
          <w:numId w:val="11"/>
        </w:numPr>
        <w:ind w:left="360"/>
        <w:rPr>
          <w:ins w:id="807" w:author="Andrew Balzer" w:date="2025-04-08T16:17:00Z" w16du:dateUtc="2025-04-08T20:17:00Z"/>
          <w:bCs/>
          <w:vanish/>
          <w:sz w:val="22"/>
          <w:szCs w:val="22"/>
        </w:rPr>
      </w:pPr>
    </w:p>
    <w:p w14:paraId="29C9AC89" w14:textId="77777777" w:rsidR="00677086" w:rsidRPr="00677086" w:rsidRDefault="00677086" w:rsidP="00677086">
      <w:pPr>
        <w:pStyle w:val="ListParagraph"/>
        <w:widowControl w:val="0"/>
        <w:numPr>
          <w:ilvl w:val="0"/>
          <w:numId w:val="11"/>
        </w:numPr>
        <w:ind w:left="360"/>
        <w:rPr>
          <w:ins w:id="808" w:author="Andrew Balzer" w:date="2025-04-08T16:17:00Z" w16du:dateUtc="2025-04-08T20:17:00Z"/>
          <w:bCs/>
          <w:vanish/>
          <w:sz w:val="22"/>
          <w:szCs w:val="22"/>
        </w:rPr>
      </w:pPr>
    </w:p>
    <w:p w14:paraId="02CF5CA9" w14:textId="77777777" w:rsidR="008F667C" w:rsidRPr="00595CB1" w:rsidRDefault="002B5A87" w:rsidP="00682388">
      <w:pPr>
        <w:widowControl w:val="0"/>
        <w:numPr>
          <w:ilvl w:val="1"/>
          <w:numId w:val="11"/>
        </w:numPr>
        <w:ind w:left="720" w:hanging="720"/>
        <w:rPr>
          <w:bCs/>
          <w:sz w:val="22"/>
          <w:szCs w:val="22"/>
        </w:rPr>
        <w:pPrChange w:id="809" w:author="Andrew Balzer" w:date="2025-04-08T16:17:00Z" w16du:dateUtc="2025-04-08T20:17:00Z">
          <w:pPr>
            <w:widowControl w:val="0"/>
            <w:numPr>
              <w:ilvl w:val="3"/>
              <w:numId w:val="11"/>
            </w:numPr>
            <w:ind w:left="720" w:hanging="360"/>
          </w:pPr>
        </w:pPrChange>
      </w:pPr>
      <w:del w:id="810" w:author="Andrew Balzer" w:date="2025-04-08T16:17:00Z" w16du:dateUtc="2025-04-08T20:17:00Z">
        <w:r w:rsidRPr="00595CB1">
          <w:rPr>
            <w:bCs/>
            <w:sz w:val="22"/>
            <w:szCs w:val="22"/>
          </w:rPr>
          <w:delText xml:space="preserve"> </w:delText>
        </w:r>
      </w:del>
      <w:r w:rsidR="008F667C" w:rsidRPr="00682388">
        <w:rPr>
          <w:rStyle w:val="Heading2Char"/>
          <w:rPrChange w:id="811" w:author="Andrew Balzer" w:date="2025-04-08T16:17:00Z" w16du:dateUtc="2025-04-08T20:17:00Z">
            <w:rPr>
              <w:b/>
              <w:sz w:val="22"/>
              <w:szCs w:val="22"/>
              <w:u w:val="single"/>
            </w:rPr>
          </w:rPrChange>
        </w:rPr>
        <w:t>Restriction on Transfer of Shares</w:t>
      </w:r>
      <w:r w:rsidR="008F667C" w:rsidRPr="00595CB1">
        <w:rPr>
          <w:b/>
          <w:sz w:val="22"/>
          <w:szCs w:val="22"/>
        </w:rPr>
        <w:t>.</w:t>
      </w:r>
      <w:r w:rsidR="008F667C" w:rsidRPr="00595CB1">
        <w:rPr>
          <w:bCs/>
          <w:sz w:val="22"/>
          <w:szCs w:val="22"/>
        </w:rPr>
        <w:t xml:space="preserve">  </w:t>
      </w:r>
    </w:p>
    <w:p w14:paraId="2ED4CBEB" w14:textId="076B4618" w:rsidR="00595CB1" w:rsidRPr="00595CB1" w:rsidRDefault="00595CB1" w:rsidP="00595CB1">
      <w:pPr>
        <w:widowControl w:val="0"/>
        <w:ind w:left="720"/>
        <w:rPr>
          <w:bCs/>
          <w:sz w:val="22"/>
          <w:szCs w:val="22"/>
        </w:rPr>
      </w:pPr>
    </w:p>
    <w:p w14:paraId="1A283327" w14:textId="77777777" w:rsidR="00595CB1" w:rsidRPr="00595CB1" w:rsidRDefault="00595CB1" w:rsidP="00682388">
      <w:pPr>
        <w:widowControl w:val="0"/>
        <w:numPr>
          <w:ilvl w:val="2"/>
          <w:numId w:val="11"/>
        </w:numPr>
        <w:ind w:left="1440" w:hanging="720"/>
        <w:rPr>
          <w:bCs/>
          <w:sz w:val="22"/>
          <w:szCs w:val="22"/>
        </w:rPr>
        <w:pPrChange w:id="812" w:author="Andrew Balzer" w:date="2025-04-08T16:17:00Z" w16du:dateUtc="2025-04-08T20:17:00Z">
          <w:pPr>
            <w:widowControl w:val="0"/>
            <w:numPr>
              <w:ilvl w:val="4"/>
              <w:numId w:val="11"/>
            </w:numPr>
            <w:ind w:left="1440" w:hanging="360"/>
          </w:pPr>
        </w:pPrChange>
      </w:pPr>
      <w:r w:rsidRPr="00595CB1">
        <w:rPr>
          <w:b/>
          <w:sz w:val="22"/>
          <w:szCs w:val="22"/>
          <w:u w:val="single"/>
        </w:rPr>
        <w:t>Restriction on Transfer</w:t>
      </w:r>
      <w:r w:rsidRPr="00595CB1">
        <w:rPr>
          <w:b/>
          <w:sz w:val="22"/>
          <w:szCs w:val="22"/>
        </w:rPr>
        <w:t>.</w:t>
      </w:r>
      <w:r w:rsidRPr="00595CB1">
        <w:rPr>
          <w:bCs/>
          <w:sz w:val="22"/>
          <w:szCs w:val="22"/>
        </w:rPr>
        <w:t xml:space="preserve">  No Shareholder (the “Transferring Shareholder”) shall sell, assign, transfer, pledge, encumber, or otherwise dispose of any Shares in the Company (collectively, “Transfer”) except in accordance with the terms and conditions set forth in this Agreement. Any purported Transfer of shares in violation of this Agreement shall be null and void and shall not be recognized by the Company.</w:t>
      </w:r>
    </w:p>
    <w:p w14:paraId="75EBF369" w14:textId="77777777" w:rsidR="00595CB1" w:rsidRPr="00595CB1" w:rsidRDefault="00595CB1" w:rsidP="00682388">
      <w:pPr>
        <w:widowControl w:val="0"/>
        <w:rPr>
          <w:bCs/>
          <w:sz w:val="22"/>
          <w:szCs w:val="22"/>
        </w:rPr>
        <w:pPrChange w:id="813" w:author="Andrew Balzer" w:date="2025-04-08T16:17:00Z" w16du:dateUtc="2025-04-08T20:17:00Z">
          <w:pPr>
            <w:widowControl w:val="0"/>
            <w:ind w:left="1080"/>
          </w:pPr>
        </w:pPrChange>
      </w:pPr>
    </w:p>
    <w:p w14:paraId="59E16A57" w14:textId="1745E4FD" w:rsidR="00595CB1" w:rsidRDefault="00595CB1" w:rsidP="00682388">
      <w:pPr>
        <w:widowControl w:val="0"/>
        <w:numPr>
          <w:ilvl w:val="2"/>
          <w:numId w:val="11"/>
        </w:numPr>
        <w:ind w:left="1440" w:hanging="720"/>
        <w:rPr>
          <w:bCs/>
          <w:sz w:val="22"/>
          <w:szCs w:val="22"/>
        </w:rPr>
        <w:pPrChange w:id="814" w:author="Andrew Balzer" w:date="2025-04-08T16:17:00Z" w16du:dateUtc="2025-04-08T20:17:00Z">
          <w:pPr>
            <w:widowControl w:val="0"/>
            <w:numPr>
              <w:ilvl w:val="4"/>
              <w:numId w:val="11"/>
            </w:numPr>
            <w:ind w:left="1440" w:hanging="360"/>
          </w:pPr>
        </w:pPrChange>
      </w:pPr>
      <w:r w:rsidRPr="00595CB1">
        <w:rPr>
          <w:b/>
          <w:bCs/>
          <w:sz w:val="22"/>
          <w:szCs w:val="22"/>
          <w:u w:val="single"/>
        </w:rPr>
        <w:t>Permitted Transfers</w:t>
      </w:r>
      <w:r w:rsidRPr="00595CB1">
        <w:rPr>
          <w:b/>
          <w:bCs/>
          <w:sz w:val="22"/>
          <w:szCs w:val="22"/>
        </w:rPr>
        <w:t>.</w:t>
      </w:r>
      <w:r>
        <w:rPr>
          <w:b/>
          <w:bCs/>
          <w:sz w:val="22"/>
          <w:szCs w:val="22"/>
        </w:rPr>
        <w:t xml:space="preserve">  </w:t>
      </w:r>
      <w:r w:rsidRPr="00595CB1">
        <w:rPr>
          <w:bCs/>
          <w:sz w:val="22"/>
          <w:szCs w:val="22"/>
        </w:rPr>
        <w:t xml:space="preserve">Notwithstanding the restriction in </w:t>
      </w:r>
      <w:r w:rsidRPr="00595CB1">
        <w:rPr>
          <w:bCs/>
          <w:sz w:val="22"/>
          <w:szCs w:val="22"/>
          <w:highlight w:val="yellow"/>
        </w:rPr>
        <w:t xml:space="preserve">Section </w:t>
      </w:r>
      <w:ins w:id="815" w:author="Andrew Balzer" w:date="2025-04-08T16:17:00Z" w16du:dateUtc="2025-04-08T20:17:00Z">
        <w:r w:rsidR="00682388" w:rsidRPr="00682388">
          <w:rPr>
            <w:bCs/>
            <w:sz w:val="22"/>
            <w:szCs w:val="22"/>
            <w:highlight w:val="yellow"/>
          </w:rPr>
          <w:t>10.</w:t>
        </w:r>
      </w:ins>
      <w:r w:rsidRPr="00595CB1">
        <w:rPr>
          <w:bCs/>
          <w:sz w:val="22"/>
          <w:szCs w:val="22"/>
          <w:highlight w:val="yellow"/>
        </w:rPr>
        <w:t>1.</w:t>
      </w:r>
      <w:ins w:id="816" w:author="Andrew Balzer" w:date="2025-04-08T16:17:00Z" w16du:dateUtc="2025-04-08T20:17:00Z">
        <w:r w:rsidR="00682388" w:rsidRPr="00682388">
          <w:rPr>
            <w:bCs/>
            <w:sz w:val="22"/>
            <w:szCs w:val="22"/>
            <w:highlight w:val="yellow"/>
          </w:rPr>
          <w:t>1</w:t>
        </w:r>
      </w:ins>
      <w:del w:id="817" w:author="Andrew Balzer" w:date="2025-04-08T16:17:00Z" w16du:dateUtc="2025-04-08T20:17:00Z">
        <w:r w:rsidRPr="00595CB1">
          <w:rPr>
            <w:bCs/>
            <w:sz w:val="22"/>
            <w:szCs w:val="22"/>
            <w:highlight w:val="yellow"/>
          </w:rPr>
          <w:delText>a.</w:delText>
        </w:r>
        <w:r>
          <w:rPr>
            <w:bCs/>
            <w:sz w:val="22"/>
            <w:szCs w:val="22"/>
          </w:rPr>
          <w:delText xml:space="preserve"> of this </w:delText>
        </w:r>
        <w:r w:rsidRPr="00595CB1">
          <w:rPr>
            <w:bCs/>
            <w:sz w:val="22"/>
            <w:szCs w:val="22"/>
            <w:highlight w:val="yellow"/>
          </w:rPr>
          <w:delText>Article VII</w:delText>
        </w:r>
      </w:del>
      <w:r w:rsidRPr="00595CB1">
        <w:rPr>
          <w:bCs/>
          <w:sz w:val="22"/>
          <w:szCs w:val="22"/>
        </w:rPr>
        <w:t xml:space="preserve">, a Transferring Shareholder may Transfer shares only in the following circumstances (each, a </w:t>
      </w:r>
      <w:r>
        <w:rPr>
          <w:bCs/>
          <w:sz w:val="22"/>
          <w:szCs w:val="22"/>
        </w:rPr>
        <w:t>“</w:t>
      </w:r>
      <w:r w:rsidRPr="00595CB1">
        <w:rPr>
          <w:bCs/>
          <w:sz w:val="22"/>
          <w:szCs w:val="22"/>
        </w:rPr>
        <w:t>Permitted Transfer</w:t>
      </w:r>
      <w:r>
        <w:rPr>
          <w:bCs/>
          <w:sz w:val="22"/>
          <w:szCs w:val="22"/>
        </w:rPr>
        <w:t>”</w:t>
      </w:r>
      <w:r w:rsidRPr="00595CB1">
        <w:rPr>
          <w:bCs/>
          <w:sz w:val="22"/>
          <w:szCs w:val="22"/>
        </w:rPr>
        <w:t>):</w:t>
      </w:r>
    </w:p>
    <w:p w14:paraId="177A3B58" w14:textId="77777777" w:rsidR="00595CB1" w:rsidRDefault="00595CB1" w:rsidP="00595CB1">
      <w:pPr>
        <w:pStyle w:val="ListParagraph"/>
        <w:rPr>
          <w:bCs/>
          <w:sz w:val="22"/>
          <w:szCs w:val="22"/>
        </w:rPr>
      </w:pPr>
    </w:p>
    <w:p w14:paraId="702D6F1F" w14:textId="77777777" w:rsidR="00595CB1" w:rsidRDefault="00595CB1" w:rsidP="00682388">
      <w:pPr>
        <w:widowControl w:val="0"/>
        <w:numPr>
          <w:ilvl w:val="3"/>
          <w:numId w:val="11"/>
        </w:numPr>
        <w:ind w:hanging="1440"/>
        <w:rPr>
          <w:bCs/>
          <w:sz w:val="22"/>
          <w:szCs w:val="22"/>
        </w:rPr>
        <w:pPrChange w:id="818" w:author="Andrew Balzer" w:date="2025-04-08T16:17:00Z" w16du:dateUtc="2025-04-08T20:17:00Z">
          <w:pPr>
            <w:widowControl w:val="0"/>
            <w:numPr>
              <w:ilvl w:val="6"/>
              <w:numId w:val="11"/>
            </w:numPr>
            <w:ind w:left="2160" w:hanging="360"/>
          </w:pPr>
        </w:pPrChange>
      </w:pPr>
      <w:r w:rsidRPr="00595CB1">
        <w:rPr>
          <w:bCs/>
          <w:sz w:val="22"/>
          <w:szCs w:val="22"/>
        </w:rPr>
        <w:t xml:space="preserve">To another </w:t>
      </w:r>
      <w:r>
        <w:rPr>
          <w:bCs/>
          <w:sz w:val="22"/>
          <w:szCs w:val="22"/>
        </w:rPr>
        <w:t>S</w:t>
      </w:r>
      <w:r w:rsidRPr="00595CB1">
        <w:rPr>
          <w:bCs/>
          <w:sz w:val="22"/>
          <w:szCs w:val="22"/>
        </w:rPr>
        <w:t>hareholder of the Company</w:t>
      </w:r>
      <w:r>
        <w:rPr>
          <w:bCs/>
          <w:sz w:val="22"/>
          <w:szCs w:val="22"/>
        </w:rPr>
        <w:t>,</w:t>
      </w:r>
    </w:p>
    <w:p w14:paraId="1A0CDB3F" w14:textId="77777777" w:rsidR="00595CB1" w:rsidRDefault="00595CB1" w:rsidP="00682388">
      <w:pPr>
        <w:widowControl w:val="0"/>
        <w:ind w:left="2880" w:hanging="1440"/>
        <w:rPr>
          <w:bCs/>
          <w:sz w:val="22"/>
          <w:szCs w:val="22"/>
        </w:rPr>
        <w:pPrChange w:id="819" w:author="Andrew Balzer" w:date="2025-04-08T16:17:00Z" w16du:dateUtc="2025-04-08T20:17:00Z">
          <w:pPr>
            <w:widowControl w:val="0"/>
            <w:ind w:left="2160"/>
          </w:pPr>
        </w:pPrChange>
      </w:pPr>
    </w:p>
    <w:p w14:paraId="6F6E8504" w14:textId="77777777" w:rsidR="00682388" w:rsidRDefault="00682388" w:rsidP="00682388">
      <w:pPr>
        <w:widowControl w:val="0"/>
        <w:numPr>
          <w:ilvl w:val="3"/>
          <w:numId w:val="11"/>
        </w:numPr>
        <w:ind w:hanging="1440"/>
        <w:rPr>
          <w:ins w:id="820" w:author="Andrew Balzer" w:date="2025-04-08T16:17:00Z" w16du:dateUtc="2025-04-08T20:17:00Z"/>
          <w:bCs/>
          <w:sz w:val="22"/>
          <w:szCs w:val="22"/>
        </w:rPr>
      </w:pPr>
      <w:ins w:id="821" w:author="Andrew Balzer" w:date="2025-04-08T16:17:00Z" w16du:dateUtc="2025-04-08T20:17:00Z">
        <w:r>
          <w:rPr>
            <w:bCs/>
            <w:sz w:val="22"/>
            <w:szCs w:val="22"/>
          </w:rPr>
          <w:t>From any Class of Shares to Class B Shares or Class C Shares,</w:t>
        </w:r>
      </w:ins>
    </w:p>
    <w:p w14:paraId="7DF1D2C0" w14:textId="77777777" w:rsidR="00682388" w:rsidRDefault="00682388" w:rsidP="00682388">
      <w:pPr>
        <w:pStyle w:val="ListParagraph"/>
        <w:ind w:left="2880" w:hanging="1440"/>
        <w:rPr>
          <w:ins w:id="822" w:author="Andrew Balzer" w:date="2025-04-08T16:17:00Z" w16du:dateUtc="2025-04-08T20:17:00Z"/>
          <w:bCs/>
          <w:sz w:val="22"/>
          <w:szCs w:val="22"/>
        </w:rPr>
      </w:pPr>
    </w:p>
    <w:p w14:paraId="7A43B169" w14:textId="77777777" w:rsidR="00595CB1" w:rsidRDefault="00595CB1" w:rsidP="00682388">
      <w:pPr>
        <w:widowControl w:val="0"/>
        <w:numPr>
          <w:ilvl w:val="3"/>
          <w:numId w:val="11"/>
        </w:numPr>
        <w:ind w:hanging="1440"/>
        <w:rPr>
          <w:bCs/>
          <w:sz w:val="22"/>
          <w:szCs w:val="22"/>
        </w:rPr>
        <w:pPrChange w:id="823" w:author="Andrew Balzer" w:date="2025-04-08T16:17:00Z" w16du:dateUtc="2025-04-08T20:17:00Z">
          <w:pPr>
            <w:widowControl w:val="0"/>
            <w:numPr>
              <w:ilvl w:val="6"/>
              <w:numId w:val="11"/>
            </w:numPr>
            <w:ind w:left="2160" w:hanging="360"/>
          </w:pPr>
        </w:pPrChange>
      </w:pPr>
      <w:r w:rsidRPr="00595CB1">
        <w:rPr>
          <w:bCs/>
          <w:sz w:val="22"/>
          <w:szCs w:val="22"/>
        </w:rPr>
        <w:t>To a family member</w:t>
      </w:r>
      <w:del w:id="824" w:author="Andrew Balzer" w:date="2025-04-08T16:17:00Z" w16du:dateUtc="2025-04-08T20:17:00Z">
        <w:r w:rsidRPr="00595CB1">
          <w:rPr>
            <w:bCs/>
            <w:sz w:val="22"/>
            <w:szCs w:val="22"/>
          </w:rPr>
          <w:delText>, affiliate,</w:delText>
        </w:r>
      </w:del>
      <w:r w:rsidRPr="00595CB1">
        <w:rPr>
          <w:bCs/>
          <w:sz w:val="22"/>
          <w:szCs w:val="22"/>
        </w:rPr>
        <w:t xml:space="preserve"> or trust, provided that the transferee agrees in writing to be bound by the terms of this Agreement,</w:t>
      </w:r>
    </w:p>
    <w:p w14:paraId="11FA0BD3" w14:textId="77777777" w:rsidR="00595CB1" w:rsidRDefault="00595CB1" w:rsidP="00682388">
      <w:pPr>
        <w:pStyle w:val="ListParagraph"/>
        <w:ind w:left="2880" w:hanging="1440"/>
        <w:rPr>
          <w:sz w:val="22"/>
          <w:rPrChange w:id="825" w:author="Andrew Balzer" w:date="2025-04-08T16:17:00Z" w16du:dateUtc="2025-04-08T20:17:00Z">
            <w:rPr>
              <w:b/>
              <w:bCs/>
              <w:sz w:val="22"/>
              <w:szCs w:val="22"/>
            </w:rPr>
          </w:rPrChange>
        </w:rPr>
        <w:pPrChange w:id="826" w:author="Andrew Balzer" w:date="2025-04-08T16:17:00Z" w16du:dateUtc="2025-04-08T20:17:00Z">
          <w:pPr>
            <w:pStyle w:val="ListParagraph"/>
          </w:pPr>
        </w:pPrChange>
      </w:pPr>
    </w:p>
    <w:p w14:paraId="40A448BD" w14:textId="77777777" w:rsidR="00595CB1" w:rsidRDefault="00595CB1" w:rsidP="00682388">
      <w:pPr>
        <w:widowControl w:val="0"/>
        <w:numPr>
          <w:ilvl w:val="3"/>
          <w:numId w:val="11"/>
        </w:numPr>
        <w:ind w:hanging="1440"/>
        <w:rPr>
          <w:bCs/>
          <w:sz w:val="22"/>
          <w:szCs w:val="22"/>
        </w:rPr>
        <w:pPrChange w:id="827" w:author="Andrew Balzer" w:date="2025-04-08T16:17:00Z" w16du:dateUtc="2025-04-08T20:17:00Z">
          <w:pPr>
            <w:widowControl w:val="0"/>
            <w:numPr>
              <w:ilvl w:val="6"/>
              <w:numId w:val="11"/>
            </w:numPr>
            <w:ind w:left="2160" w:hanging="360"/>
          </w:pPr>
        </w:pPrChange>
      </w:pPr>
      <w:r w:rsidRPr="00595CB1">
        <w:rPr>
          <w:bCs/>
          <w:sz w:val="22"/>
          <w:szCs w:val="22"/>
        </w:rPr>
        <w:t>Pursuant to the exercise of the Right of First Refusal under this Agreement, o</w:t>
      </w:r>
      <w:r>
        <w:rPr>
          <w:bCs/>
          <w:sz w:val="22"/>
          <w:szCs w:val="22"/>
        </w:rPr>
        <w:t>r</w:t>
      </w:r>
    </w:p>
    <w:p w14:paraId="79873F24" w14:textId="77777777" w:rsidR="00595CB1" w:rsidRDefault="00595CB1" w:rsidP="00682388">
      <w:pPr>
        <w:pStyle w:val="ListParagraph"/>
        <w:ind w:left="2880" w:hanging="1440"/>
        <w:rPr>
          <w:bCs/>
          <w:sz w:val="22"/>
          <w:szCs w:val="22"/>
        </w:rPr>
        <w:pPrChange w:id="828" w:author="Andrew Balzer" w:date="2025-04-08T16:17:00Z" w16du:dateUtc="2025-04-08T20:17:00Z">
          <w:pPr>
            <w:pStyle w:val="ListParagraph"/>
          </w:pPr>
        </w:pPrChange>
      </w:pPr>
    </w:p>
    <w:p w14:paraId="548E4907" w14:textId="77777777" w:rsidR="00595CB1" w:rsidRDefault="00595CB1" w:rsidP="00682388">
      <w:pPr>
        <w:widowControl w:val="0"/>
        <w:numPr>
          <w:ilvl w:val="3"/>
          <w:numId w:val="11"/>
        </w:numPr>
        <w:ind w:hanging="1440"/>
        <w:rPr>
          <w:bCs/>
          <w:sz w:val="22"/>
          <w:szCs w:val="22"/>
        </w:rPr>
        <w:pPrChange w:id="829" w:author="Andrew Balzer" w:date="2025-04-08T16:17:00Z" w16du:dateUtc="2025-04-08T20:17:00Z">
          <w:pPr>
            <w:widowControl w:val="0"/>
            <w:numPr>
              <w:ilvl w:val="6"/>
              <w:numId w:val="11"/>
            </w:numPr>
            <w:ind w:left="2160" w:hanging="360"/>
          </w:pPr>
        </w:pPrChange>
      </w:pPr>
      <w:r w:rsidRPr="00595CB1">
        <w:rPr>
          <w:bCs/>
          <w:sz w:val="22"/>
          <w:szCs w:val="22"/>
        </w:rPr>
        <w:t>As otherwise expressly permitted by the Board or in accordance with a specific provision of this Agreement (e.g., Drag-Along Rights or Tag-Along Rights).</w:t>
      </w:r>
    </w:p>
    <w:p w14:paraId="5540F8DE" w14:textId="77777777" w:rsidR="00595CB1" w:rsidRDefault="00595CB1" w:rsidP="00682388">
      <w:pPr>
        <w:pStyle w:val="ListParagraph"/>
        <w:rPr>
          <w:b/>
          <w:sz w:val="22"/>
          <w:u w:val="single"/>
          <w:rPrChange w:id="830" w:author="Andrew Balzer" w:date="2025-04-08T16:17:00Z" w16du:dateUtc="2025-04-08T20:17:00Z">
            <w:rPr>
              <w:bCs/>
              <w:sz w:val="22"/>
              <w:szCs w:val="22"/>
            </w:rPr>
          </w:rPrChange>
        </w:rPr>
        <w:pPrChange w:id="831" w:author="Andrew Balzer" w:date="2025-04-08T16:17:00Z" w16du:dateUtc="2025-04-08T20:17:00Z">
          <w:pPr>
            <w:pStyle w:val="ListParagraph"/>
            <w:ind w:left="0"/>
          </w:pPr>
        </w:pPrChange>
      </w:pPr>
    </w:p>
    <w:p w14:paraId="7304EFB8" w14:textId="77777777" w:rsidR="00595CB1" w:rsidRDefault="00595CB1" w:rsidP="00682388">
      <w:pPr>
        <w:widowControl w:val="0"/>
        <w:numPr>
          <w:ilvl w:val="2"/>
          <w:numId w:val="11"/>
        </w:numPr>
        <w:ind w:left="1440" w:hanging="720"/>
        <w:rPr>
          <w:bCs/>
          <w:sz w:val="22"/>
          <w:szCs w:val="22"/>
        </w:rPr>
        <w:pPrChange w:id="832" w:author="Andrew Balzer" w:date="2025-04-08T16:17:00Z" w16du:dateUtc="2025-04-08T20:17:00Z">
          <w:pPr>
            <w:widowControl w:val="0"/>
            <w:numPr>
              <w:ilvl w:val="4"/>
              <w:numId w:val="11"/>
            </w:numPr>
            <w:ind w:left="1440" w:hanging="360"/>
          </w:pPr>
        </w:pPrChange>
      </w:pPr>
      <w:r w:rsidRPr="00595CB1">
        <w:rPr>
          <w:b/>
          <w:bCs/>
          <w:sz w:val="22"/>
          <w:szCs w:val="22"/>
          <w:u w:val="single"/>
        </w:rPr>
        <w:t>Prohibited Transfers</w:t>
      </w:r>
      <w:r w:rsidRPr="00595CB1">
        <w:rPr>
          <w:b/>
          <w:bCs/>
          <w:sz w:val="22"/>
          <w:szCs w:val="22"/>
        </w:rPr>
        <w:t>.</w:t>
      </w:r>
      <w:r>
        <w:rPr>
          <w:b/>
          <w:bCs/>
          <w:sz w:val="22"/>
          <w:szCs w:val="22"/>
        </w:rPr>
        <w:t xml:space="preserve">  </w:t>
      </w:r>
      <w:r w:rsidRPr="00595CB1">
        <w:rPr>
          <w:bCs/>
          <w:sz w:val="22"/>
          <w:szCs w:val="22"/>
        </w:rPr>
        <w:t>Any Transfer of shares not constituting a Permitted Transfer, including any transfer to a third party not otherwise authorized by this Agreement, shall be prohibited.</w:t>
      </w:r>
    </w:p>
    <w:p w14:paraId="41587E78" w14:textId="77777777" w:rsidR="00595CB1" w:rsidRPr="00595CB1" w:rsidRDefault="00595CB1" w:rsidP="00595CB1">
      <w:pPr>
        <w:widowControl w:val="0"/>
        <w:ind w:left="1440"/>
        <w:rPr>
          <w:bCs/>
          <w:sz w:val="22"/>
          <w:szCs w:val="22"/>
        </w:rPr>
      </w:pPr>
    </w:p>
    <w:p w14:paraId="720F2992" w14:textId="77777777" w:rsidR="00595CB1" w:rsidRDefault="00595CB1" w:rsidP="00682388">
      <w:pPr>
        <w:widowControl w:val="0"/>
        <w:numPr>
          <w:ilvl w:val="2"/>
          <w:numId w:val="11"/>
        </w:numPr>
        <w:ind w:left="1440" w:hanging="720"/>
        <w:rPr>
          <w:bCs/>
          <w:sz w:val="22"/>
          <w:szCs w:val="22"/>
        </w:rPr>
        <w:pPrChange w:id="833" w:author="Andrew Balzer" w:date="2025-04-08T16:17:00Z" w16du:dateUtc="2025-04-08T20:17:00Z">
          <w:pPr>
            <w:widowControl w:val="0"/>
            <w:numPr>
              <w:ilvl w:val="4"/>
              <w:numId w:val="11"/>
            </w:numPr>
            <w:ind w:left="1440" w:hanging="360"/>
          </w:pPr>
        </w:pPrChange>
      </w:pPr>
      <w:r w:rsidRPr="00595CB1">
        <w:rPr>
          <w:b/>
          <w:bCs/>
          <w:sz w:val="22"/>
          <w:szCs w:val="22"/>
          <w:u w:val="single"/>
        </w:rPr>
        <w:t>Transfer Procedures</w:t>
      </w:r>
      <w:r w:rsidRPr="00595CB1">
        <w:rPr>
          <w:b/>
          <w:bCs/>
          <w:sz w:val="22"/>
          <w:szCs w:val="22"/>
        </w:rPr>
        <w:t>.</w:t>
      </w:r>
      <w:r>
        <w:rPr>
          <w:b/>
          <w:bCs/>
          <w:sz w:val="22"/>
          <w:szCs w:val="22"/>
        </w:rPr>
        <w:t xml:space="preserve">  </w:t>
      </w:r>
      <w:r w:rsidRPr="00595CB1">
        <w:rPr>
          <w:bCs/>
          <w:sz w:val="22"/>
          <w:szCs w:val="22"/>
        </w:rPr>
        <w:t xml:space="preserve">To effectuate any Transfer that is permitted under this Agreement, the Transferring Shareholder shall provide written notice to the Company and the other </w:t>
      </w:r>
      <w:r>
        <w:rPr>
          <w:bCs/>
          <w:sz w:val="22"/>
          <w:szCs w:val="22"/>
        </w:rPr>
        <w:t>S</w:t>
      </w:r>
      <w:r w:rsidRPr="00595CB1">
        <w:rPr>
          <w:bCs/>
          <w:sz w:val="22"/>
          <w:szCs w:val="22"/>
        </w:rPr>
        <w:t>hareholders at least</w:t>
      </w:r>
      <w:r>
        <w:rPr>
          <w:bCs/>
          <w:sz w:val="22"/>
          <w:szCs w:val="22"/>
        </w:rPr>
        <w:t xml:space="preserve"> ten (10)</w:t>
      </w:r>
      <w:r w:rsidRPr="00595CB1">
        <w:rPr>
          <w:bCs/>
          <w:sz w:val="22"/>
          <w:szCs w:val="22"/>
        </w:rPr>
        <w:t xml:space="preserve"> days prior to the proposed Transfer, specifying the number of </w:t>
      </w:r>
      <w:r>
        <w:rPr>
          <w:bCs/>
          <w:sz w:val="22"/>
          <w:szCs w:val="22"/>
        </w:rPr>
        <w:t>S</w:t>
      </w:r>
      <w:r w:rsidRPr="00595CB1">
        <w:rPr>
          <w:bCs/>
          <w:sz w:val="22"/>
          <w:szCs w:val="22"/>
        </w:rPr>
        <w:t>hares to be transferred, the identity of the transferee, and the terms and conditions of the Transfer.</w:t>
      </w:r>
    </w:p>
    <w:p w14:paraId="4ABAAEF0" w14:textId="77777777" w:rsidR="00595CB1" w:rsidRDefault="00595CB1" w:rsidP="00595CB1">
      <w:pPr>
        <w:pStyle w:val="ListParagraph"/>
        <w:rPr>
          <w:b/>
          <w:sz w:val="22"/>
          <w:u w:val="single"/>
          <w:rPrChange w:id="834" w:author="Andrew Balzer" w:date="2025-04-08T16:17:00Z" w16du:dateUtc="2025-04-08T20:17:00Z">
            <w:rPr>
              <w:b/>
              <w:bCs/>
              <w:sz w:val="22"/>
              <w:szCs w:val="22"/>
            </w:rPr>
          </w:rPrChange>
        </w:rPr>
      </w:pPr>
    </w:p>
    <w:p w14:paraId="432A13CA" w14:textId="77777777" w:rsidR="006223E6" w:rsidRDefault="00595CB1" w:rsidP="00682388">
      <w:pPr>
        <w:widowControl w:val="0"/>
        <w:numPr>
          <w:ilvl w:val="2"/>
          <w:numId w:val="11"/>
        </w:numPr>
        <w:ind w:left="1440" w:hanging="720"/>
        <w:rPr>
          <w:bCs/>
          <w:sz w:val="22"/>
          <w:szCs w:val="22"/>
        </w:rPr>
        <w:pPrChange w:id="835" w:author="Andrew Balzer" w:date="2025-04-08T16:17:00Z" w16du:dateUtc="2025-04-08T20:17:00Z">
          <w:pPr>
            <w:widowControl w:val="0"/>
            <w:numPr>
              <w:ilvl w:val="4"/>
              <w:numId w:val="11"/>
            </w:numPr>
            <w:ind w:left="1440" w:hanging="360"/>
          </w:pPr>
        </w:pPrChange>
      </w:pPr>
      <w:r w:rsidRPr="00595CB1">
        <w:rPr>
          <w:b/>
          <w:bCs/>
          <w:sz w:val="22"/>
          <w:szCs w:val="22"/>
          <w:u w:val="single"/>
        </w:rPr>
        <w:t>Involuntary Transfers</w:t>
      </w:r>
      <w:r>
        <w:rPr>
          <w:b/>
          <w:bCs/>
          <w:sz w:val="22"/>
          <w:szCs w:val="22"/>
        </w:rPr>
        <w:t xml:space="preserve">.  </w:t>
      </w:r>
      <w:r w:rsidRPr="00595CB1">
        <w:rPr>
          <w:bCs/>
          <w:sz w:val="22"/>
          <w:szCs w:val="22"/>
        </w:rPr>
        <w:t xml:space="preserve">In the event that any Transfer of </w:t>
      </w:r>
      <w:r>
        <w:rPr>
          <w:bCs/>
          <w:sz w:val="22"/>
          <w:szCs w:val="22"/>
        </w:rPr>
        <w:t>S</w:t>
      </w:r>
      <w:r w:rsidRPr="00595CB1">
        <w:rPr>
          <w:bCs/>
          <w:sz w:val="22"/>
          <w:szCs w:val="22"/>
        </w:rPr>
        <w:t xml:space="preserve">hares occurs by operation of law (e.g., by will, intestate succession, or bankruptcy), the transferee of such </w:t>
      </w:r>
      <w:r>
        <w:rPr>
          <w:bCs/>
          <w:sz w:val="22"/>
          <w:szCs w:val="22"/>
        </w:rPr>
        <w:t>Sh</w:t>
      </w:r>
      <w:r w:rsidRPr="00595CB1">
        <w:rPr>
          <w:bCs/>
          <w:sz w:val="22"/>
          <w:szCs w:val="22"/>
        </w:rPr>
        <w:t xml:space="preserve">ares shall be required to comply with all applicable provisions of this Agreement. If the transferee is not an individual or entity eligible to hold </w:t>
      </w:r>
      <w:r w:rsidR="006223E6">
        <w:rPr>
          <w:bCs/>
          <w:sz w:val="22"/>
          <w:szCs w:val="22"/>
        </w:rPr>
        <w:t>S</w:t>
      </w:r>
      <w:r w:rsidRPr="00595CB1">
        <w:rPr>
          <w:bCs/>
          <w:sz w:val="22"/>
          <w:szCs w:val="22"/>
        </w:rPr>
        <w:t>hares under the Company’s governing documents or this Agreement, such transfer shall be void.</w:t>
      </w:r>
    </w:p>
    <w:p w14:paraId="4045F597" w14:textId="77777777" w:rsidR="006223E6" w:rsidRDefault="006223E6" w:rsidP="006223E6">
      <w:pPr>
        <w:pStyle w:val="ListParagraph"/>
        <w:rPr>
          <w:b/>
          <w:sz w:val="22"/>
          <w:u w:val="single"/>
          <w:rPrChange w:id="836" w:author="Andrew Balzer" w:date="2025-04-08T16:17:00Z" w16du:dateUtc="2025-04-08T20:17:00Z">
            <w:rPr>
              <w:b/>
              <w:bCs/>
              <w:sz w:val="22"/>
              <w:szCs w:val="22"/>
            </w:rPr>
          </w:rPrChange>
        </w:rPr>
      </w:pPr>
    </w:p>
    <w:p w14:paraId="20AD7D65" w14:textId="08862563" w:rsidR="00595CB1" w:rsidRPr="00595CB1" w:rsidRDefault="00595CB1" w:rsidP="00682388">
      <w:pPr>
        <w:widowControl w:val="0"/>
        <w:numPr>
          <w:ilvl w:val="2"/>
          <w:numId w:val="11"/>
        </w:numPr>
        <w:ind w:left="1440" w:hanging="720"/>
        <w:rPr>
          <w:bCs/>
          <w:sz w:val="22"/>
          <w:szCs w:val="22"/>
        </w:rPr>
        <w:pPrChange w:id="837" w:author="Andrew Balzer" w:date="2025-04-08T16:17:00Z" w16du:dateUtc="2025-04-08T20:17:00Z">
          <w:pPr>
            <w:widowControl w:val="0"/>
            <w:numPr>
              <w:ilvl w:val="4"/>
              <w:numId w:val="11"/>
            </w:numPr>
            <w:ind w:left="1440" w:hanging="360"/>
          </w:pPr>
        </w:pPrChange>
      </w:pPr>
      <w:r w:rsidRPr="00595CB1">
        <w:rPr>
          <w:b/>
          <w:bCs/>
          <w:sz w:val="22"/>
          <w:szCs w:val="22"/>
          <w:u w:val="single"/>
        </w:rPr>
        <w:t>Consequences of Unauthorized Transfer</w:t>
      </w:r>
      <w:r w:rsidRPr="00595CB1">
        <w:rPr>
          <w:b/>
          <w:bCs/>
          <w:sz w:val="22"/>
          <w:szCs w:val="22"/>
        </w:rPr>
        <w:t>.</w:t>
      </w:r>
      <w:r w:rsidR="006223E6">
        <w:rPr>
          <w:b/>
          <w:bCs/>
          <w:sz w:val="22"/>
          <w:szCs w:val="22"/>
        </w:rPr>
        <w:t xml:space="preserve">  </w:t>
      </w:r>
      <w:r w:rsidRPr="00595CB1">
        <w:rPr>
          <w:bCs/>
          <w:sz w:val="22"/>
          <w:szCs w:val="22"/>
        </w:rPr>
        <w:t xml:space="preserve">If any Transfer is made in violation of this </w:t>
      </w:r>
      <w:r w:rsidRPr="00595CB1">
        <w:rPr>
          <w:bCs/>
          <w:sz w:val="22"/>
          <w:szCs w:val="22"/>
          <w:highlight w:val="yellow"/>
        </w:rPr>
        <w:t>Section</w:t>
      </w:r>
      <w:r w:rsidR="006223E6" w:rsidRPr="006223E6">
        <w:rPr>
          <w:bCs/>
          <w:sz w:val="22"/>
          <w:szCs w:val="22"/>
          <w:highlight w:val="yellow"/>
        </w:rPr>
        <w:t xml:space="preserve"> </w:t>
      </w:r>
      <w:ins w:id="838" w:author="Andrew Balzer" w:date="2025-04-08T16:17:00Z" w16du:dateUtc="2025-04-08T20:17:00Z">
        <w:r w:rsidR="006223E6" w:rsidRPr="00682388">
          <w:rPr>
            <w:bCs/>
            <w:sz w:val="22"/>
            <w:szCs w:val="22"/>
            <w:highlight w:val="yellow"/>
          </w:rPr>
          <w:t>1</w:t>
        </w:r>
        <w:r w:rsidR="00682388" w:rsidRPr="00682388">
          <w:rPr>
            <w:bCs/>
            <w:sz w:val="22"/>
            <w:szCs w:val="22"/>
            <w:highlight w:val="yellow"/>
          </w:rPr>
          <w:t>0.</w:t>
        </w:r>
      </w:ins>
      <w:r w:rsidR="006223E6" w:rsidRPr="006223E6">
        <w:rPr>
          <w:bCs/>
          <w:sz w:val="22"/>
          <w:szCs w:val="22"/>
          <w:highlight w:val="yellow"/>
        </w:rPr>
        <w:t>1</w:t>
      </w:r>
      <w:del w:id="839" w:author="Andrew Balzer" w:date="2025-04-08T16:17:00Z" w16du:dateUtc="2025-04-08T20:17:00Z">
        <w:r w:rsidR="006223E6">
          <w:rPr>
            <w:bCs/>
            <w:sz w:val="22"/>
            <w:szCs w:val="22"/>
          </w:rPr>
          <w:delText xml:space="preserve"> of </w:delText>
        </w:r>
        <w:r w:rsidR="006223E6" w:rsidRPr="006223E6">
          <w:rPr>
            <w:bCs/>
            <w:sz w:val="22"/>
            <w:szCs w:val="22"/>
            <w:highlight w:val="yellow"/>
          </w:rPr>
          <w:delText>Article VII</w:delText>
        </w:r>
      </w:del>
      <w:r w:rsidRPr="00595CB1">
        <w:rPr>
          <w:bCs/>
          <w:sz w:val="22"/>
          <w:szCs w:val="22"/>
        </w:rPr>
        <w:t xml:space="preserve">, the Company shall have the right, but not the obligation, to repurchase the </w:t>
      </w:r>
      <w:r w:rsidR="006223E6">
        <w:rPr>
          <w:bCs/>
          <w:sz w:val="22"/>
          <w:szCs w:val="22"/>
        </w:rPr>
        <w:t>S</w:t>
      </w:r>
      <w:r w:rsidRPr="00595CB1">
        <w:rPr>
          <w:bCs/>
          <w:sz w:val="22"/>
          <w:szCs w:val="22"/>
        </w:rPr>
        <w:t>hares from the transferee at the price paid by the Transferring Shareholder, and</w:t>
      </w:r>
      <w:ins w:id="840" w:author="Andrew Balzer" w:date="2025-04-08T16:17:00Z" w16du:dateUtc="2025-04-08T20:17:00Z">
        <w:r w:rsidR="00682388">
          <w:rPr>
            <w:bCs/>
            <w:sz w:val="22"/>
            <w:szCs w:val="22"/>
          </w:rPr>
          <w:t>, regardless of if the Company repurchases the Shares,</w:t>
        </w:r>
      </w:ins>
      <w:r w:rsidRPr="00595CB1">
        <w:rPr>
          <w:bCs/>
          <w:sz w:val="22"/>
          <w:szCs w:val="22"/>
        </w:rPr>
        <w:t xml:space="preserve"> such transferee shall not be entitled to any</w:t>
      </w:r>
      <w:ins w:id="841" w:author="Andrew Balzer" w:date="2025-04-08T16:17:00Z" w16du:dateUtc="2025-04-08T20:17:00Z">
        <w:r w:rsidRPr="00682388">
          <w:rPr>
            <w:bCs/>
            <w:sz w:val="22"/>
            <w:szCs w:val="22"/>
          </w:rPr>
          <w:t xml:space="preserve"> </w:t>
        </w:r>
        <w:r w:rsidR="00682388">
          <w:rPr>
            <w:bCs/>
            <w:sz w:val="22"/>
            <w:szCs w:val="22"/>
          </w:rPr>
          <w:t>non-monetary</w:t>
        </w:r>
      </w:ins>
      <w:r w:rsidRPr="00595CB1">
        <w:rPr>
          <w:bCs/>
          <w:sz w:val="22"/>
          <w:szCs w:val="22"/>
        </w:rPr>
        <w:t xml:space="preserve"> rights associated with ownership of the </w:t>
      </w:r>
      <w:r w:rsidR="006223E6">
        <w:rPr>
          <w:bCs/>
          <w:sz w:val="22"/>
          <w:szCs w:val="22"/>
        </w:rPr>
        <w:t>S</w:t>
      </w:r>
      <w:r w:rsidRPr="00595CB1">
        <w:rPr>
          <w:bCs/>
          <w:sz w:val="22"/>
          <w:szCs w:val="22"/>
        </w:rPr>
        <w:t>hares.</w:t>
      </w:r>
    </w:p>
    <w:p w14:paraId="7C9C2BAA" w14:textId="77777777" w:rsidR="00B01AFB" w:rsidRDefault="00B01AFB" w:rsidP="00682388">
      <w:pPr>
        <w:pStyle w:val="ListParagraph"/>
        <w:rPr>
          <w:b/>
          <w:sz w:val="22"/>
          <w:u w:val="single"/>
          <w:rPrChange w:id="842" w:author="Andrew Balzer" w:date="2025-04-08T16:17:00Z" w16du:dateUtc="2025-04-08T20:17:00Z">
            <w:rPr>
              <w:bCs/>
              <w:sz w:val="22"/>
              <w:szCs w:val="22"/>
            </w:rPr>
          </w:rPrChange>
        </w:rPr>
        <w:pPrChange w:id="843" w:author="Andrew Balzer" w:date="2025-04-08T16:17:00Z" w16du:dateUtc="2025-04-08T20:17:00Z">
          <w:pPr>
            <w:widowControl w:val="0"/>
          </w:pPr>
        </w:pPrChange>
      </w:pPr>
    </w:p>
    <w:p w14:paraId="0FBAFC84" w14:textId="0BC4E25C" w:rsidR="006223E6" w:rsidRDefault="006223E6" w:rsidP="00204A14">
      <w:pPr>
        <w:widowControl w:val="0"/>
        <w:numPr>
          <w:ilvl w:val="1"/>
          <w:numId w:val="11"/>
        </w:numPr>
        <w:ind w:left="720" w:hanging="720"/>
        <w:rPr>
          <w:bCs/>
          <w:sz w:val="22"/>
          <w:szCs w:val="22"/>
        </w:rPr>
        <w:pPrChange w:id="844" w:author="Andrew Balzer" w:date="2025-04-08T16:17:00Z" w16du:dateUtc="2025-04-08T20:17:00Z">
          <w:pPr>
            <w:widowControl w:val="0"/>
            <w:numPr>
              <w:ilvl w:val="3"/>
              <w:numId w:val="11"/>
            </w:numPr>
            <w:ind w:left="720" w:hanging="360"/>
          </w:pPr>
        </w:pPrChange>
      </w:pPr>
      <w:r w:rsidRPr="00682388">
        <w:rPr>
          <w:rStyle w:val="Heading2Char"/>
          <w:rPrChange w:id="845" w:author="Andrew Balzer" w:date="2025-04-08T16:17:00Z" w16du:dateUtc="2025-04-08T20:17:00Z">
            <w:rPr>
              <w:b/>
              <w:sz w:val="22"/>
              <w:szCs w:val="22"/>
              <w:u w:val="single"/>
            </w:rPr>
          </w:rPrChange>
        </w:rPr>
        <w:t>Conversion of Shares Upon Transfer</w:t>
      </w:r>
      <w:r>
        <w:rPr>
          <w:bCs/>
          <w:sz w:val="22"/>
          <w:szCs w:val="22"/>
        </w:rPr>
        <w:t xml:space="preserve">.  </w:t>
      </w:r>
      <w:r w:rsidRPr="00682388">
        <w:rPr>
          <w:sz w:val="22"/>
          <w:rPrChange w:id="846" w:author="Andrew Balzer" w:date="2025-04-08T16:17:00Z" w16du:dateUtc="2025-04-08T20:17:00Z">
            <w:rPr>
              <w:bCs/>
              <w:sz w:val="22"/>
              <w:szCs w:val="22"/>
              <w:highlight w:val="yellow"/>
            </w:rPr>
          </w:rPrChange>
        </w:rPr>
        <w:t xml:space="preserve">Any transfer of Shares by a Shareholder of any Class of Shares, excluding the Founder, not made to a trust under </w:t>
      </w:r>
      <w:r>
        <w:rPr>
          <w:bCs/>
          <w:sz w:val="22"/>
          <w:szCs w:val="22"/>
          <w:highlight w:val="yellow"/>
        </w:rPr>
        <w:t xml:space="preserve">Section </w:t>
      </w:r>
      <w:ins w:id="847" w:author="Andrew Balzer" w:date="2025-04-08T16:17:00Z" w16du:dateUtc="2025-04-08T20:17:00Z">
        <w:r w:rsidR="00682388" w:rsidRPr="00682388">
          <w:rPr>
            <w:bCs/>
            <w:sz w:val="22"/>
            <w:szCs w:val="22"/>
            <w:highlight w:val="yellow"/>
          </w:rPr>
          <w:t>10.</w:t>
        </w:r>
      </w:ins>
      <w:r>
        <w:rPr>
          <w:bCs/>
          <w:sz w:val="22"/>
          <w:szCs w:val="22"/>
          <w:highlight w:val="yellow"/>
        </w:rPr>
        <w:t>1.</w:t>
      </w:r>
      <w:ins w:id="848" w:author="Andrew Balzer" w:date="2025-04-08T16:17:00Z" w16du:dateUtc="2025-04-08T20:17:00Z">
        <w:r w:rsidR="00682388" w:rsidRPr="00682388">
          <w:rPr>
            <w:bCs/>
            <w:sz w:val="22"/>
            <w:szCs w:val="22"/>
            <w:highlight w:val="yellow"/>
          </w:rPr>
          <w:t>2.3</w:t>
        </w:r>
      </w:ins>
      <w:del w:id="849" w:author="Andrew Balzer" w:date="2025-04-08T16:17:00Z" w16du:dateUtc="2025-04-08T20:17:00Z">
        <w:r>
          <w:rPr>
            <w:bCs/>
            <w:sz w:val="22"/>
            <w:szCs w:val="22"/>
            <w:highlight w:val="yellow"/>
          </w:rPr>
          <w:delText>b.1 of this Article VII</w:delText>
        </w:r>
      </w:del>
      <w:r w:rsidRPr="00682388">
        <w:rPr>
          <w:sz w:val="22"/>
          <w:rPrChange w:id="850" w:author="Andrew Balzer" w:date="2025-04-08T16:17:00Z" w16du:dateUtc="2025-04-08T20:17:00Z">
            <w:rPr>
              <w:bCs/>
              <w:sz w:val="22"/>
              <w:szCs w:val="22"/>
              <w:highlight w:val="yellow"/>
            </w:rPr>
          </w:rPrChange>
        </w:rPr>
        <w:t xml:space="preserve"> shall automatically convert the Shares to</w:t>
      </w:r>
      <w:ins w:id="851" w:author="Andrew Balzer" w:date="2025-04-08T16:17:00Z" w16du:dateUtc="2025-04-08T20:17:00Z">
        <w:r w:rsidRPr="00682388">
          <w:rPr>
            <w:bCs/>
            <w:sz w:val="22"/>
            <w:szCs w:val="22"/>
          </w:rPr>
          <w:t xml:space="preserve"> Class B Shares</w:t>
        </w:r>
        <w:r w:rsidR="00575421" w:rsidRPr="00682388">
          <w:rPr>
            <w:bCs/>
            <w:sz w:val="22"/>
            <w:szCs w:val="22"/>
          </w:rPr>
          <w:t xml:space="preserve"> or Class C Shares at the option of the transferee. If no election is made, the Shares shall be</w:t>
        </w:r>
      </w:ins>
      <w:r w:rsidRPr="00682388">
        <w:rPr>
          <w:sz w:val="22"/>
          <w:rPrChange w:id="852" w:author="Andrew Balzer" w:date="2025-04-08T16:17:00Z" w16du:dateUtc="2025-04-08T20:17:00Z">
            <w:rPr>
              <w:bCs/>
              <w:sz w:val="22"/>
              <w:szCs w:val="22"/>
              <w:highlight w:val="yellow"/>
            </w:rPr>
          </w:rPrChange>
        </w:rPr>
        <w:t xml:space="preserve"> Class B Shares</w:t>
      </w:r>
      <w:r>
        <w:rPr>
          <w:bCs/>
          <w:sz w:val="22"/>
          <w:szCs w:val="22"/>
        </w:rPr>
        <w:t>.</w:t>
      </w:r>
    </w:p>
    <w:p w14:paraId="11B3FC56" w14:textId="77777777" w:rsidR="006223E6" w:rsidRPr="006223E6" w:rsidRDefault="006223E6" w:rsidP="006223E6">
      <w:pPr>
        <w:widowControl w:val="0"/>
        <w:ind w:left="720"/>
        <w:rPr>
          <w:bCs/>
          <w:sz w:val="22"/>
          <w:szCs w:val="22"/>
        </w:rPr>
      </w:pPr>
    </w:p>
    <w:p w14:paraId="4C676F92" w14:textId="0A7D9B49" w:rsidR="00986FD2" w:rsidRDefault="00986FD2" w:rsidP="00204A14">
      <w:pPr>
        <w:widowControl w:val="0"/>
        <w:numPr>
          <w:ilvl w:val="1"/>
          <w:numId w:val="11"/>
        </w:numPr>
        <w:ind w:left="720" w:hanging="720"/>
        <w:rPr>
          <w:bCs/>
          <w:sz w:val="22"/>
          <w:szCs w:val="22"/>
        </w:rPr>
        <w:pPrChange w:id="853" w:author="Andrew Balzer" w:date="2025-04-08T16:17:00Z" w16du:dateUtc="2025-04-08T20:17:00Z">
          <w:pPr>
            <w:widowControl w:val="0"/>
            <w:numPr>
              <w:ilvl w:val="3"/>
              <w:numId w:val="11"/>
            </w:numPr>
            <w:ind w:left="720" w:hanging="360"/>
          </w:pPr>
        </w:pPrChange>
      </w:pPr>
      <w:r w:rsidRPr="00204A14">
        <w:rPr>
          <w:rStyle w:val="Heading2Char"/>
          <w:rPrChange w:id="854" w:author="Andrew Balzer" w:date="2025-04-08T16:17:00Z" w16du:dateUtc="2025-04-08T20:17:00Z">
            <w:rPr>
              <w:b/>
              <w:sz w:val="22"/>
              <w:szCs w:val="22"/>
              <w:u w:val="single"/>
            </w:rPr>
          </w:rPrChange>
        </w:rPr>
        <w:t>Right of First Refusal</w:t>
      </w:r>
      <w:r w:rsidRPr="00986FD2">
        <w:rPr>
          <w:b/>
          <w:sz w:val="22"/>
          <w:szCs w:val="22"/>
        </w:rPr>
        <w:t>.</w:t>
      </w:r>
      <w:r>
        <w:rPr>
          <w:bCs/>
          <w:sz w:val="22"/>
          <w:szCs w:val="22"/>
        </w:rPr>
        <w:t xml:space="preserve">  </w:t>
      </w:r>
    </w:p>
    <w:p w14:paraId="61307BD0" w14:textId="77777777" w:rsidR="00986FD2" w:rsidRDefault="00986FD2" w:rsidP="00204A14">
      <w:pPr>
        <w:pStyle w:val="ListParagraph"/>
        <w:rPr>
          <w:b/>
          <w:sz w:val="22"/>
          <w:u w:val="single"/>
          <w:rPrChange w:id="855" w:author="Andrew Balzer" w:date="2025-04-08T16:17:00Z" w16du:dateUtc="2025-04-08T20:17:00Z">
            <w:rPr>
              <w:bCs/>
              <w:sz w:val="22"/>
              <w:szCs w:val="22"/>
            </w:rPr>
          </w:rPrChange>
        </w:rPr>
        <w:pPrChange w:id="856" w:author="Andrew Balzer" w:date="2025-04-08T16:17:00Z" w16du:dateUtc="2025-04-08T20:17:00Z">
          <w:pPr>
            <w:widowControl w:val="0"/>
            <w:ind w:left="720"/>
          </w:pPr>
        </w:pPrChange>
      </w:pPr>
    </w:p>
    <w:p w14:paraId="1B109FE2" w14:textId="1B2C9879" w:rsidR="00986FD2" w:rsidRDefault="00986FD2" w:rsidP="00204A14">
      <w:pPr>
        <w:widowControl w:val="0"/>
        <w:numPr>
          <w:ilvl w:val="2"/>
          <w:numId w:val="11"/>
        </w:numPr>
        <w:ind w:left="1440" w:hanging="720"/>
        <w:rPr>
          <w:bCs/>
          <w:sz w:val="22"/>
          <w:szCs w:val="22"/>
        </w:rPr>
        <w:pPrChange w:id="857" w:author="Andrew Balzer" w:date="2025-04-08T16:17:00Z" w16du:dateUtc="2025-04-08T20:17:00Z">
          <w:pPr>
            <w:widowControl w:val="0"/>
            <w:numPr>
              <w:ilvl w:val="4"/>
              <w:numId w:val="11"/>
            </w:numPr>
            <w:ind w:left="1440" w:hanging="360"/>
          </w:pPr>
        </w:pPrChange>
      </w:pPr>
      <w:r w:rsidRPr="00986FD2">
        <w:rPr>
          <w:b/>
          <w:sz w:val="22"/>
          <w:szCs w:val="22"/>
          <w:u w:val="single"/>
        </w:rPr>
        <w:t>Offer to Sell Shares</w:t>
      </w:r>
      <w:r w:rsidRPr="00986FD2">
        <w:rPr>
          <w:b/>
          <w:sz w:val="22"/>
          <w:szCs w:val="22"/>
        </w:rPr>
        <w:t>.</w:t>
      </w:r>
      <w:r>
        <w:rPr>
          <w:bCs/>
          <w:sz w:val="22"/>
          <w:szCs w:val="22"/>
        </w:rPr>
        <w:t xml:space="preserve">  If</w:t>
      </w:r>
      <w:r>
        <w:rPr>
          <w:bCs/>
          <w:sz w:val="22"/>
          <w:szCs w:val="22"/>
        </w:rPr>
        <w:tab/>
        <w:t xml:space="preserve"> </w:t>
      </w:r>
      <w:r w:rsidRPr="00986FD2">
        <w:rPr>
          <w:bCs/>
          <w:sz w:val="22"/>
          <w:szCs w:val="22"/>
        </w:rPr>
        <w:t xml:space="preserve">any </w:t>
      </w:r>
      <w:r>
        <w:rPr>
          <w:bCs/>
          <w:sz w:val="22"/>
          <w:szCs w:val="22"/>
        </w:rPr>
        <w:t>S</w:t>
      </w:r>
      <w:r w:rsidRPr="00986FD2">
        <w:rPr>
          <w:bCs/>
          <w:sz w:val="22"/>
          <w:szCs w:val="22"/>
        </w:rPr>
        <w:t xml:space="preserve">hareholder (the </w:t>
      </w:r>
      <w:r>
        <w:rPr>
          <w:bCs/>
          <w:sz w:val="22"/>
          <w:szCs w:val="22"/>
        </w:rPr>
        <w:t>“</w:t>
      </w:r>
      <w:r w:rsidRPr="00986FD2">
        <w:rPr>
          <w:bCs/>
          <w:sz w:val="22"/>
          <w:szCs w:val="22"/>
        </w:rPr>
        <w:t>Selling Shareholder</w:t>
      </w:r>
      <w:r>
        <w:rPr>
          <w:bCs/>
          <w:sz w:val="22"/>
          <w:szCs w:val="22"/>
        </w:rPr>
        <w:t>”</w:t>
      </w:r>
      <w:r w:rsidRPr="00986FD2">
        <w:rPr>
          <w:bCs/>
          <w:sz w:val="22"/>
          <w:szCs w:val="22"/>
        </w:rPr>
        <w:t xml:space="preserve">) desires to sell, transfer, or otherwise dispose of any of their shares in the Company (the </w:t>
      </w:r>
      <w:r>
        <w:rPr>
          <w:bCs/>
          <w:sz w:val="22"/>
          <w:szCs w:val="22"/>
        </w:rPr>
        <w:t>“</w:t>
      </w:r>
      <w:r w:rsidRPr="00986FD2">
        <w:rPr>
          <w:bCs/>
          <w:sz w:val="22"/>
          <w:szCs w:val="22"/>
        </w:rPr>
        <w:t>Offered Shares</w:t>
      </w:r>
      <w:r>
        <w:rPr>
          <w:bCs/>
          <w:sz w:val="22"/>
          <w:szCs w:val="22"/>
        </w:rPr>
        <w:t>”</w:t>
      </w:r>
      <w:r w:rsidRPr="00986FD2">
        <w:rPr>
          <w:bCs/>
          <w:sz w:val="22"/>
          <w:szCs w:val="22"/>
        </w:rPr>
        <w:t xml:space="preserve">) to any third party (the </w:t>
      </w:r>
      <w:r>
        <w:rPr>
          <w:bCs/>
          <w:sz w:val="22"/>
          <w:szCs w:val="22"/>
        </w:rPr>
        <w:t>“</w:t>
      </w:r>
      <w:r w:rsidRPr="00986FD2">
        <w:rPr>
          <w:bCs/>
          <w:sz w:val="22"/>
          <w:szCs w:val="22"/>
        </w:rPr>
        <w:t>Proposed Transferee</w:t>
      </w:r>
      <w:r>
        <w:rPr>
          <w:bCs/>
          <w:sz w:val="22"/>
          <w:szCs w:val="22"/>
        </w:rPr>
        <w:t>”</w:t>
      </w:r>
      <w:r w:rsidRPr="00986FD2">
        <w:rPr>
          <w:bCs/>
          <w:sz w:val="22"/>
          <w:szCs w:val="22"/>
        </w:rPr>
        <w:t xml:space="preserve">), the Selling Shareholder shall first offer the Offered Shares </w:t>
      </w:r>
      <w:r>
        <w:rPr>
          <w:bCs/>
          <w:sz w:val="22"/>
          <w:szCs w:val="22"/>
        </w:rPr>
        <w:t xml:space="preserve">(i) </w:t>
      </w:r>
      <w:r w:rsidRPr="00986FD2">
        <w:rPr>
          <w:bCs/>
          <w:sz w:val="22"/>
          <w:szCs w:val="22"/>
        </w:rPr>
        <w:t xml:space="preserve">to the </w:t>
      </w:r>
      <w:r>
        <w:rPr>
          <w:bCs/>
          <w:sz w:val="22"/>
          <w:szCs w:val="22"/>
        </w:rPr>
        <w:t xml:space="preserve">Founder, (ii) to the </w:t>
      </w:r>
      <w:r w:rsidRPr="00986FD2">
        <w:rPr>
          <w:bCs/>
          <w:sz w:val="22"/>
          <w:szCs w:val="22"/>
        </w:rPr>
        <w:t>Company</w:t>
      </w:r>
      <w:r>
        <w:rPr>
          <w:bCs/>
          <w:sz w:val="22"/>
          <w:szCs w:val="22"/>
        </w:rPr>
        <w:t>,</w:t>
      </w:r>
      <w:r w:rsidRPr="00986FD2">
        <w:rPr>
          <w:bCs/>
          <w:sz w:val="22"/>
          <w:szCs w:val="22"/>
        </w:rPr>
        <w:t xml:space="preserve"> and </w:t>
      </w:r>
      <w:r>
        <w:rPr>
          <w:bCs/>
          <w:sz w:val="22"/>
          <w:szCs w:val="22"/>
        </w:rPr>
        <w:t xml:space="preserve">(iii) </w:t>
      </w:r>
      <w:r w:rsidRPr="00986FD2">
        <w:rPr>
          <w:bCs/>
          <w:sz w:val="22"/>
          <w:szCs w:val="22"/>
        </w:rPr>
        <w:t xml:space="preserve">the other </w:t>
      </w:r>
      <w:r>
        <w:rPr>
          <w:bCs/>
          <w:sz w:val="22"/>
          <w:szCs w:val="22"/>
        </w:rPr>
        <w:t>Sh</w:t>
      </w:r>
      <w:r w:rsidRPr="00986FD2">
        <w:rPr>
          <w:bCs/>
          <w:sz w:val="22"/>
          <w:szCs w:val="22"/>
        </w:rPr>
        <w:t xml:space="preserve">areholders of the Company in accordance with the terms and conditions set forth in this </w:t>
      </w:r>
      <w:r w:rsidRPr="00986FD2">
        <w:rPr>
          <w:bCs/>
          <w:sz w:val="22"/>
          <w:szCs w:val="22"/>
          <w:highlight w:val="yellow"/>
        </w:rPr>
        <w:t xml:space="preserve">Section </w:t>
      </w:r>
      <w:ins w:id="858" w:author="Andrew Balzer" w:date="2025-04-08T16:17:00Z" w16du:dateUtc="2025-04-08T20:17:00Z">
        <w:r w:rsidR="00204A14">
          <w:rPr>
            <w:bCs/>
            <w:sz w:val="22"/>
            <w:szCs w:val="22"/>
            <w:highlight w:val="yellow"/>
          </w:rPr>
          <w:t>10.3</w:t>
        </w:r>
      </w:ins>
      <w:del w:id="859" w:author="Andrew Balzer" w:date="2025-04-08T16:17:00Z" w16du:dateUtc="2025-04-08T20:17:00Z">
        <w:r w:rsidRPr="00986FD2">
          <w:rPr>
            <w:bCs/>
            <w:sz w:val="22"/>
            <w:szCs w:val="22"/>
            <w:highlight w:val="yellow"/>
          </w:rPr>
          <w:delText>3</w:delText>
        </w:r>
        <w:r>
          <w:rPr>
            <w:bCs/>
            <w:sz w:val="22"/>
            <w:szCs w:val="22"/>
          </w:rPr>
          <w:delText xml:space="preserve"> of </w:delText>
        </w:r>
        <w:r w:rsidRPr="00986FD2">
          <w:rPr>
            <w:bCs/>
            <w:sz w:val="22"/>
            <w:szCs w:val="22"/>
            <w:highlight w:val="yellow"/>
          </w:rPr>
          <w:delText>Article VII</w:delText>
        </w:r>
      </w:del>
      <w:r w:rsidRPr="00986FD2">
        <w:rPr>
          <w:bCs/>
          <w:sz w:val="22"/>
          <w:szCs w:val="22"/>
        </w:rPr>
        <w:t>.</w:t>
      </w:r>
    </w:p>
    <w:p w14:paraId="0EAC9948" w14:textId="77777777" w:rsidR="00986FD2" w:rsidRPr="00986FD2" w:rsidRDefault="00986FD2" w:rsidP="00204A14">
      <w:pPr>
        <w:widowControl w:val="0"/>
        <w:ind w:left="1440"/>
        <w:rPr>
          <w:bCs/>
          <w:sz w:val="22"/>
          <w:szCs w:val="22"/>
        </w:rPr>
        <w:pPrChange w:id="860" w:author="Andrew Balzer" w:date="2025-04-08T16:17:00Z" w16du:dateUtc="2025-04-08T20:17:00Z">
          <w:pPr>
            <w:widowControl w:val="0"/>
            <w:ind w:left="1080"/>
          </w:pPr>
        </w:pPrChange>
      </w:pPr>
    </w:p>
    <w:p w14:paraId="2017D2EA" w14:textId="18E22483" w:rsidR="00986FD2" w:rsidRDefault="00986FD2" w:rsidP="005A1A44">
      <w:pPr>
        <w:widowControl w:val="0"/>
        <w:numPr>
          <w:ilvl w:val="4"/>
          <w:numId w:val="11"/>
        </w:numPr>
        <w:ind w:left="1440"/>
        <w:rPr>
          <w:del w:id="861" w:author="Andrew Balzer" w:date="2025-04-08T16:17:00Z" w16du:dateUtc="2025-04-08T20:17:00Z"/>
          <w:bCs/>
          <w:sz w:val="22"/>
          <w:szCs w:val="22"/>
        </w:rPr>
      </w:pPr>
      <w:r w:rsidRPr="00986FD2">
        <w:rPr>
          <w:b/>
          <w:bCs/>
          <w:sz w:val="22"/>
          <w:szCs w:val="22"/>
          <w:u w:val="single"/>
        </w:rPr>
        <w:t>Notice of Intent to Sell</w:t>
      </w:r>
      <w:r w:rsidRPr="00986FD2">
        <w:rPr>
          <w:b/>
          <w:bCs/>
          <w:sz w:val="22"/>
          <w:szCs w:val="22"/>
        </w:rPr>
        <w:t>.</w:t>
      </w:r>
      <w:r>
        <w:rPr>
          <w:b/>
          <w:bCs/>
          <w:sz w:val="22"/>
          <w:szCs w:val="22"/>
        </w:rPr>
        <w:t xml:space="preserve">  </w:t>
      </w:r>
      <w:r w:rsidRPr="00986FD2">
        <w:rPr>
          <w:bCs/>
          <w:sz w:val="22"/>
          <w:szCs w:val="22"/>
        </w:rPr>
        <w:t xml:space="preserve">Before selling the Offered Shares to a Proposed Transferee, the Selling Shareholder shall deliver a written notice (the </w:t>
      </w:r>
      <w:r>
        <w:rPr>
          <w:bCs/>
          <w:sz w:val="22"/>
          <w:szCs w:val="22"/>
        </w:rPr>
        <w:t>“</w:t>
      </w:r>
      <w:r w:rsidRPr="00986FD2">
        <w:rPr>
          <w:bCs/>
          <w:sz w:val="22"/>
          <w:szCs w:val="22"/>
        </w:rPr>
        <w:t>Notice</w:t>
      </w:r>
      <w:r>
        <w:rPr>
          <w:bCs/>
          <w:sz w:val="22"/>
          <w:szCs w:val="22"/>
        </w:rPr>
        <w:t>”</w:t>
      </w:r>
      <w:r w:rsidRPr="00986FD2">
        <w:rPr>
          <w:bCs/>
          <w:sz w:val="22"/>
          <w:szCs w:val="22"/>
        </w:rPr>
        <w:t xml:space="preserve">) to the </w:t>
      </w:r>
      <w:r>
        <w:rPr>
          <w:bCs/>
          <w:sz w:val="22"/>
          <w:szCs w:val="22"/>
        </w:rPr>
        <w:t xml:space="preserve">Founder, the </w:t>
      </w:r>
      <w:r w:rsidRPr="00986FD2">
        <w:rPr>
          <w:bCs/>
          <w:sz w:val="22"/>
          <w:szCs w:val="22"/>
        </w:rPr>
        <w:t>Company</w:t>
      </w:r>
      <w:r>
        <w:rPr>
          <w:bCs/>
          <w:sz w:val="22"/>
          <w:szCs w:val="22"/>
        </w:rPr>
        <w:t>,</w:t>
      </w:r>
      <w:r w:rsidRPr="00986FD2">
        <w:rPr>
          <w:bCs/>
          <w:sz w:val="22"/>
          <w:szCs w:val="22"/>
        </w:rPr>
        <w:t xml:space="preserve"> and the other </w:t>
      </w:r>
      <w:r>
        <w:rPr>
          <w:bCs/>
          <w:sz w:val="22"/>
          <w:szCs w:val="22"/>
        </w:rPr>
        <w:t>S</w:t>
      </w:r>
      <w:r w:rsidRPr="00986FD2">
        <w:rPr>
          <w:bCs/>
          <w:sz w:val="22"/>
          <w:szCs w:val="22"/>
        </w:rPr>
        <w:t>hareholders, specifying:</w:t>
      </w:r>
      <w:ins w:id="862" w:author="Andrew Balzer" w:date="2025-04-08T16:17:00Z" w16du:dateUtc="2025-04-08T20:17:00Z">
        <w:r w:rsidR="00204A14">
          <w:rPr>
            <w:bCs/>
            <w:sz w:val="22"/>
            <w:szCs w:val="22"/>
          </w:rPr>
          <w:t xml:space="preserve"> (i) </w:t>
        </w:r>
      </w:ins>
    </w:p>
    <w:p w14:paraId="4D032A5B" w14:textId="77777777" w:rsidR="00986FD2" w:rsidRDefault="00986FD2" w:rsidP="00986FD2">
      <w:pPr>
        <w:pStyle w:val="ListParagraph"/>
        <w:rPr>
          <w:del w:id="863" w:author="Andrew Balzer" w:date="2025-04-08T16:17:00Z" w16du:dateUtc="2025-04-08T20:17:00Z"/>
          <w:bCs/>
          <w:sz w:val="22"/>
          <w:szCs w:val="22"/>
        </w:rPr>
      </w:pPr>
    </w:p>
    <w:p w14:paraId="0E7C2729" w14:textId="369F852A" w:rsidR="00986FD2" w:rsidRDefault="00986FD2" w:rsidP="005A1A44">
      <w:pPr>
        <w:widowControl w:val="0"/>
        <w:numPr>
          <w:ilvl w:val="6"/>
          <w:numId w:val="11"/>
        </w:numPr>
        <w:ind w:left="2160" w:hanging="720"/>
        <w:rPr>
          <w:del w:id="864" w:author="Andrew Balzer" w:date="2025-04-08T16:17:00Z" w16du:dateUtc="2025-04-08T20:17:00Z"/>
          <w:bCs/>
          <w:sz w:val="22"/>
          <w:szCs w:val="22"/>
        </w:rPr>
      </w:pPr>
      <w:r w:rsidRPr="00986FD2">
        <w:rPr>
          <w:bCs/>
          <w:sz w:val="22"/>
          <w:szCs w:val="22"/>
        </w:rPr>
        <w:t>the number of Offered Shares,</w:t>
      </w:r>
      <w:ins w:id="865" w:author="Andrew Balzer" w:date="2025-04-08T16:17:00Z" w16du:dateUtc="2025-04-08T20:17:00Z">
        <w:r w:rsidR="00204A14">
          <w:rPr>
            <w:bCs/>
            <w:sz w:val="22"/>
            <w:szCs w:val="22"/>
          </w:rPr>
          <w:t xml:space="preserve"> (ii) </w:t>
        </w:r>
      </w:ins>
    </w:p>
    <w:p w14:paraId="437B626E" w14:textId="77777777" w:rsidR="00595CB1" w:rsidRDefault="00595CB1" w:rsidP="00595CB1">
      <w:pPr>
        <w:widowControl w:val="0"/>
        <w:ind w:left="2160"/>
        <w:rPr>
          <w:del w:id="866" w:author="Andrew Balzer" w:date="2025-04-08T16:17:00Z" w16du:dateUtc="2025-04-08T20:17:00Z"/>
          <w:bCs/>
          <w:sz w:val="22"/>
          <w:szCs w:val="22"/>
        </w:rPr>
      </w:pPr>
    </w:p>
    <w:p w14:paraId="5F94221F" w14:textId="20C4725A" w:rsidR="00986FD2" w:rsidRDefault="00986FD2" w:rsidP="005A1A44">
      <w:pPr>
        <w:widowControl w:val="0"/>
        <w:numPr>
          <w:ilvl w:val="6"/>
          <w:numId w:val="11"/>
        </w:numPr>
        <w:ind w:left="2160" w:hanging="720"/>
        <w:rPr>
          <w:del w:id="867" w:author="Andrew Balzer" w:date="2025-04-08T16:17:00Z" w16du:dateUtc="2025-04-08T20:17:00Z"/>
          <w:bCs/>
          <w:sz w:val="22"/>
          <w:szCs w:val="22"/>
        </w:rPr>
      </w:pPr>
      <w:r w:rsidRPr="00986FD2">
        <w:rPr>
          <w:bCs/>
          <w:sz w:val="22"/>
          <w:szCs w:val="22"/>
        </w:rPr>
        <w:t>the name of the Proposed Transferee,</w:t>
      </w:r>
      <w:ins w:id="868" w:author="Andrew Balzer" w:date="2025-04-08T16:17:00Z" w16du:dateUtc="2025-04-08T20:17:00Z">
        <w:r w:rsidR="00204A14">
          <w:rPr>
            <w:bCs/>
            <w:sz w:val="22"/>
            <w:szCs w:val="22"/>
          </w:rPr>
          <w:t xml:space="preserve"> (iii) </w:t>
        </w:r>
      </w:ins>
    </w:p>
    <w:p w14:paraId="030FA19A" w14:textId="77777777" w:rsidR="00595CB1" w:rsidRDefault="00595CB1" w:rsidP="00595CB1">
      <w:pPr>
        <w:widowControl w:val="0"/>
        <w:rPr>
          <w:del w:id="869" w:author="Andrew Balzer" w:date="2025-04-08T16:17:00Z" w16du:dateUtc="2025-04-08T20:17:00Z"/>
          <w:bCs/>
          <w:sz w:val="22"/>
          <w:szCs w:val="22"/>
        </w:rPr>
      </w:pPr>
    </w:p>
    <w:p w14:paraId="598DB354" w14:textId="2B63B539" w:rsidR="00986FD2" w:rsidRDefault="00986FD2" w:rsidP="005A1A44">
      <w:pPr>
        <w:widowControl w:val="0"/>
        <w:numPr>
          <w:ilvl w:val="6"/>
          <w:numId w:val="11"/>
        </w:numPr>
        <w:ind w:left="2160" w:hanging="720"/>
        <w:rPr>
          <w:del w:id="870" w:author="Andrew Balzer" w:date="2025-04-08T16:17:00Z" w16du:dateUtc="2025-04-08T20:17:00Z"/>
          <w:bCs/>
          <w:sz w:val="22"/>
          <w:szCs w:val="22"/>
        </w:rPr>
      </w:pPr>
      <w:r w:rsidRPr="00986FD2">
        <w:rPr>
          <w:bCs/>
          <w:sz w:val="22"/>
          <w:szCs w:val="22"/>
        </w:rPr>
        <w:t xml:space="preserve">the proposed price per </w:t>
      </w:r>
      <w:r>
        <w:rPr>
          <w:bCs/>
          <w:sz w:val="22"/>
          <w:szCs w:val="22"/>
        </w:rPr>
        <w:t>S</w:t>
      </w:r>
      <w:r w:rsidRPr="00986FD2">
        <w:rPr>
          <w:bCs/>
          <w:sz w:val="22"/>
          <w:szCs w:val="22"/>
        </w:rPr>
        <w:t>hare, and</w:t>
      </w:r>
      <w:ins w:id="871" w:author="Andrew Balzer" w:date="2025-04-08T16:17:00Z" w16du:dateUtc="2025-04-08T20:17:00Z">
        <w:r w:rsidR="00204A14">
          <w:rPr>
            <w:bCs/>
            <w:sz w:val="22"/>
            <w:szCs w:val="22"/>
          </w:rPr>
          <w:t xml:space="preserve"> (iv) </w:t>
        </w:r>
      </w:ins>
    </w:p>
    <w:p w14:paraId="0C38428C" w14:textId="77777777" w:rsidR="00595CB1" w:rsidRDefault="00595CB1" w:rsidP="00595CB1">
      <w:pPr>
        <w:widowControl w:val="0"/>
        <w:rPr>
          <w:del w:id="872" w:author="Andrew Balzer" w:date="2025-04-08T16:17:00Z" w16du:dateUtc="2025-04-08T20:17:00Z"/>
          <w:bCs/>
          <w:sz w:val="22"/>
          <w:szCs w:val="22"/>
        </w:rPr>
      </w:pPr>
    </w:p>
    <w:p w14:paraId="3CDFDAB6" w14:textId="77777777" w:rsidR="00986FD2" w:rsidRDefault="00986FD2" w:rsidP="00204A14">
      <w:pPr>
        <w:widowControl w:val="0"/>
        <w:numPr>
          <w:ilvl w:val="2"/>
          <w:numId w:val="11"/>
        </w:numPr>
        <w:ind w:left="1440" w:hanging="720"/>
        <w:rPr>
          <w:bCs/>
          <w:sz w:val="22"/>
          <w:szCs w:val="22"/>
        </w:rPr>
        <w:pPrChange w:id="873" w:author="Andrew Balzer" w:date="2025-04-08T16:17:00Z" w16du:dateUtc="2025-04-08T20:17:00Z">
          <w:pPr>
            <w:widowControl w:val="0"/>
            <w:numPr>
              <w:ilvl w:val="6"/>
              <w:numId w:val="11"/>
            </w:numPr>
            <w:ind w:left="2160" w:hanging="720"/>
          </w:pPr>
        </w:pPrChange>
      </w:pPr>
      <w:r w:rsidRPr="00986FD2">
        <w:rPr>
          <w:bCs/>
          <w:sz w:val="22"/>
          <w:szCs w:val="22"/>
        </w:rPr>
        <w:t xml:space="preserve">the terms and conditions of the proposed sale, including the proposed closing date (the </w:t>
      </w:r>
      <w:r>
        <w:rPr>
          <w:bCs/>
          <w:sz w:val="22"/>
          <w:szCs w:val="22"/>
        </w:rPr>
        <w:t>“</w:t>
      </w:r>
      <w:r w:rsidRPr="00986FD2">
        <w:rPr>
          <w:bCs/>
          <w:sz w:val="22"/>
          <w:szCs w:val="22"/>
        </w:rPr>
        <w:t>Offer Notice</w:t>
      </w:r>
      <w:r>
        <w:rPr>
          <w:bCs/>
          <w:sz w:val="22"/>
          <w:szCs w:val="22"/>
        </w:rPr>
        <w:t>”)</w:t>
      </w:r>
      <w:r w:rsidRPr="00986FD2">
        <w:rPr>
          <w:bCs/>
          <w:sz w:val="22"/>
          <w:szCs w:val="22"/>
        </w:rPr>
        <w:t>.</w:t>
      </w:r>
    </w:p>
    <w:p w14:paraId="0D8AD6F6" w14:textId="77777777" w:rsidR="00986FD2" w:rsidRDefault="00986FD2" w:rsidP="00204A14">
      <w:pPr>
        <w:pStyle w:val="ListParagraph"/>
        <w:rPr>
          <w:b/>
          <w:sz w:val="22"/>
          <w:u w:val="single"/>
          <w:rPrChange w:id="874" w:author="Andrew Balzer" w:date="2025-04-08T16:17:00Z" w16du:dateUtc="2025-04-08T20:17:00Z">
            <w:rPr>
              <w:bCs/>
              <w:sz w:val="22"/>
              <w:szCs w:val="22"/>
            </w:rPr>
          </w:rPrChange>
        </w:rPr>
        <w:pPrChange w:id="875" w:author="Andrew Balzer" w:date="2025-04-08T16:17:00Z" w16du:dateUtc="2025-04-08T20:17:00Z">
          <w:pPr>
            <w:widowControl w:val="0"/>
            <w:ind w:left="1440"/>
          </w:pPr>
        </w:pPrChange>
      </w:pPr>
    </w:p>
    <w:p w14:paraId="7B34A9A6" w14:textId="77777777" w:rsidR="00986FD2" w:rsidRDefault="00986FD2" w:rsidP="00204A14">
      <w:pPr>
        <w:widowControl w:val="0"/>
        <w:numPr>
          <w:ilvl w:val="2"/>
          <w:numId w:val="11"/>
        </w:numPr>
        <w:ind w:left="1440" w:hanging="720"/>
        <w:rPr>
          <w:bCs/>
          <w:sz w:val="22"/>
          <w:szCs w:val="22"/>
        </w:rPr>
        <w:pPrChange w:id="876" w:author="Andrew Balzer" w:date="2025-04-08T16:17:00Z" w16du:dateUtc="2025-04-08T20:17:00Z">
          <w:pPr>
            <w:widowControl w:val="0"/>
            <w:numPr>
              <w:ilvl w:val="4"/>
              <w:numId w:val="11"/>
            </w:numPr>
            <w:ind w:left="1440" w:hanging="360"/>
          </w:pPr>
        </w:pPrChange>
      </w:pPr>
      <w:r w:rsidRPr="00986FD2">
        <w:rPr>
          <w:b/>
          <w:bCs/>
          <w:sz w:val="22"/>
          <w:szCs w:val="22"/>
          <w:u w:val="single"/>
        </w:rPr>
        <w:t>Exercise of Right of First Refusal</w:t>
      </w:r>
      <w:r w:rsidRPr="00986FD2">
        <w:rPr>
          <w:b/>
          <w:bCs/>
          <w:sz w:val="22"/>
          <w:szCs w:val="22"/>
        </w:rPr>
        <w:t>.</w:t>
      </w:r>
      <w:r>
        <w:rPr>
          <w:b/>
          <w:bCs/>
          <w:sz w:val="22"/>
          <w:szCs w:val="22"/>
        </w:rPr>
        <w:t xml:space="preserve">  </w:t>
      </w:r>
      <w:r w:rsidRPr="00986FD2">
        <w:rPr>
          <w:bCs/>
          <w:sz w:val="22"/>
          <w:szCs w:val="22"/>
        </w:rPr>
        <w:t xml:space="preserve">Upon receipt of the Offer Notice, the </w:t>
      </w:r>
      <w:r>
        <w:rPr>
          <w:bCs/>
          <w:sz w:val="22"/>
          <w:szCs w:val="22"/>
        </w:rPr>
        <w:t xml:space="preserve">Founder, the </w:t>
      </w:r>
      <w:r w:rsidRPr="00986FD2">
        <w:rPr>
          <w:bCs/>
          <w:sz w:val="22"/>
          <w:szCs w:val="22"/>
        </w:rPr>
        <w:t>Company</w:t>
      </w:r>
      <w:r>
        <w:rPr>
          <w:bCs/>
          <w:sz w:val="22"/>
          <w:szCs w:val="22"/>
        </w:rPr>
        <w:t>,</w:t>
      </w:r>
      <w:r w:rsidRPr="00986FD2">
        <w:rPr>
          <w:bCs/>
          <w:sz w:val="22"/>
          <w:szCs w:val="22"/>
        </w:rPr>
        <w:t xml:space="preserve"> and the other </w:t>
      </w:r>
      <w:r>
        <w:rPr>
          <w:bCs/>
          <w:sz w:val="22"/>
          <w:szCs w:val="22"/>
        </w:rPr>
        <w:t>S</w:t>
      </w:r>
      <w:r w:rsidRPr="00986FD2">
        <w:rPr>
          <w:bCs/>
          <w:sz w:val="22"/>
          <w:szCs w:val="22"/>
        </w:rPr>
        <w:t>hareholders</w:t>
      </w:r>
      <w:r>
        <w:rPr>
          <w:bCs/>
          <w:sz w:val="22"/>
          <w:szCs w:val="22"/>
        </w:rPr>
        <w:t>, in that order,</w:t>
      </w:r>
      <w:r w:rsidRPr="00986FD2">
        <w:rPr>
          <w:bCs/>
          <w:sz w:val="22"/>
          <w:szCs w:val="22"/>
        </w:rPr>
        <w:t xml:space="preserve"> shall have the right to purchase the Offered Shares, in whole or in part, on the same terms and conditions as those offered by the Proposed Transferee. The</w:t>
      </w:r>
      <w:r>
        <w:rPr>
          <w:bCs/>
          <w:sz w:val="22"/>
          <w:szCs w:val="22"/>
        </w:rPr>
        <w:t xml:space="preserve"> Founder, the</w:t>
      </w:r>
      <w:r w:rsidRPr="00986FD2">
        <w:rPr>
          <w:bCs/>
          <w:sz w:val="22"/>
          <w:szCs w:val="22"/>
        </w:rPr>
        <w:t xml:space="preserve"> Company</w:t>
      </w:r>
      <w:r>
        <w:rPr>
          <w:bCs/>
          <w:sz w:val="22"/>
          <w:szCs w:val="22"/>
        </w:rPr>
        <w:t>,</w:t>
      </w:r>
      <w:r w:rsidRPr="00986FD2">
        <w:rPr>
          <w:bCs/>
          <w:sz w:val="22"/>
          <w:szCs w:val="22"/>
        </w:rPr>
        <w:t xml:space="preserve"> and the other </w:t>
      </w:r>
      <w:r>
        <w:rPr>
          <w:bCs/>
          <w:sz w:val="22"/>
          <w:szCs w:val="22"/>
        </w:rPr>
        <w:t>S</w:t>
      </w:r>
      <w:r w:rsidRPr="00986FD2">
        <w:rPr>
          <w:bCs/>
          <w:sz w:val="22"/>
          <w:szCs w:val="22"/>
        </w:rPr>
        <w:t>hareholders shall have</w:t>
      </w:r>
      <w:r>
        <w:rPr>
          <w:bCs/>
          <w:sz w:val="22"/>
          <w:szCs w:val="22"/>
        </w:rPr>
        <w:t xml:space="preserve"> thirty (30) </w:t>
      </w:r>
      <w:r w:rsidRPr="00986FD2">
        <w:rPr>
          <w:bCs/>
          <w:sz w:val="22"/>
          <w:szCs w:val="22"/>
        </w:rPr>
        <w:t xml:space="preserve">days from the date of receipt of the Offer Notice (the </w:t>
      </w:r>
      <w:r>
        <w:rPr>
          <w:bCs/>
          <w:sz w:val="22"/>
          <w:szCs w:val="22"/>
        </w:rPr>
        <w:t>“</w:t>
      </w:r>
      <w:r w:rsidRPr="00986FD2">
        <w:rPr>
          <w:bCs/>
          <w:sz w:val="22"/>
          <w:szCs w:val="22"/>
        </w:rPr>
        <w:t>ROFR Period</w:t>
      </w:r>
      <w:r>
        <w:rPr>
          <w:bCs/>
          <w:sz w:val="22"/>
          <w:szCs w:val="22"/>
        </w:rPr>
        <w:t>”</w:t>
      </w:r>
      <w:r w:rsidRPr="00986FD2">
        <w:rPr>
          <w:bCs/>
          <w:sz w:val="22"/>
          <w:szCs w:val="22"/>
        </w:rPr>
        <w:t xml:space="preserve">) to notify the Selling Shareholder in writing of their intent to exercise the Right of First Refusal (the </w:t>
      </w:r>
      <w:r>
        <w:rPr>
          <w:bCs/>
          <w:sz w:val="22"/>
          <w:szCs w:val="22"/>
        </w:rPr>
        <w:t>“</w:t>
      </w:r>
      <w:r w:rsidRPr="00986FD2">
        <w:rPr>
          <w:bCs/>
          <w:sz w:val="22"/>
          <w:szCs w:val="22"/>
        </w:rPr>
        <w:t>Exercise Notice</w:t>
      </w:r>
      <w:r>
        <w:rPr>
          <w:bCs/>
          <w:sz w:val="22"/>
          <w:szCs w:val="22"/>
        </w:rPr>
        <w:t>”</w:t>
      </w:r>
      <w:r w:rsidRPr="00986FD2">
        <w:rPr>
          <w:bCs/>
          <w:sz w:val="22"/>
          <w:szCs w:val="22"/>
        </w:rPr>
        <w:t>).</w:t>
      </w:r>
    </w:p>
    <w:p w14:paraId="4B308EA6" w14:textId="77777777" w:rsidR="00986FD2" w:rsidRDefault="00986FD2" w:rsidP="00204A14">
      <w:pPr>
        <w:pStyle w:val="ListParagraph"/>
        <w:rPr>
          <w:b/>
          <w:sz w:val="22"/>
          <w:u w:val="single"/>
          <w:rPrChange w:id="877" w:author="Andrew Balzer" w:date="2025-04-08T16:17:00Z" w16du:dateUtc="2025-04-08T20:17:00Z">
            <w:rPr>
              <w:bCs/>
              <w:sz w:val="22"/>
              <w:szCs w:val="22"/>
            </w:rPr>
          </w:rPrChange>
        </w:rPr>
        <w:pPrChange w:id="878" w:author="Andrew Balzer" w:date="2025-04-08T16:17:00Z" w16du:dateUtc="2025-04-08T20:17:00Z">
          <w:pPr>
            <w:widowControl w:val="0"/>
            <w:ind w:left="1440"/>
          </w:pPr>
        </w:pPrChange>
      </w:pPr>
    </w:p>
    <w:p w14:paraId="53C8489C" w14:textId="77777777" w:rsidR="00986FD2" w:rsidRDefault="00986FD2" w:rsidP="00204A14">
      <w:pPr>
        <w:widowControl w:val="0"/>
        <w:numPr>
          <w:ilvl w:val="2"/>
          <w:numId w:val="11"/>
        </w:numPr>
        <w:ind w:left="1440" w:hanging="720"/>
        <w:rPr>
          <w:bCs/>
          <w:sz w:val="22"/>
          <w:szCs w:val="22"/>
        </w:rPr>
        <w:pPrChange w:id="879" w:author="Andrew Balzer" w:date="2025-04-08T16:17:00Z" w16du:dateUtc="2025-04-08T20:17:00Z">
          <w:pPr>
            <w:widowControl w:val="0"/>
            <w:numPr>
              <w:ilvl w:val="4"/>
              <w:numId w:val="11"/>
            </w:numPr>
            <w:ind w:left="1440" w:hanging="360"/>
          </w:pPr>
        </w:pPrChange>
      </w:pPr>
      <w:r w:rsidRPr="00986FD2">
        <w:rPr>
          <w:b/>
          <w:bCs/>
          <w:sz w:val="22"/>
          <w:szCs w:val="22"/>
          <w:u w:val="single"/>
        </w:rPr>
        <w:t>Allocation of Right of First Refusal</w:t>
      </w:r>
      <w:r w:rsidRPr="00986FD2">
        <w:rPr>
          <w:b/>
          <w:bCs/>
          <w:sz w:val="22"/>
          <w:szCs w:val="22"/>
        </w:rPr>
        <w:t xml:space="preserve">.  </w:t>
      </w:r>
      <w:r w:rsidRPr="00986FD2">
        <w:rPr>
          <w:bCs/>
          <w:sz w:val="22"/>
          <w:szCs w:val="22"/>
        </w:rPr>
        <w:t>If more than one Shareholder elects to exercise the Right of First Refusal, the Offered Shares shall be allocated to the Founder, then to the Company, and then to the other Shareholders exercising their right, in proportion to the number of shares held by each Shareholder relative to the total number of shares held by all Shareholders electing to exercise the Right of First Refusal. If the Founder or the Company is exercising the Right of First Refusal, the Founder and then the Company shall have the right to purchase the Offered Shares before the Shareholders exercise their rights.</w:t>
      </w:r>
    </w:p>
    <w:p w14:paraId="45966EB9" w14:textId="77777777" w:rsidR="00986FD2" w:rsidRDefault="00986FD2" w:rsidP="00986FD2">
      <w:pPr>
        <w:pStyle w:val="ListParagraph"/>
        <w:rPr>
          <w:b/>
          <w:sz w:val="22"/>
          <w:u w:val="single"/>
          <w:rPrChange w:id="880" w:author="Andrew Balzer" w:date="2025-04-08T16:17:00Z" w16du:dateUtc="2025-04-08T20:17:00Z">
            <w:rPr>
              <w:b/>
              <w:bCs/>
              <w:sz w:val="22"/>
              <w:szCs w:val="22"/>
            </w:rPr>
          </w:rPrChange>
        </w:rPr>
      </w:pPr>
    </w:p>
    <w:p w14:paraId="431823EB" w14:textId="77777777" w:rsidR="00986FD2" w:rsidRDefault="00986FD2" w:rsidP="00204A14">
      <w:pPr>
        <w:widowControl w:val="0"/>
        <w:numPr>
          <w:ilvl w:val="2"/>
          <w:numId w:val="11"/>
        </w:numPr>
        <w:ind w:left="1440" w:hanging="720"/>
        <w:rPr>
          <w:bCs/>
          <w:sz w:val="22"/>
          <w:szCs w:val="22"/>
        </w:rPr>
        <w:pPrChange w:id="881" w:author="Andrew Balzer" w:date="2025-04-08T16:17:00Z" w16du:dateUtc="2025-04-08T20:17:00Z">
          <w:pPr>
            <w:widowControl w:val="0"/>
            <w:numPr>
              <w:ilvl w:val="4"/>
              <w:numId w:val="11"/>
            </w:numPr>
            <w:ind w:left="1440" w:hanging="360"/>
          </w:pPr>
        </w:pPrChange>
      </w:pPr>
      <w:r w:rsidRPr="00986FD2">
        <w:rPr>
          <w:b/>
          <w:bCs/>
          <w:sz w:val="22"/>
          <w:szCs w:val="22"/>
          <w:u w:val="single"/>
        </w:rPr>
        <w:t>Price and Terms of Sale</w:t>
      </w:r>
      <w:r w:rsidRPr="00986FD2">
        <w:rPr>
          <w:b/>
          <w:bCs/>
          <w:sz w:val="22"/>
          <w:szCs w:val="22"/>
        </w:rPr>
        <w:t>.</w:t>
      </w:r>
      <w:r>
        <w:rPr>
          <w:b/>
          <w:bCs/>
          <w:sz w:val="22"/>
          <w:szCs w:val="22"/>
        </w:rPr>
        <w:t xml:space="preserve">  </w:t>
      </w:r>
      <w:r w:rsidRPr="00986FD2">
        <w:rPr>
          <w:bCs/>
          <w:sz w:val="22"/>
          <w:szCs w:val="22"/>
        </w:rPr>
        <w:t xml:space="preserve">The price at which the Offered Shares may be purchased under the Right of First Refusal shall be the price per </w:t>
      </w:r>
      <w:r>
        <w:rPr>
          <w:bCs/>
          <w:sz w:val="22"/>
          <w:szCs w:val="22"/>
        </w:rPr>
        <w:t>S</w:t>
      </w:r>
      <w:r w:rsidRPr="00986FD2">
        <w:rPr>
          <w:bCs/>
          <w:sz w:val="22"/>
          <w:szCs w:val="22"/>
        </w:rPr>
        <w:t xml:space="preserve">hare specified in the Offer Notice. If the terms of the sale include other considerations or conditions, those terms shall be applicable to the purchase of the Offered Shares by the Company or the exercising </w:t>
      </w:r>
      <w:r>
        <w:rPr>
          <w:bCs/>
          <w:sz w:val="22"/>
          <w:szCs w:val="22"/>
        </w:rPr>
        <w:t>Sh</w:t>
      </w:r>
      <w:r w:rsidRPr="00986FD2">
        <w:rPr>
          <w:bCs/>
          <w:sz w:val="22"/>
          <w:szCs w:val="22"/>
        </w:rPr>
        <w:t>areholders.</w:t>
      </w:r>
    </w:p>
    <w:p w14:paraId="1026D434" w14:textId="77777777" w:rsidR="00986FD2" w:rsidRDefault="00986FD2" w:rsidP="00986FD2">
      <w:pPr>
        <w:pStyle w:val="ListParagraph"/>
        <w:rPr>
          <w:b/>
          <w:sz w:val="22"/>
          <w:u w:val="single"/>
          <w:rPrChange w:id="882" w:author="Andrew Balzer" w:date="2025-04-08T16:17:00Z" w16du:dateUtc="2025-04-08T20:17:00Z">
            <w:rPr>
              <w:b/>
              <w:bCs/>
              <w:sz w:val="22"/>
              <w:szCs w:val="22"/>
            </w:rPr>
          </w:rPrChange>
        </w:rPr>
      </w:pPr>
    </w:p>
    <w:p w14:paraId="28BE99E7" w14:textId="77777777" w:rsidR="00595CB1" w:rsidRDefault="00986FD2" w:rsidP="00204A14">
      <w:pPr>
        <w:widowControl w:val="0"/>
        <w:numPr>
          <w:ilvl w:val="2"/>
          <w:numId w:val="11"/>
        </w:numPr>
        <w:ind w:left="1440" w:hanging="720"/>
        <w:rPr>
          <w:bCs/>
          <w:sz w:val="22"/>
          <w:szCs w:val="22"/>
        </w:rPr>
        <w:pPrChange w:id="883" w:author="Andrew Balzer" w:date="2025-04-08T16:17:00Z" w16du:dateUtc="2025-04-08T20:17:00Z">
          <w:pPr>
            <w:widowControl w:val="0"/>
            <w:numPr>
              <w:ilvl w:val="4"/>
              <w:numId w:val="11"/>
            </w:numPr>
            <w:ind w:left="1440" w:hanging="360"/>
          </w:pPr>
        </w:pPrChange>
      </w:pPr>
      <w:r w:rsidRPr="00986FD2">
        <w:rPr>
          <w:b/>
          <w:bCs/>
          <w:sz w:val="22"/>
          <w:szCs w:val="22"/>
          <w:u w:val="single"/>
        </w:rPr>
        <w:t>Failure to Exercise Right</w:t>
      </w:r>
      <w:r w:rsidRPr="00986FD2">
        <w:rPr>
          <w:b/>
          <w:bCs/>
          <w:sz w:val="22"/>
          <w:szCs w:val="22"/>
        </w:rPr>
        <w:t>.</w:t>
      </w:r>
      <w:r>
        <w:rPr>
          <w:b/>
          <w:bCs/>
          <w:sz w:val="22"/>
          <w:szCs w:val="22"/>
        </w:rPr>
        <w:t xml:space="preserve">  </w:t>
      </w:r>
      <w:r w:rsidRPr="00986FD2">
        <w:rPr>
          <w:bCs/>
          <w:sz w:val="22"/>
          <w:szCs w:val="22"/>
        </w:rPr>
        <w:t xml:space="preserve">If the Company and the other </w:t>
      </w:r>
      <w:r>
        <w:rPr>
          <w:bCs/>
          <w:sz w:val="22"/>
          <w:szCs w:val="22"/>
        </w:rPr>
        <w:t>S</w:t>
      </w:r>
      <w:r w:rsidRPr="00986FD2">
        <w:rPr>
          <w:bCs/>
          <w:sz w:val="22"/>
          <w:szCs w:val="22"/>
        </w:rPr>
        <w:t xml:space="preserve">hareholders do not exercise their Right of First Refusal within the ROFR Period, the Selling Shareholder may sell the Offered Shares to the Proposed Transferee on the terms and conditions specified in the Offer Notice, provided that such sale is completed within </w:t>
      </w:r>
      <w:r w:rsidR="00595CB1">
        <w:rPr>
          <w:bCs/>
          <w:sz w:val="22"/>
          <w:szCs w:val="22"/>
        </w:rPr>
        <w:t xml:space="preserve">sixty (60) </w:t>
      </w:r>
      <w:r w:rsidRPr="00986FD2">
        <w:rPr>
          <w:bCs/>
          <w:sz w:val="22"/>
          <w:szCs w:val="22"/>
        </w:rPr>
        <w:t xml:space="preserve">days after the expiration of the ROFR Period. If the Selling Shareholder does not complete the sale within such period, the Right of First Refusal shall apply again before the </w:t>
      </w:r>
      <w:r w:rsidR="00595CB1">
        <w:rPr>
          <w:bCs/>
          <w:sz w:val="22"/>
          <w:szCs w:val="22"/>
        </w:rPr>
        <w:t>S</w:t>
      </w:r>
      <w:r w:rsidRPr="00986FD2">
        <w:rPr>
          <w:bCs/>
          <w:sz w:val="22"/>
          <w:szCs w:val="22"/>
        </w:rPr>
        <w:t>hares may be sold.</w:t>
      </w:r>
    </w:p>
    <w:p w14:paraId="3323056A" w14:textId="77777777" w:rsidR="00595CB1" w:rsidRDefault="00595CB1" w:rsidP="00595CB1">
      <w:pPr>
        <w:pStyle w:val="ListParagraph"/>
        <w:rPr>
          <w:b/>
          <w:sz w:val="22"/>
          <w:u w:val="single"/>
          <w:rPrChange w:id="884" w:author="Andrew Balzer" w:date="2025-04-08T16:17:00Z" w16du:dateUtc="2025-04-08T20:17:00Z">
            <w:rPr>
              <w:b/>
              <w:bCs/>
              <w:sz w:val="22"/>
              <w:szCs w:val="22"/>
            </w:rPr>
          </w:rPrChange>
        </w:rPr>
      </w:pPr>
    </w:p>
    <w:p w14:paraId="72C0E688" w14:textId="2B2C0CF9" w:rsidR="00595CB1" w:rsidRDefault="00986FD2" w:rsidP="00204A14">
      <w:pPr>
        <w:widowControl w:val="0"/>
        <w:numPr>
          <w:ilvl w:val="2"/>
          <w:numId w:val="11"/>
        </w:numPr>
        <w:ind w:left="1440" w:hanging="720"/>
        <w:rPr>
          <w:bCs/>
          <w:sz w:val="22"/>
          <w:szCs w:val="22"/>
        </w:rPr>
        <w:pPrChange w:id="885" w:author="Andrew Balzer" w:date="2025-04-08T16:17:00Z" w16du:dateUtc="2025-04-08T20:17:00Z">
          <w:pPr>
            <w:widowControl w:val="0"/>
            <w:numPr>
              <w:ilvl w:val="4"/>
              <w:numId w:val="11"/>
            </w:numPr>
            <w:ind w:left="1440" w:hanging="360"/>
          </w:pPr>
        </w:pPrChange>
      </w:pPr>
      <w:r w:rsidRPr="00986FD2">
        <w:rPr>
          <w:b/>
          <w:bCs/>
          <w:sz w:val="22"/>
          <w:szCs w:val="22"/>
          <w:u w:val="single"/>
        </w:rPr>
        <w:t>Exemptions</w:t>
      </w:r>
      <w:r w:rsidRPr="00986FD2">
        <w:rPr>
          <w:b/>
          <w:bCs/>
          <w:sz w:val="22"/>
          <w:szCs w:val="22"/>
        </w:rPr>
        <w:t>.</w:t>
      </w:r>
      <w:r w:rsidR="00595CB1">
        <w:rPr>
          <w:b/>
          <w:bCs/>
          <w:sz w:val="22"/>
          <w:szCs w:val="22"/>
        </w:rPr>
        <w:t xml:space="preserve">  </w:t>
      </w:r>
      <w:r w:rsidRPr="00986FD2">
        <w:rPr>
          <w:bCs/>
          <w:sz w:val="22"/>
          <w:szCs w:val="22"/>
        </w:rPr>
        <w:t xml:space="preserve">The Right of First Refusal </w:t>
      </w:r>
      <w:r w:rsidR="00595CB1">
        <w:rPr>
          <w:bCs/>
          <w:sz w:val="22"/>
          <w:szCs w:val="22"/>
        </w:rPr>
        <w:t xml:space="preserve">in this </w:t>
      </w:r>
      <w:r w:rsidR="00595CB1" w:rsidRPr="00595CB1">
        <w:rPr>
          <w:bCs/>
          <w:sz w:val="22"/>
          <w:szCs w:val="22"/>
          <w:highlight w:val="yellow"/>
        </w:rPr>
        <w:t xml:space="preserve">Section </w:t>
      </w:r>
      <w:ins w:id="886" w:author="Andrew Balzer" w:date="2025-04-08T16:17:00Z" w16du:dateUtc="2025-04-08T20:17:00Z">
        <w:r w:rsidR="00204A14">
          <w:rPr>
            <w:bCs/>
            <w:sz w:val="22"/>
            <w:szCs w:val="22"/>
            <w:highlight w:val="yellow"/>
          </w:rPr>
          <w:t>10.</w:t>
        </w:r>
      </w:ins>
      <w:r w:rsidR="00595CB1" w:rsidRPr="00595CB1">
        <w:rPr>
          <w:bCs/>
          <w:sz w:val="22"/>
          <w:szCs w:val="22"/>
          <w:highlight w:val="yellow"/>
        </w:rPr>
        <w:t>3</w:t>
      </w:r>
      <w:del w:id="887" w:author="Andrew Balzer" w:date="2025-04-08T16:17:00Z" w16du:dateUtc="2025-04-08T20:17:00Z">
        <w:r w:rsidR="00595CB1">
          <w:rPr>
            <w:bCs/>
            <w:sz w:val="22"/>
            <w:szCs w:val="22"/>
          </w:rPr>
          <w:delText xml:space="preserve"> of </w:delText>
        </w:r>
        <w:r w:rsidR="00595CB1" w:rsidRPr="00595CB1">
          <w:rPr>
            <w:bCs/>
            <w:sz w:val="22"/>
            <w:szCs w:val="22"/>
            <w:highlight w:val="yellow"/>
          </w:rPr>
          <w:delText>Article VII</w:delText>
        </w:r>
      </w:del>
      <w:r w:rsidR="00595CB1">
        <w:rPr>
          <w:bCs/>
          <w:sz w:val="22"/>
          <w:szCs w:val="22"/>
        </w:rPr>
        <w:t xml:space="preserve"> </w:t>
      </w:r>
      <w:r w:rsidRPr="00986FD2">
        <w:rPr>
          <w:bCs/>
          <w:sz w:val="22"/>
          <w:szCs w:val="22"/>
        </w:rPr>
        <w:t>shall not apply to</w:t>
      </w:r>
      <w:r w:rsidR="00595CB1">
        <w:rPr>
          <w:bCs/>
          <w:sz w:val="22"/>
          <w:szCs w:val="22"/>
        </w:rPr>
        <w:t xml:space="preserve"> any of the following</w:t>
      </w:r>
      <w:r w:rsidRPr="00986FD2">
        <w:rPr>
          <w:bCs/>
          <w:sz w:val="22"/>
          <w:szCs w:val="22"/>
        </w:rPr>
        <w:t>:</w:t>
      </w:r>
    </w:p>
    <w:p w14:paraId="6D58E62A" w14:textId="77777777" w:rsidR="00595CB1" w:rsidRDefault="00595CB1" w:rsidP="00595CB1">
      <w:pPr>
        <w:pStyle w:val="ListParagraph"/>
        <w:rPr>
          <w:bCs/>
          <w:sz w:val="22"/>
          <w:szCs w:val="22"/>
        </w:rPr>
      </w:pPr>
    </w:p>
    <w:p w14:paraId="0FC04AC6" w14:textId="77777777" w:rsidR="00595CB1" w:rsidRDefault="00986FD2" w:rsidP="00204A14">
      <w:pPr>
        <w:widowControl w:val="0"/>
        <w:numPr>
          <w:ilvl w:val="3"/>
          <w:numId w:val="11"/>
        </w:numPr>
        <w:ind w:hanging="1440"/>
        <w:rPr>
          <w:bCs/>
          <w:sz w:val="22"/>
          <w:szCs w:val="22"/>
        </w:rPr>
        <w:pPrChange w:id="888" w:author="Andrew Balzer" w:date="2025-04-08T16:17:00Z" w16du:dateUtc="2025-04-08T20:17:00Z">
          <w:pPr>
            <w:widowControl w:val="0"/>
            <w:numPr>
              <w:ilvl w:val="6"/>
              <w:numId w:val="11"/>
            </w:numPr>
            <w:ind w:left="2160" w:hanging="720"/>
          </w:pPr>
        </w:pPrChange>
      </w:pPr>
      <w:r w:rsidRPr="00986FD2">
        <w:rPr>
          <w:bCs/>
          <w:sz w:val="22"/>
          <w:szCs w:val="22"/>
        </w:rPr>
        <w:t xml:space="preserve">Transfers of shares to immediate family members, affiliates, or a trust for the benefit of the </w:t>
      </w:r>
      <w:r w:rsidR="00595CB1">
        <w:rPr>
          <w:bCs/>
          <w:sz w:val="22"/>
          <w:szCs w:val="22"/>
        </w:rPr>
        <w:t>S</w:t>
      </w:r>
      <w:r w:rsidRPr="00986FD2">
        <w:rPr>
          <w:bCs/>
          <w:sz w:val="22"/>
          <w:szCs w:val="22"/>
        </w:rPr>
        <w:t>hareholder,</w:t>
      </w:r>
    </w:p>
    <w:p w14:paraId="2D3039EF" w14:textId="458BD80A" w:rsidR="00595CB1" w:rsidRDefault="00595CB1" w:rsidP="00204A14">
      <w:pPr>
        <w:widowControl w:val="0"/>
        <w:ind w:left="1440"/>
        <w:rPr>
          <w:bCs/>
          <w:sz w:val="22"/>
          <w:szCs w:val="22"/>
        </w:rPr>
        <w:pPrChange w:id="889" w:author="Andrew Balzer" w:date="2025-04-08T16:17:00Z" w16du:dateUtc="2025-04-08T20:17:00Z">
          <w:pPr>
            <w:widowControl w:val="0"/>
            <w:ind w:left="2160"/>
          </w:pPr>
        </w:pPrChange>
      </w:pPr>
    </w:p>
    <w:p w14:paraId="7EA6115F" w14:textId="77777777" w:rsidR="00595CB1" w:rsidRDefault="00986FD2" w:rsidP="00204A14">
      <w:pPr>
        <w:widowControl w:val="0"/>
        <w:numPr>
          <w:ilvl w:val="3"/>
          <w:numId w:val="11"/>
        </w:numPr>
        <w:ind w:hanging="1440"/>
        <w:rPr>
          <w:bCs/>
          <w:sz w:val="22"/>
          <w:szCs w:val="22"/>
        </w:rPr>
        <w:pPrChange w:id="890" w:author="Andrew Balzer" w:date="2025-04-08T16:17:00Z" w16du:dateUtc="2025-04-08T20:17:00Z">
          <w:pPr>
            <w:widowControl w:val="0"/>
            <w:numPr>
              <w:ilvl w:val="6"/>
              <w:numId w:val="11"/>
            </w:numPr>
            <w:ind w:left="2160" w:hanging="720"/>
          </w:pPr>
        </w:pPrChange>
      </w:pPr>
      <w:r w:rsidRPr="00986FD2">
        <w:rPr>
          <w:bCs/>
          <w:sz w:val="22"/>
          <w:szCs w:val="22"/>
        </w:rPr>
        <w:t>Transfers by will or intestate succession,</w:t>
      </w:r>
    </w:p>
    <w:p w14:paraId="43F578A0" w14:textId="77777777" w:rsidR="00595CB1" w:rsidRDefault="00595CB1" w:rsidP="00595CB1">
      <w:pPr>
        <w:pStyle w:val="ListParagraph"/>
        <w:rPr>
          <w:bCs/>
          <w:sz w:val="22"/>
          <w:szCs w:val="22"/>
        </w:rPr>
      </w:pPr>
    </w:p>
    <w:p w14:paraId="376A593C" w14:textId="77777777" w:rsidR="00595CB1" w:rsidRDefault="00986FD2" w:rsidP="00204A14">
      <w:pPr>
        <w:widowControl w:val="0"/>
        <w:numPr>
          <w:ilvl w:val="3"/>
          <w:numId w:val="11"/>
        </w:numPr>
        <w:ind w:hanging="1440"/>
        <w:rPr>
          <w:bCs/>
          <w:sz w:val="22"/>
          <w:szCs w:val="22"/>
        </w:rPr>
        <w:pPrChange w:id="891" w:author="Andrew Balzer" w:date="2025-04-08T16:17:00Z" w16du:dateUtc="2025-04-08T20:17:00Z">
          <w:pPr>
            <w:widowControl w:val="0"/>
            <w:numPr>
              <w:ilvl w:val="6"/>
              <w:numId w:val="11"/>
            </w:numPr>
            <w:ind w:left="2160" w:hanging="720"/>
          </w:pPr>
        </w:pPrChange>
      </w:pPr>
      <w:r w:rsidRPr="00986FD2">
        <w:rPr>
          <w:bCs/>
          <w:sz w:val="22"/>
          <w:szCs w:val="22"/>
        </w:rPr>
        <w:t>Transfers made by operation of law, or</w:t>
      </w:r>
    </w:p>
    <w:p w14:paraId="05EE2512" w14:textId="77777777" w:rsidR="00595CB1" w:rsidRDefault="00595CB1" w:rsidP="00595CB1">
      <w:pPr>
        <w:pStyle w:val="ListParagraph"/>
        <w:rPr>
          <w:bCs/>
          <w:sz w:val="22"/>
          <w:szCs w:val="22"/>
        </w:rPr>
      </w:pPr>
    </w:p>
    <w:p w14:paraId="4CE3477C" w14:textId="1387143D" w:rsidR="00986FD2" w:rsidRPr="00986FD2" w:rsidRDefault="00986FD2" w:rsidP="00204A14">
      <w:pPr>
        <w:widowControl w:val="0"/>
        <w:numPr>
          <w:ilvl w:val="3"/>
          <w:numId w:val="11"/>
        </w:numPr>
        <w:ind w:hanging="1440"/>
        <w:rPr>
          <w:bCs/>
          <w:sz w:val="22"/>
          <w:szCs w:val="22"/>
        </w:rPr>
        <w:pPrChange w:id="892" w:author="Andrew Balzer" w:date="2025-04-08T16:17:00Z" w16du:dateUtc="2025-04-08T20:17:00Z">
          <w:pPr>
            <w:widowControl w:val="0"/>
            <w:numPr>
              <w:ilvl w:val="6"/>
              <w:numId w:val="11"/>
            </w:numPr>
            <w:ind w:left="2160" w:hanging="720"/>
          </w:pPr>
        </w:pPrChange>
      </w:pPr>
      <w:r w:rsidRPr="00986FD2">
        <w:rPr>
          <w:bCs/>
          <w:sz w:val="22"/>
          <w:szCs w:val="22"/>
        </w:rPr>
        <w:t>Transfers approved by the</w:t>
      </w:r>
      <w:r w:rsidR="00595CB1">
        <w:rPr>
          <w:bCs/>
          <w:sz w:val="22"/>
          <w:szCs w:val="22"/>
        </w:rPr>
        <w:t xml:space="preserve"> Board</w:t>
      </w:r>
      <w:r w:rsidRPr="00986FD2">
        <w:rPr>
          <w:bCs/>
          <w:sz w:val="22"/>
          <w:szCs w:val="22"/>
        </w:rPr>
        <w:t>.</w:t>
      </w:r>
    </w:p>
    <w:p w14:paraId="612664A1" w14:textId="77777777" w:rsidR="00595CB1" w:rsidRDefault="00595CB1" w:rsidP="00204A14">
      <w:pPr>
        <w:pStyle w:val="ListParagraph"/>
        <w:rPr>
          <w:b/>
          <w:sz w:val="22"/>
          <w:u w:val="single"/>
          <w:rPrChange w:id="893" w:author="Andrew Balzer" w:date="2025-04-08T16:17:00Z" w16du:dateUtc="2025-04-08T20:17:00Z">
            <w:rPr>
              <w:b/>
              <w:bCs/>
              <w:sz w:val="22"/>
              <w:szCs w:val="22"/>
            </w:rPr>
          </w:rPrChange>
        </w:rPr>
        <w:pPrChange w:id="894" w:author="Andrew Balzer" w:date="2025-04-08T16:17:00Z" w16du:dateUtc="2025-04-08T20:17:00Z">
          <w:pPr>
            <w:widowControl w:val="0"/>
          </w:pPr>
        </w:pPrChange>
      </w:pPr>
    </w:p>
    <w:p w14:paraId="463A431A" w14:textId="39CB839B" w:rsidR="00986FD2" w:rsidRPr="00986FD2" w:rsidRDefault="00986FD2" w:rsidP="00204A14">
      <w:pPr>
        <w:widowControl w:val="0"/>
        <w:numPr>
          <w:ilvl w:val="2"/>
          <w:numId w:val="11"/>
        </w:numPr>
        <w:ind w:left="1440" w:hanging="720"/>
        <w:rPr>
          <w:bCs/>
          <w:sz w:val="22"/>
          <w:szCs w:val="22"/>
        </w:rPr>
        <w:pPrChange w:id="895" w:author="Andrew Balzer" w:date="2025-04-08T16:17:00Z" w16du:dateUtc="2025-04-08T20:17:00Z">
          <w:pPr>
            <w:widowControl w:val="0"/>
            <w:numPr>
              <w:ilvl w:val="4"/>
              <w:numId w:val="11"/>
            </w:numPr>
            <w:ind w:left="1440" w:hanging="360"/>
          </w:pPr>
        </w:pPrChange>
      </w:pPr>
      <w:r w:rsidRPr="00986FD2">
        <w:rPr>
          <w:b/>
          <w:bCs/>
          <w:sz w:val="22"/>
          <w:szCs w:val="22"/>
          <w:u w:val="single"/>
        </w:rPr>
        <w:t>Closing of Sale</w:t>
      </w:r>
      <w:r w:rsidRPr="00986FD2">
        <w:rPr>
          <w:b/>
          <w:bCs/>
          <w:sz w:val="22"/>
          <w:szCs w:val="22"/>
        </w:rPr>
        <w:t>.</w:t>
      </w:r>
      <w:r w:rsidR="00595CB1">
        <w:rPr>
          <w:b/>
          <w:bCs/>
          <w:sz w:val="22"/>
          <w:szCs w:val="22"/>
        </w:rPr>
        <w:t xml:space="preserve">  </w:t>
      </w:r>
      <w:r w:rsidRPr="00986FD2">
        <w:rPr>
          <w:bCs/>
          <w:sz w:val="22"/>
          <w:szCs w:val="22"/>
        </w:rPr>
        <w:t>The closing of any sale of the Offered Shares to the</w:t>
      </w:r>
      <w:r w:rsidR="00595CB1">
        <w:rPr>
          <w:bCs/>
          <w:sz w:val="22"/>
          <w:szCs w:val="22"/>
        </w:rPr>
        <w:t xml:space="preserve"> Founder, the</w:t>
      </w:r>
      <w:r w:rsidRPr="00986FD2">
        <w:rPr>
          <w:bCs/>
          <w:sz w:val="22"/>
          <w:szCs w:val="22"/>
        </w:rPr>
        <w:t xml:space="preserve"> Company</w:t>
      </w:r>
      <w:r w:rsidR="00595CB1">
        <w:rPr>
          <w:bCs/>
          <w:sz w:val="22"/>
          <w:szCs w:val="22"/>
        </w:rPr>
        <w:t>,</w:t>
      </w:r>
      <w:r w:rsidRPr="00986FD2">
        <w:rPr>
          <w:bCs/>
          <w:sz w:val="22"/>
          <w:szCs w:val="22"/>
        </w:rPr>
        <w:t xml:space="preserve"> or the other </w:t>
      </w:r>
      <w:r w:rsidR="00595CB1">
        <w:rPr>
          <w:bCs/>
          <w:sz w:val="22"/>
          <w:szCs w:val="22"/>
        </w:rPr>
        <w:t>S</w:t>
      </w:r>
      <w:r w:rsidRPr="00986FD2">
        <w:rPr>
          <w:bCs/>
          <w:sz w:val="22"/>
          <w:szCs w:val="22"/>
        </w:rPr>
        <w:t>hareholders shall take place at a time and place mutually agreed upon by the parties, but in no event later than</w:t>
      </w:r>
      <w:r w:rsidR="00595CB1">
        <w:rPr>
          <w:bCs/>
          <w:sz w:val="22"/>
          <w:szCs w:val="22"/>
        </w:rPr>
        <w:t xml:space="preserve"> thirty (30) </w:t>
      </w:r>
      <w:r w:rsidRPr="00986FD2">
        <w:rPr>
          <w:bCs/>
          <w:sz w:val="22"/>
          <w:szCs w:val="22"/>
        </w:rPr>
        <w:t>days after the Exercise Notice has been delivered, or such later date as the parties may mutually agree. The purchase price for the Offered Shares shall be paid in full at the closing by wire transfer of immediately available funds to the account designated by the Selling Shareholder.</w:t>
      </w:r>
    </w:p>
    <w:p w14:paraId="199C17A7" w14:textId="77777777" w:rsidR="00986FD2" w:rsidRPr="00986FD2" w:rsidRDefault="00986FD2" w:rsidP="006223E6">
      <w:pPr>
        <w:widowControl w:val="0"/>
        <w:rPr>
          <w:bCs/>
          <w:sz w:val="22"/>
          <w:szCs w:val="22"/>
        </w:rPr>
      </w:pPr>
    </w:p>
    <w:p w14:paraId="6C1DD5F4" w14:textId="13F8D747" w:rsidR="007C19C1" w:rsidRDefault="00B01AFB" w:rsidP="00204A14">
      <w:pPr>
        <w:widowControl w:val="0"/>
        <w:numPr>
          <w:ilvl w:val="1"/>
          <w:numId w:val="11"/>
        </w:numPr>
        <w:ind w:left="720" w:hanging="720"/>
        <w:rPr>
          <w:bCs/>
          <w:sz w:val="22"/>
          <w:szCs w:val="22"/>
        </w:rPr>
        <w:pPrChange w:id="896" w:author="Andrew Balzer" w:date="2025-04-08T16:17:00Z" w16du:dateUtc="2025-04-08T20:17:00Z">
          <w:pPr>
            <w:widowControl w:val="0"/>
            <w:numPr>
              <w:ilvl w:val="3"/>
              <w:numId w:val="11"/>
            </w:numPr>
            <w:ind w:left="720" w:hanging="360"/>
          </w:pPr>
        </w:pPrChange>
      </w:pPr>
      <w:r w:rsidRPr="00204A14">
        <w:rPr>
          <w:rStyle w:val="Heading2Char"/>
          <w:rPrChange w:id="897" w:author="Andrew Balzer" w:date="2025-04-08T16:17:00Z" w16du:dateUtc="2025-04-08T20:17:00Z">
            <w:rPr>
              <w:b/>
              <w:sz w:val="22"/>
              <w:szCs w:val="22"/>
              <w:u w:val="single"/>
            </w:rPr>
          </w:rPrChange>
        </w:rPr>
        <w:t>Drag-Along Rights</w:t>
      </w:r>
      <w:r w:rsidR="008F667C" w:rsidRPr="008F667C">
        <w:rPr>
          <w:b/>
          <w:sz w:val="22"/>
          <w:szCs w:val="22"/>
        </w:rPr>
        <w:t>.</w:t>
      </w:r>
      <w:r w:rsidR="008F667C" w:rsidRPr="008F667C">
        <w:rPr>
          <w:bCs/>
          <w:sz w:val="22"/>
          <w:szCs w:val="22"/>
        </w:rPr>
        <w:t xml:space="preserve">  </w:t>
      </w:r>
    </w:p>
    <w:p w14:paraId="327F4A43" w14:textId="77777777" w:rsidR="007C19C1" w:rsidRPr="007C19C1" w:rsidRDefault="007C19C1" w:rsidP="00204A14">
      <w:pPr>
        <w:widowControl w:val="0"/>
        <w:ind w:left="720"/>
        <w:rPr>
          <w:bCs/>
          <w:sz w:val="22"/>
          <w:szCs w:val="22"/>
        </w:rPr>
        <w:pPrChange w:id="898" w:author="Andrew Balzer" w:date="2025-04-08T16:17:00Z" w16du:dateUtc="2025-04-08T20:17:00Z">
          <w:pPr>
            <w:widowControl w:val="0"/>
            <w:ind w:left="3600"/>
          </w:pPr>
        </w:pPrChange>
      </w:pPr>
    </w:p>
    <w:p w14:paraId="2C2C3FBD" w14:textId="77777777" w:rsidR="007C19C1" w:rsidRDefault="007C19C1" w:rsidP="00204A14">
      <w:pPr>
        <w:widowControl w:val="0"/>
        <w:numPr>
          <w:ilvl w:val="2"/>
          <w:numId w:val="11"/>
        </w:numPr>
        <w:ind w:left="1440" w:hanging="720"/>
        <w:rPr>
          <w:bCs/>
          <w:sz w:val="22"/>
          <w:szCs w:val="22"/>
        </w:rPr>
        <w:pPrChange w:id="899" w:author="Andrew Balzer" w:date="2025-04-08T16:17:00Z" w16du:dateUtc="2025-04-08T20:17:00Z">
          <w:pPr>
            <w:widowControl w:val="0"/>
            <w:numPr>
              <w:ilvl w:val="4"/>
              <w:numId w:val="11"/>
            </w:numPr>
            <w:ind w:left="1440" w:hanging="360"/>
          </w:pPr>
        </w:pPrChange>
      </w:pPr>
      <w:r w:rsidRPr="007C19C1">
        <w:rPr>
          <w:b/>
          <w:sz w:val="22"/>
          <w:szCs w:val="22"/>
          <w:u w:val="single"/>
        </w:rPr>
        <w:t>The Drag-Along Right</w:t>
      </w:r>
      <w:r w:rsidRPr="007C19C1">
        <w:rPr>
          <w:b/>
          <w:sz w:val="22"/>
          <w:szCs w:val="22"/>
        </w:rPr>
        <w:t xml:space="preserve">. </w:t>
      </w:r>
      <w:r>
        <w:rPr>
          <w:bCs/>
          <w:sz w:val="22"/>
          <w:szCs w:val="22"/>
        </w:rPr>
        <w:t xml:space="preserve"> </w:t>
      </w:r>
      <w:r w:rsidR="008F667C" w:rsidRPr="008F667C">
        <w:rPr>
          <w:bCs/>
          <w:sz w:val="22"/>
          <w:szCs w:val="22"/>
        </w:rPr>
        <w:t xml:space="preserve">In the event that </w:t>
      </w:r>
      <w:r w:rsidR="008F667C" w:rsidRPr="007C19C1">
        <w:rPr>
          <w:sz w:val="22"/>
          <w:szCs w:val="22"/>
        </w:rPr>
        <w:t>Shareholders entitled to cast at least seventy percent (70%)</w:t>
      </w:r>
      <w:r w:rsidR="008F667C" w:rsidRPr="008F667C">
        <w:rPr>
          <w:bCs/>
          <w:sz w:val="22"/>
          <w:szCs w:val="22"/>
        </w:rPr>
        <w:t xml:space="preserve"> </w:t>
      </w:r>
      <w:r w:rsidR="008F667C" w:rsidRPr="008F667C">
        <w:rPr>
          <w:sz w:val="22"/>
          <w:szCs w:val="22"/>
        </w:rPr>
        <w:t xml:space="preserve">of the votes of all outstanding Shares of the Company entitled to vote (“the Majority Shareholders”) wish to sell </w:t>
      </w:r>
      <w:r w:rsidR="008F667C" w:rsidRPr="008F667C">
        <w:rPr>
          <w:bCs/>
          <w:sz w:val="22"/>
          <w:szCs w:val="22"/>
        </w:rPr>
        <w:t xml:space="preserve">all or substantially all of their </w:t>
      </w:r>
      <w:r w:rsidR="008F667C">
        <w:rPr>
          <w:bCs/>
          <w:sz w:val="22"/>
          <w:szCs w:val="22"/>
        </w:rPr>
        <w:t>S</w:t>
      </w:r>
      <w:r w:rsidR="008F667C" w:rsidRPr="008F667C">
        <w:rPr>
          <w:bCs/>
          <w:sz w:val="22"/>
          <w:szCs w:val="22"/>
        </w:rPr>
        <w:t xml:space="preserve">hares to a third party (the </w:t>
      </w:r>
      <w:r w:rsidR="008F667C">
        <w:rPr>
          <w:bCs/>
          <w:sz w:val="22"/>
          <w:szCs w:val="22"/>
        </w:rPr>
        <w:t>“</w:t>
      </w:r>
      <w:r w:rsidR="008F667C" w:rsidRPr="008F667C">
        <w:rPr>
          <w:bCs/>
          <w:sz w:val="22"/>
          <w:szCs w:val="22"/>
        </w:rPr>
        <w:t>Buyer</w:t>
      </w:r>
      <w:r w:rsidR="008F667C">
        <w:rPr>
          <w:bCs/>
          <w:sz w:val="22"/>
          <w:szCs w:val="22"/>
        </w:rPr>
        <w:t>”</w:t>
      </w:r>
      <w:r w:rsidR="008F667C" w:rsidRPr="008F667C">
        <w:rPr>
          <w:bCs/>
          <w:sz w:val="22"/>
          <w:szCs w:val="22"/>
        </w:rPr>
        <w:t xml:space="preserve">) on terms and conditions acceptable to the Majority Shareholders, the Majority Shareholders shall have the right to require all other </w:t>
      </w:r>
      <w:r w:rsidR="008F667C">
        <w:rPr>
          <w:bCs/>
          <w:sz w:val="22"/>
          <w:szCs w:val="22"/>
        </w:rPr>
        <w:t>S</w:t>
      </w:r>
      <w:r w:rsidR="008F667C" w:rsidRPr="008F667C">
        <w:rPr>
          <w:bCs/>
          <w:sz w:val="22"/>
          <w:szCs w:val="22"/>
        </w:rPr>
        <w:t xml:space="preserve">hareholders (the </w:t>
      </w:r>
      <w:r w:rsidR="008F667C">
        <w:rPr>
          <w:bCs/>
          <w:sz w:val="22"/>
          <w:szCs w:val="22"/>
        </w:rPr>
        <w:t>“</w:t>
      </w:r>
      <w:r w:rsidR="008F667C" w:rsidRPr="008F667C">
        <w:rPr>
          <w:bCs/>
          <w:sz w:val="22"/>
          <w:szCs w:val="22"/>
        </w:rPr>
        <w:t>Minority Shareholders</w:t>
      </w:r>
      <w:r w:rsidR="008F667C">
        <w:rPr>
          <w:bCs/>
          <w:sz w:val="22"/>
          <w:szCs w:val="22"/>
        </w:rPr>
        <w:t>”</w:t>
      </w:r>
      <w:r w:rsidR="008F667C" w:rsidRPr="008F667C">
        <w:rPr>
          <w:bCs/>
          <w:sz w:val="22"/>
          <w:szCs w:val="22"/>
        </w:rPr>
        <w:t xml:space="preserve">) to sell and transfer all of their shares to the Buyer, on the same terms and conditions as those agreed by the Majority Shareholders, in accordance with the provisions of this clause (the </w:t>
      </w:r>
      <w:r w:rsidR="008F667C">
        <w:rPr>
          <w:bCs/>
          <w:sz w:val="22"/>
          <w:szCs w:val="22"/>
        </w:rPr>
        <w:t>“</w:t>
      </w:r>
      <w:r w:rsidR="008F667C" w:rsidRPr="008F667C">
        <w:rPr>
          <w:bCs/>
          <w:sz w:val="22"/>
          <w:szCs w:val="22"/>
        </w:rPr>
        <w:t>Drag-Along Right</w:t>
      </w:r>
      <w:r w:rsidR="008F667C">
        <w:rPr>
          <w:bCs/>
          <w:sz w:val="22"/>
          <w:szCs w:val="22"/>
        </w:rPr>
        <w:t>”</w:t>
      </w:r>
      <w:r w:rsidR="008F667C" w:rsidRPr="008F667C">
        <w:rPr>
          <w:bCs/>
          <w:sz w:val="22"/>
          <w:szCs w:val="22"/>
        </w:rPr>
        <w:t>).</w:t>
      </w:r>
    </w:p>
    <w:p w14:paraId="6FDD732B" w14:textId="77777777" w:rsidR="007C19C1" w:rsidRPr="007C19C1" w:rsidRDefault="007C19C1" w:rsidP="007C19C1">
      <w:pPr>
        <w:widowControl w:val="0"/>
        <w:rPr>
          <w:bCs/>
          <w:sz w:val="22"/>
          <w:szCs w:val="22"/>
        </w:rPr>
      </w:pPr>
    </w:p>
    <w:p w14:paraId="2B756FC5" w14:textId="77777777" w:rsidR="007C19C1" w:rsidRDefault="008F667C" w:rsidP="00204A14">
      <w:pPr>
        <w:widowControl w:val="0"/>
        <w:numPr>
          <w:ilvl w:val="2"/>
          <w:numId w:val="11"/>
        </w:numPr>
        <w:ind w:left="1440" w:hanging="720"/>
        <w:rPr>
          <w:bCs/>
          <w:sz w:val="22"/>
          <w:szCs w:val="22"/>
        </w:rPr>
        <w:pPrChange w:id="900" w:author="Andrew Balzer" w:date="2025-04-08T16:17:00Z" w16du:dateUtc="2025-04-08T20:17:00Z">
          <w:pPr>
            <w:widowControl w:val="0"/>
            <w:numPr>
              <w:ilvl w:val="4"/>
              <w:numId w:val="11"/>
            </w:numPr>
            <w:ind w:left="1440" w:hanging="360"/>
          </w:pPr>
        </w:pPrChange>
      </w:pPr>
      <w:r w:rsidRPr="008F667C">
        <w:rPr>
          <w:b/>
          <w:bCs/>
          <w:sz w:val="22"/>
          <w:szCs w:val="22"/>
          <w:u w:val="single"/>
        </w:rPr>
        <w:t>Notice of Drag-Along Right</w:t>
      </w:r>
      <w:r w:rsidR="007C19C1">
        <w:rPr>
          <w:b/>
          <w:bCs/>
          <w:sz w:val="22"/>
          <w:szCs w:val="22"/>
        </w:rPr>
        <w:t xml:space="preserve">.  </w:t>
      </w:r>
      <w:r w:rsidRPr="008F667C">
        <w:rPr>
          <w:bCs/>
          <w:sz w:val="22"/>
          <w:szCs w:val="22"/>
        </w:rPr>
        <w:t xml:space="preserve">The Majority Shareholders shall notify the Minority Shareholders in writing of their intention to exercise the Drag-Along Right, providing details of the proposed sale, including the identity of the Buyer, the terms and conditions of the sale, and the proposed price (the </w:t>
      </w:r>
      <w:r w:rsidR="007C19C1">
        <w:rPr>
          <w:bCs/>
          <w:sz w:val="22"/>
          <w:szCs w:val="22"/>
        </w:rPr>
        <w:t>“</w:t>
      </w:r>
      <w:r w:rsidRPr="008F667C">
        <w:rPr>
          <w:bCs/>
          <w:sz w:val="22"/>
          <w:szCs w:val="22"/>
        </w:rPr>
        <w:t>Drag-Along Notice</w:t>
      </w:r>
      <w:r w:rsidR="007C19C1">
        <w:rPr>
          <w:bCs/>
          <w:sz w:val="22"/>
          <w:szCs w:val="22"/>
        </w:rPr>
        <w:t>”</w:t>
      </w:r>
      <w:r w:rsidRPr="008F667C">
        <w:rPr>
          <w:bCs/>
          <w:sz w:val="22"/>
          <w:szCs w:val="22"/>
        </w:rPr>
        <w:t>). The Minority Shareholders shall be required to sell their shares on the same terms and conditions set forth in the Drag-Along Notice.</w:t>
      </w:r>
    </w:p>
    <w:p w14:paraId="534D981B" w14:textId="77777777" w:rsidR="007C19C1" w:rsidRDefault="007C19C1" w:rsidP="007C19C1">
      <w:pPr>
        <w:pStyle w:val="ListParagraph"/>
        <w:rPr>
          <w:b/>
          <w:sz w:val="22"/>
          <w:u w:val="single"/>
          <w:rPrChange w:id="901" w:author="Andrew Balzer" w:date="2025-04-08T16:17:00Z" w16du:dateUtc="2025-04-08T20:17:00Z">
            <w:rPr>
              <w:b/>
              <w:bCs/>
              <w:sz w:val="22"/>
              <w:szCs w:val="22"/>
            </w:rPr>
          </w:rPrChange>
        </w:rPr>
      </w:pPr>
    </w:p>
    <w:p w14:paraId="660BD5BB" w14:textId="77777777" w:rsidR="007C19C1" w:rsidRDefault="008F667C" w:rsidP="00204A14">
      <w:pPr>
        <w:widowControl w:val="0"/>
        <w:numPr>
          <w:ilvl w:val="2"/>
          <w:numId w:val="11"/>
        </w:numPr>
        <w:ind w:left="1440" w:hanging="720"/>
        <w:rPr>
          <w:bCs/>
          <w:sz w:val="22"/>
          <w:szCs w:val="22"/>
        </w:rPr>
        <w:pPrChange w:id="902" w:author="Andrew Balzer" w:date="2025-04-08T16:17:00Z" w16du:dateUtc="2025-04-08T20:17:00Z">
          <w:pPr>
            <w:widowControl w:val="0"/>
            <w:numPr>
              <w:ilvl w:val="4"/>
              <w:numId w:val="11"/>
            </w:numPr>
            <w:ind w:left="1440" w:hanging="360"/>
          </w:pPr>
        </w:pPrChange>
      </w:pPr>
      <w:r w:rsidRPr="008F667C">
        <w:rPr>
          <w:b/>
          <w:bCs/>
          <w:sz w:val="22"/>
          <w:szCs w:val="22"/>
          <w:u w:val="single"/>
        </w:rPr>
        <w:t>Sale Process</w:t>
      </w:r>
      <w:r w:rsidRPr="008F667C">
        <w:rPr>
          <w:b/>
          <w:bCs/>
          <w:sz w:val="22"/>
          <w:szCs w:val="22"/>
        </w:rPr>
        <w:t>.</w:t>
      </w:r>
      <w:r w:rsidR="007C19C1">
        <w:rPr>
          <w:b/>
          <w:bCs/>
          <w:sz w:val="22"/>
          <w:szCs w:val="22"/>
        </w:rPr>
        <w:t xml:space="preserve">  </w:t>
      </w:r>
      <w:r w:rsidRPr="008F667C">
        <w:rPr>
          <w:bCs/>
          <w:sz w:val="22"/>
          <w:szCs w:val="22"/>
        </w:rPr>
        <w:t xml:space="preserve">The Minority Shareholders agree to execute and deliver all necessary documents, and take all reasonable actions, to effectuate the sale of their shares, including cooperating with the Majority Shareholders and the Buyer in completing the sale. The Buyer shall pay the agreed consideration for the </w:t>
      </w:r>
      <w:r w:rsidR="007C19C1">
        <w:rPr>
          <w:bCs/>
          <w:sz w:val="22"/>
          <w:szCs w:val="22"/>
        </w:rPr>
        <w:t>S</w:t>
      </w:r>
      <w:r w:rsidRPr="008F667C">
        <w:rPr>
          <w:bCs/>
          <w:sz w:val="22"/>
          <w:szCs w:val="22"/>
        </w:rPr>
        <w:t>hares held by both the Majority Shareholders and the Minority Shareholders, in accordance with the terms specified in the Drag-Along Notice.</w:t>
      </w:r>
    </w:p>
    <w:p w14:paraId="6F13536D" w14:textId="77777777" w:rsidR="007C19C1" w:rsidRDefault="007C19C1" w:rsidP="007C19C1">
      <w:pPr>
        <w:pStyle w:val="ListParagraph"/>
        <w:rPr>
          <w:b/>
          <w:sz w:val="22"/>
          <w:u w:val="single"/>
          <w:rPrChange w:id="903" w:author="Andrew Balzer" w:date="2025-04-08T16:17:00Z" w16du:dateUtc="2025-04-08T20:17:00Z">
            <w:rPr>
              <w:b/>
              <w:bCs/>
              <w:sz w:val="22"/>
              <w:szCs w:val="22"/>
            </w:rPr>
          </w:rPrChange>
        </w:rPr>
      </w:pPr>
    </w:p>
    <w:p w14:paraId="07644FD8" w14:textId="77777777" w:rsidR="007C19C1" w:rsidRDefault="008F667C" w:rsidP="00204A14">
      <w:pPr>
        <w:widowControl w:val="0"/>
        <w:numPr>
          <w:ilvl w:val="2"/>
          <w:numId w:val="11"/>
        </w:numPr>
        <w:ind w:left="1440" w:hanging="720"/>
        <w:rPr>
          <w:bCs/>
          <w:sz w:val="22"/>
          <w:szCs w:val="22"/>
        </w:rPr>
        <w:pPrChange w:id="904" w:author="Andrew Balzer" w:date="2025-04-08T16:17:00Z" w16du:dateUtc="2025-04-08T20:17:00Z">
          <w:pPr>
            <w:widowControl w:val="0"/>
            <w:numPr>
              <w:ilvl w:val="4"/>
              <w:numId w:val="11"/>
            </w:numPr>
            <w:ind w:left="1440" w:hanging="360"/>
          </w:pPr>
        </w:pPrChange>
      </w:pPr>
      <w:r w:rsidRPr="008F667C">
        <w:rPr>
          <w:b/>
          <w:bCs/>
          <w:sz w:val="22"/>
          <w:szCs w:val="22"/>
          <w:u w:val="single"/>
        </w:rPr>
        <w:t>Binding Effect</w:t>
      </w:r>
      <w:r w:rsidRPr="008F667C">
        <w:rPr>
          <w:b/>
          <w:bCs/>
          <w:sz w:val="22"/>
          <w:szCs w:val="22"/>
        </w:rPr>
        <w:t>.</w:t>
      </w:r>
      <w:r w:rsidR="007C19C1">
        <w:rPr>
          <w:b/>
          <w:bCs/>
          <w:sz w:val="22"/>
          <w:szCs w:val="22"/>
        </w:rPr>
        <w:t xml:space="preserve"> </w:t>
      </w:r>
      <w:r w:rsidRPr="008F667C">
        <w:rPr>
          <w:bCs/>
          <w:sz w:val="22"/>
          <w:szCs w:val="22"/>
        </w:rPr>
        <w:t xml:space="preserve">The Drag-Along Right shall be binding on all </w:t>
      </w:r>
      <w:r w:rsidR="007C19C1">
        <w:rPr>
          <w:bCs/>
          <w:sz w:val="22"/>
          <w:szCs w:val="22"/>
        </w:rPr>
        <w:t>S</w:t>
      </w:r>
      <w:r w:rsidRPr="008F667C">
        <w:rPr>
          <w:bCs/>
          <w:sz w:val="22"/>
          <w:szCs w:val="22"/>
        </w:rPr>
        <w:t>hareholders of the Company, and in the event the Majority Shareholders exercise the Drag-Along Right, the Minority Shareholders shall be obligated to sell their shares to the Buyer.</w:t>
      </w:r>
    </w:p>
    <w:p w14:paraId="2E57D069" w14:textId="77777777" w:rsidR="007C19C1" w:rsidRDefault="007C19C1" w:rsidP="007C19C1">
      <w:pPr>
        <w:pStyle w:val="ListParagraph"/>
        <w:rPr>
          <w:b/>
          <w:bCs/>
          <w:sz w:val="22"/>
          <w:szCs w:val="22"/>
          <w:u w:val="single"/>
        </w:rPr>
      </w:pPr>
    </w:p>
    <w:p w14:paraId="2C3D1BC7" w14:textId="1F1E81A6" w:rsidR="008F667C" w:rsidRDefault="008F667C" w:rsidP="00204A14">
      <w:pPr>
        <w:widowControl w:val="0"/>
        <w:numPr>
          <w:ilvl w:val="2"/>
          <w:numId w:val="11"/>
        </w:numPr>
        <w:ind w:left="1440" w:hanging="720"/>
        <w:rPr>
          <w:bCs/>
          <w:sz w:val="22"/>
          <w:szCs w:val="22"/>
        </w:rPr>
        <w:pPrChange w:id="905" w:author="Andrew Balzer" w:date="2025-04-08T16:17:00Z" w16du:dateUtc="2025-04-08T20:17:00Z">
          <w:pPr>
            <w:widowControl w:val="0"/>
            <w:numPr>
              <w:ilvl w:val="4"/>
              <w:numId w:val="11"/>
            </w:numPr>
            <w:ind w:left="1440" w:hanging="360"/>
          </w:pPr>
        </w:pPrChange>
      </w:pPr>
      <w:r w:rsidRPr="008F667C">
        <w:rPr>
          <w:b/>
          <w:bCs/>
          <w:sz w:val="22"/>
          <w:szCs w:val="22"/>
          <w:u w:val="single"/>
        </w:rPr>
        <w:t>Conditions</w:t>
      </w:r>
      <w:r w:rsidRPr="008F667C">
        <w:rPr>
          <w:b/>
          <w:bCs/>
          <w:sz w:val="22"/>
          <w:szCs w:val="22"/>
        </w:rPr>
        <w:t>.</w:t>
      </w:r>
      <w:r w:rsidR="007C19C1">
        <w:rPr>
          <w:b/>
          <w:bCs/>
          <w:sz w:val="22"/>
          <w:szCs w:val="22"/>
        </w:rPr>
        <w:t xml:space="preserve">  </w:t>
      </w:r>
      <w:r w:rsidRPr="008F667C">
        <w:rPr>
          <w:bCs/>
          <w:sz w:val="22"/>
          <w:szCs w:val="22"/>
        </w:rPr>
        <w:t xml:space="preserve">The Drag-Along Right shall only be exercised if the proposed transaction meets the following conditions: (i) the Buyer agrees to purchase all the </w:t>
      </w:r>
      <w:r w:rsidR="007C19C1">
        <w:rPr>
          <w:bCs/>
          <w:sz w:val="22"/>
          <w:szCs w:val="22"/>
        </w:rPr>
        <w:t>S</w:t>
      </w:r>
      <w:r w:rsidRPr="008F667C">
        <w:rPr>
          <w:bCs/>
          <w:sz w:val="22"/>
          <w:szCs w:val="22"/>
        </w:rPr>
        <w:t>hares of the Company</w:t>
      </w:r>
      <w:r w:rsidR="007C19C1">
        <w:rPr>
          <w:bCs/>
          <w:sz w:val="22"/>
          <w:szCs w:val="22"/>
        </w:rPr>
        <w:t xml:space="preserve">, </w:t>
      </w:r>
      <w:r w:rsidRPr="008F667C">
        <w:rPr>
          <w:bCs/>
          <w:sz w:val="22"/>
          <w:szCs w:val="22"/>
        </w:rPr>
        <w:t xml:space="preserve">(ii) the terms of the sale, including the price per </w:t>
      </w:r>
      <w:r w:rsidR="007C19C1">
        <w:rPr>
          <w:bCs/>
          <w:sz w:val="22"/>
          <w:szCs w:val="22"/>
        </w:rPr>
        <w:t>S</w:t>
      </w:r>
      <w:r w:rsidRPr="008F667C">
        <w:rPr>
          <w:bCs/>
          <w:sz w:val="22"/>
          <w:szCs w:val="22"/>
        </w:rPr>
        <w:t>hare, are favorable to the Minority Shareholders, and (iii) the sale is structured in a manner that provides the Minority Shareholders with the same or better treatment as the Majority Shareholders.</w:t>
      </w:r>
    </w:p>
    <w:p w14:paraId="74A22273" w14:textId="77777777" w:rsidR="007C19C1" w:rsidRDefault="007C19C1" w:rsidP="007C19C1">
      <w:pPr>
        <w:pStyle w:val="ListParagraph"/>
        <w:rPr>
          <w:b/>
          <w:sz w:val="22"/>
          <w:u w:val="single"/>
          <w:rPrChange w:id="906" w:author="Andrew Balzer" w:date="2025-04-08T16:17:00Z" w16du:dateUtc="2025-04-08T20:17:00Z">
            <w:rPr>
              <w:bCs/>
              <w:sz w:val="22"/>
              <w:szCs w:val="22"/>
            </w:rPr>
          </w:rPrChange>
        </w:rPr>
      </w:pPr>
    </w:p>
    <w:p w14:paraId="43E99FBE" w14:textId="0A5B1B71" w:rsidR="007C19C1" w:rsidRDefault="007C19C1" w:rsidP="00204A14">
      <w:pPr>
        <w:widowControl w:val="0"/>
        <w:numPr>
          <w:ilvl w:val="1"/>
          <w:numId w:val="11"/>
        </w:numPr>
        <w:ind w:left="720" w:hanging="720"/>
        <w:rPr>
          <w:bCs/>
          <w:sz w:val="22"/>
          <w:szCs w:val="22"/>
        </w:rPr>
        <w:pPrChange w:id="907" w:author="Andrew Balzer" w:date="2025-04-08T16:17:00Z" w16du:dateUtc="2025-04-08T20:17:00Z">
          <w:pPr>
            <w:widowControl w:val="0"/>
            <w:numPr>
              <w:ilvl w:val="3"/>
              <w:numId w:val="11"/>
            </w:numPr>
            <w:ind w:left="720" w:hanging="360"/>
          </w:pPr>
        </w:pPrChange>
      </w:pPr>
      <w:r w:rsidRPr="00204A14">
        <w:rPr>
          <w:rStyle w:val="Heading2Char"/>
          <w:rPrChange w:id="908" w:author="Andrew Balzer" w:date="2025-04-08T16:17:00Z" w16du:dateUtc="2025-04-08T20:17:00Z">
            <w:rPr>
              <w:b/>
              <w:sz w:val="22"/>
              <w:szCs w:val="22"/>
              <w:u w:val="single"/>
            </w:rPr>
          </w:rPrChange>
        </w:rPr>
        <w:t>Tag-Along Rights</w:t>
      </w:r>
      <w:r w:rsidRPr="007C19C1">
        <w:rPr>
          <w:b/>
          <w:sz w:val="22"/>
          <w:szCs w:val="22"/>
        </w:rPr>
        <w:t xml:space="preserve">.  </w:t>
      </w:r>
    </w:p>
    <w:p w14:paraId="667BE1CA" w14:textId="126594DA" w:rsidR="007C19C1" w:rsidRDefault="007C19C1" w:rsidP="007C19C1">
      <w:pPr>
        <w:widowControl w:val="0"/>
        <w:ind w:left="720"/>
        <w:rPr>
          <w:bCs/>
          <w:sz w:val="22"/>
          <w:szCs w:val="22"/>
        </w:rPr>
      </w:pPr>
    </w:p>
    <w:p w14:paraId="523E0D0F" w14:textId="1929964D" w:rsidR="007C19C1" w:rsidRDefault="007C19C1" w:rsidP="00204A14">
      <w:pPr>
        <w:widowControl w:val="0"/>
        <w:numPr>
          <w:ilvl w:val="2"/>
          <w:numId w:val="11"/>
        </w:numPr>
        <w:ind w:left="1440" w:hanging="720"/>
        <w:rPr>
          <w:bCs/>
          <w:sz w:val="22"/>
          <w:szCs w:val="22"/>
        </w:rPr>
        <w:pPrChange w:id="909" w:author="Andrew Balzer" w:date="2025-04-08T16:17:00Z" w16du:dateUtc="2025-04-08T20:17:00Z">
          <w:pPr>
            <w:widowControl w:val="0"/>
            <w:numPr>
              <w:ilvl w:val="4"/>
              <w:numId w:val="11"/>
            </w:numPr>
            <w:ind w:left="1440" w:hanging="360"/>
          </w:pPr>
        </w:pPrChange>
      </w:pPr>
      <w:r w:rsidRPr="007C19C1">
        <w:rPr>
          <w:b/>
          <w:sz w:val="22"/>
          <w:szCs w:val="22"/>
          <w:u w:val="single"/>
        </w:rPr>
        <w:t>The Tag-Along Right</w:t>
      </w:r>
      <w:r w:rsidRPr="007C19C1">
        <w:rPr>
          <w:b/>
          <w:sz w:val="22"/>
          <w:szCs w:val="22"/>
        </w:rPr>
        <w:t>.</w:t>
      </w:r>
      <w:r>
        <w:rPr>
          <w:bCs/>
          <w:sz w:val="22"/>
          <w:szCs w:val="22"/>
        </w:rPr>
        <w:t xml:space="preserve">  </w:t>
      </w:r>
      <w:r w:rsidRPr="007C19C1">
        <w:rPr>
          <w:bCs/>
          <w:sz w:val="22"/>
          <w:szCs w:val="22"/>
        </w:rPr>
        <w:t xml:space="preserve">In the event that one or more </w:t>
      </w:r>
      <w:r>
        <w:rPr>
          <w:bCs/>
          <w:sz w:val="22"/>
          <w:szCs w:val="22"/>
        </w:rPr>
        <w:t>S</w:t>
      </w:r>
      <w:r w:rsidRPr="007C19C1">
        <w:rPr>
          <w:bCs/>
          <w:sz w:val="22"/>
          <w:szCs w:val="22"/>
        </w:rPr>
        <w:t xml:space="preserve">hareholders (the </w:t>
      </w:r>
      <w:r>
        <w:rPr>
          <w:bCs/>
          <w:sz w:val="22"/>
          <w:szCs w:val="22"/>
        </w:rPr>
        <w:t>“</w:t>
      </w:r>
      <w:r w:rsidRPr="007C19C1">
        <w:rPr>
          <w:bCs/>
          <w:sz w:val="22"/>
          <w:szCs w:val="22"/>
        </w:rPr>
        <w:t>Selling Shareholder</w:t>
      </w:r>
      <w:r>
        <w:rPr>
          <w:bCs/>
          <w:sz w:val="22"/>
          <w:szCs w:val="22"/>
        </w:rPr>
        <w:t>s”</w:t>
      </w:r>
      <w:r w:rsidRPr="007C19C1">
        <w:rPr>
          <w:bCs/>
          <w:sz w:val="22"/>
          <w:szCs w:val="22"/>
        </w:rPr>
        <w:t xml:space="preserve">) propose to sell or transfer all or any part of their </w:t>
      </w:r>
      <w:r>
        <w:rPr>
          <w:bCs/>
          <w:sz w:val="22"/>
          <w:szCs w:val="22"/>
        </w:rPr>
        <w:t>S</w:t>
      </w:r>
      <w:r w:rsidRPr="007C19C1">
        <w:rPr>
          <w:bCs/>
          <w:sz w:val="22"/>
          <w:szCs w:val="22"/>
        </w:rPr>
        <w:t xml:space="preserve">hares in the Company </w:t>
      </w:r>
      <w:r>
        <w:rPr>
          <w:bCs/>
          <w:sz w:val="22"/>
          <w:szCs w:val="22"/>
        </w:rPr>
        <w:t xml:space="preserve">amounting to more than fifty percent (50%) of all Shares issued and outstanding in the Company </w:t>
      </w:r>
      <w:r w:rsidRPr="007C19C1">
        <w:rPr>
          <w:bCs/>
          <w:sz w:val="22"/>
          <w:szCs w:val="22"/>
        </w:rPr>
        <w:t xml:space="preserve">(the </w:t>
      </w:r>
      <w:r>
        <w:rPr>
          <w:bCs/>
          <w:sz w:val="22"/>
          <w:szCs w:val="22"/>
        </w:rPr>
        <w:t>“</w:t>
      </w:r>
      <w:r w:rsidRPr="007C19C1">
        <w:rPr>
          <w:bCs/>
          <w:sz w:val="22"/>
          <w:szCs w:val="22"/>
        </w:rPr>
        <w:t>Sale Shares</w:t>
      </w:r>
      <w:r>
        <w:rPr>
          <w:bCs/>
          <w:sz w:val="22"/>
          <w:szCs w:val="22"/>
        </w:rPr>
        <w:t>”</w:t>
      </w:r>
      <w:r w:rsidRPr="007C19C1">
        <w:rPr>
          <w:bCs/>
          <w:sz w:val="22"/>
          <w:szCs w:val="22"/>
        </w:rPr>
        <w:t xml:space="preserve">) to a third party (the </w:t>
      </w:r>
      <w:r>
        <w:rPr>
          <w:bCs/>
          <w:sz w:val="22"/>
          <w:szCs w:val="22"/>
        </w:rPr>
        <w:t>“</w:t>
      </w:r>
      <w:r w:rsidRPr="007C19C1">
        <w:rPr>
          <w:bCs/>
          <w:sz w:val="22"/>
          <w:szCs w:val="22"/>
        </w:rPr>
        <w:t>Buyer</w:t>
      </w:r>
      <w:r>
        <w:rPr>
          <w:bCs/>
          <w:sz w:val="22"/>
          <w:szCs w:val="22"/>
        </w:rPr>
        <w:t>”</w:t>
      </w:r>
      <w:r w:rsidRPr="007C19C1">
        <w:rPr>
          <w:bCs/>
          <w:sz w:val="22"/>
          <w:szCs w:val="22"/>
        </w:rPr>
        <w:t xml:space="preserve">), each other </w:t>
      </w:r>
      <w:r>
        <w:rPr>
          <w:bCs/>
          <w:sz w:val="22"/>
          <w:szCs w:val="22"/>
        </w:rPr>
        <w:t>S</w:t>
      </w:r>
      <w:r w:rsidRPr="007C19C1">
        <w:rPr>
          <w:bCs/>
          <w:sz w:val="22"/>
          <w:szCs w:val="22"/>
        </w:rPr>
        <w:t xml:space="preserve">hareholder (the </w:t>
      </w:r>
      <w:r>
        <w:rPr>
          <w:bCs/>
          <w:sz w:val="22"/>
          <w:szCs w:val="22"/>
        </w:rPr>
        <w:t>“</w:t>
      </w:r>
      <w:r w:rsidRPr="007C19C1">
        <w:rPr>
          <w:bCs/>
          <w:sz w:val="22"/>
          <w:szCs w:val="22"/>
        </w:rPr>
        <w:t>Non-Selling Shareholders</w:t>
      </w:r>
      <w:r>
        <w:rPr>
          <w:bCs/>
          <w:sz w:val="22"/>
          <w:szCs w:val="22"/>
        </w:rPr>
        <w:t>”</w:t>
      </w:r>
      <w:r w:rsidRPr="007C19C1">
        <w:rPr>
          <w:bCs/>
          <w:sz w:val="22"/>
          <w:szCs w:val="22"/>
        </w:rPr>
        <w:t xml:space="preserve">) shall have the right, but not the obligation, to sell and transfer a proportion of their </w:t>
      </w:r>
      <w:r>
        <w:rPr>
          <w:bCs/>
          <w:sz w:val="22"/>
          <w:szCs w:val="22"/>
        </w:rPr>
        <w:t>S</w:t>
      </w:r>
      <w:r w:rsidRPr="007C19C1">
        <w:rPr>
          <w:bCs/>
          <w:sz w:val="22"/>
          <w:szCs w:val="22"/>
        </w:rPr>
        <w:t>hares to the Buyer on the same terms and conditions as those offered to the Selling Shareholder</w:t>
      </w:r>
      <w:r>
        <w:rPr>
          <w:bCs/>
          <w:sz w:val="22"/>
          <w:szCs w:val="22"/>
        </w:rPr>
        <w:t>s</w:t>
      </w:r>
      <w:r w:rsidRPr="007C19C1">
        <w:rPr>
          <w:bCs/>
          <w:sz w:val="22"/>
          <w:szCs w:val="22"/>
        </w:rPr>
        <w:t xml:space="preserve">, in accordance with the provisions of this clause (the </w:t>
      </w:r>
      <w:r>
        <w:rPr>
          <w:bCs/>
          <w:sz w:val="22"/>
          <w:szCs w:val="22"/>
        </w:rPr>
        <w:t>“</w:t>
      </w:r>
      <w:r w:rsidRPr="007C19C1">
        <w:rPr>
          <w:bCs/>
          <w:sz w:val="22"/>
          <w:szCs w:val="22"/>
        </w:rPr>
        <w:t>Tag-Along Right</w:t>
      </w:r>
      <w:r>
        <w:rPr>
          <w:bCs/>
          <w:sz w:val="22"/>
          <w:szCs w:val="22"/>
        </w:rPr>
        <w:t>”</w:t>
      </w:r>
      <w:r w:rsidRPr="007C19C1">
        <w:rPr>
          <w:bCs/>
          <w:sz w:val="22"/>
          <w:szCs w:val="22"/>
        </w:rPr>
        <w:t>).</w:t>
      </w:r>
    </w:p>
    <w:p w14:paraId="610D50D4" w14:textId="2CE81614" w:rsidR="007C19C1" w:rsidRPr="007C19C1" w:rsidRDefault="007C19C1" w:rsidP="007C19C1">
      <w:pPr>
        <w:widowControl w:val="0"/>
        <w:ind w:left="1440"/>
        <w:rPr>
          <w:bCs/>
          <w:sz w:val="22"/>
          <w:szCs w:val="22"/>
        </w:rPr>
      </w:pPr>
    </w:p>
    <w:p w14:paraId="680B29B8" w14:textId="77777777" w:rsidR="007C19C1" w:rsidRDefault="007C19C1" w:rsidP="00204A14">
      <w:pPr>
        <w:widowControl w:val="0"/>
        <w:numPr>
          <w:ilvl w:val="2"/>
          <w:numId w:val="11"/>
        </w:numPr>
        <w:ind w:left="1440" w:hanging="720"/>
        <w:rPr>
          <w:bCs/>
          <w:sz w:val="22"/>
          <w:szCs w:val="22"/>
        </w:rPr>
        <w:pPrChange w:id="910" w:author="Andrew Balzer" w:date="2025-04-08T16:17:00Z" w16du:dateUtc="2025-04-08T20:17:00Z">
          <w:pPr>
            <w:widowControl w:val="0"/>
            <w:numPr>
              <w:ilvl w:val="4"/>
              <w:numId w:val="11"/>
            </w:numPr>
            <w:ind w:left="1440" w:hanging="360"/>
          </w:pPr>
        </w:pPrChange>
      </w:pPr>
      <w:r w:rsidRPr="007C19C1">
        <w:rPr>
          <w:b/>
          <w:bCs/>
          <w:sz w:val="22"/>
          <w:szCs w:val="22"/>
          <w:u w:val="single"/>
        </w:rPr>
        <w:t>Exercise of Tag-Along Right</w:t>
      </w:r>
      <w:r w:rsidRPr="007C19C1">
        <w:rPr>
          <w:b/>
          <w:bCs/>
          <w:sz w:val="22"/>
          <w:szCs w:val="22"/>
        </w:rPr>
        <w:t xml:space="preserve">.  </w:t>
      </w:r>
      <w:r w:rsidRPr="007C19C1">
        <w:rPr>
          <w:bCs/>
          <w:sz w:val="22"/>
          <w:szCs w:val="22"/>
        </w:rPr>
        <w:t>The Selling Shareholders shall notify the Non-Selling Shareholders in writing of the proposed sale, including details of the Buyer, the price, the terms of the sale, and the number of shares to be sold (the “Sale Notice”). The Non-Selling Shareholders shall have thirty (30) days from the date of receipt of the Sale Notice to elect to exercise their Tag-Along Right by delivering a written notice to the Selling Shareholders, specifying the number of shares they wish to sell to the Buyer.</w:t>
      </w:r>
    </w:p>
    <w:p w14:paraId="0F4C665E" w14:textId="77777777" w:rsidR="007C19C1" w:rsidRDefault="007C19C1" w:rsidP="007C19C1">
      <w:pPr>
        <w:pStyle w:val="ListParagraph"/>
        <w:rPr>
          <w:b/>
          <w:sz w:val="22"/>
          <w:u w:val="single"/>
          <w:rPrChange w:id="911" w:author="Andrew Balzer" w:date="2025-04-08T16:17:00Z" w16du:dateUtc="2025-04-08T20:17:00Z">
            <w:rPr>
              <w:b/>
              <w:bCs/>
              <w:sz w:val="22"/>
              <w:szCs w:val="22"/>
            </w:rPr>
          </w:rPrChange>
        </w:rPr>
      </w:pPr>
    </w:p>
    <w:p w14:paraId="257FA7E1" w14:textId="77777777" w:rsidR="007C19C1" w:rsidRDefault="007C19C1" w:rsidP="00204A14">
      <w:pPr>
        <w:widowControl w:val="0"/>
        <w:numPr>
          <w:ilvl w:val="2"/>
          <w:numId w:val="11"/>
        </w:numPr>
        <w:ind w:left="1440" w:hanging="720"/>
        <w:rPr>
          <w:bCs/>
          <w:sz w:val="22"/>
          <w:szCs w:val="22"/>
        </w:rPr>
        <w:pPrChange w:id="912" w:author="Andrew Balzer" w:date="2025-04-08T16:17:00Z" w16du:dateUtc="2025-04-08T20:17:00Z">
          <w:pPr>
            <w:widowControl w:val="0"/>
            <w:numPr>
              <w:ilvl w:val="4"/>
              <w:numId w:val="11"/>
            </w:numPr>
            <w:ind w:left="1440" w:hanging="360"/>
          </w:pPr>
        </w:pPrChange>
      </w:pPr>
      <w:r w:rsidRPr="007C19C1">
        <w:rPr>
          <w:b/>
          <w:bCs/>
          <w:sz w:val="22"/>
          <w:szCs w:val="22"/>
          <w:u w:val="single"/>
        </w:rPr>
        <w:t>Allocation of Sale Shares</w:t>
      </w:r>
      <w:r w:rsidRPr="007C19C1">
        <w:rPr>
          <w:b/>
          <w:bCs/>
          <w:sz w:val="22"/>
          <w:szCs w:val="22"/>
        </w:rPr>
        <w:t>.</w:t>
      </w:r>
      <w:r>
        <w:rPr>
          <w:b/>
          <w:bCs/>
          <w:sz w:val="22"/>
          <w:szCs w:val="22"/>
        </w:rPr>
        <w:t xml:space="preserve">  </w:t>
      </w:r>
      <w:r w:rsidRPr="007C19C1">
        <w:rPr>
          <w:bCs/>
          <w:sz w:val="22"/>
          <w:szCs w:val="22"/>
        </w:rPr>
        <w:t>If the Non-Selling Shareholders elect to exercise their Tag-Along Right, each Non-Selling Shareholder shall be entitled to sell a number of shares equal to the ratio of (i) the total number of shares held by the Non-Selling Shareholder to (ii) the total number of shares held by all Non-Selling Shareholders (excluding the Selling Shareholder</w:t>
      </w:r>
      <w:r>
        <w:rPr>
          <w:bCs/>
          <w:sz w:val="22"/>
          <w:szCs w:val="22"/>
        </w:rPr>
        <w:t>s</w:t>
      </w:r>
      <w:r w:rsidRPr="007C19C1">
        <w:rPr>
          <w:bCs/>
          <w:sz w:val="22"/>
          <w:szCs w:val="22"/>
        </w:rPr>
        <w:t>), multiplied by the total number of Sale Shares to be sold by the Selling Shareholder(s).</w:t>
      </w:r>
    </w:p>
    <w:p w14:paraId="2D5819AA" w14:textId="77777777" w:rsidR="007C19C1" w:rsidRDefault="007C19C1" w:rsidP="007C19C1">
      <w:pPr>
        <w:pStyle w:val="ListParagraph"/>
        <w:rPr>
          <w:b/>
          <w:sz w:val="22"/>
          <w:u w:val="single"/>
          <w:rPrChange w:id="913" w:author="Andrew Balzer" w:date="2025-04-08T16:17:00Z" w16du:dateUtc="2025-04-08T20:17:00Z">
            <w:rPr>
              <w:b/>
              <w:bCs/>
              <w:sz w:val="22"/>
              <w:szCs w:val="22"/>
            </w:rPr>
          </w:rPrChange>
        </w:rPr>
      </w:pPr>
    </w:p>
    <w:p w14:paraId="69384161" w14:textId="77777777" w:rsidR="007C19C1" w:rsidRDefault="007C19C1" w:rsidP="00204A14">
      <w:pPr>
        <w:widowControl w:val="0"/>
        <w:numPr>
          <w:ilvl w:val="2"/>
          <w:numId w:val="11"/>
        </w:numPr>
        <w:ind w:left="1440" w:hanging="720"/>
        <w:rPr>
          <w:bCs/>
          <w:sz w:val="22"/>
          <w:szCs w:val="22"/>
        </w:rPr>
        <w:pPrChange w:id="914" w:author="Andrew Balzer" w:date="2025-04-08T16:17:00Z" w16du:dateUtc="2025-04-08T20:17:00Z">
          <w:pPr>
            <w:widowControl w:val="0"/>
            <w:numPr>
              <w:ilvl w:val="4"/>
              <w:numId w:val="11"/>
            </w:numPr>
            <w:ind w:left="1440" w:hanging="360"/>
          </w:pPr>
        </w:pPrChange>
      </w:pPr>
      <w:r w:rsidRPr="007C19C1">
        <w:rPr>
          <w:b/>
          <w:bCs/>
          <w:sz w:val="22"/>
          <w:szCs w:val="22"/>
          <w:u w:val="single"/>
        </w:rPr>
        <w:t>Sale Process</w:t>
      </w:r>
      <w:r w:rsidRPr="007C19C1">
        <w:rPr>
          <w:b/>
          <w:bCs/>
          <w:sz w:val="22"/>
          <w:szCs w:val="22"/>
        </w:rPr>
        <w:t>.</w:t>
      </w:r>
      <w:r>
        <w:rPr>
          <w:b/>
          <w:bCs/>
          <w:sz w:val="22"/>
          <w:szCs w:val="22"/>
        </w:rPr>
        <w:t xml:space="preserve">  </w:t>
      </w:r>
      <w:r w:rsidRPr="007C19C1">
        <w:rPr>
          <w:bCs/>
          <w:sz w:val="22"/>
          <w:szCs w:val="22"/>
        </w:rPr>
        <w:t>The Selling Shareholder</w:t>
      </w:r>
      <w:r>
        <w:rPr>
          <w:bCs/>
          <w:sz w:val="22"/>
          <w:szCs w:val="22"/>
        </w:rPr>
        <w:t xml:space="preserve"> </w:t>
      </w:r>
      <w:r w:rsidRPr="007C19C1">
        <w:rPr>
          <w:bCs/>
          <w:sz w:val="22"/>
          <w:szCs w:val="22"/>
        </w:rPr>
        <w:t>shall use commercially reasonable efforts to facilitate the participation of the Non-Selling Shareholders in the sale to the Buyer. The sale shall be completed on the same terms and conditions as those offered to the Selling Shareholder</w:t>
      </w:r>
      <w:r>
        <w:rPr>
          <w:bCs/>
          <w:sz w:val="22"/>
          <w:szCs w:val="22"/>
        </w:rPr>
        <w:t>s</w:t>
      </w:r>
      <w:r w:rsidRPr="007C19C1">
        <w:rPr>
          <w:bCs/>
          <w:sz w:val="22"/>
          <w:szCs w:val="22"/>
        </w:rPr>
        <w:t xml:space="preserve">, and the Non-Selling Shareholders shall receive the same consideration per </w:t>
      </w:r>
      <w:r>
        <w:rPr>
          <w:bCs/>
          <w:sz w:val="22"/>
          <w:szCs w:val="22"/>
        </w:rPr>
        <w:t>S</w:t>
      </w:r>
      <w:r w:rsidRPr="007C19C1">
        <w:rPr>
          <w:bCs/>
          <w:sz w:val="22"/>
          <w:szCs w:val="22"/>
        </w:rPr>
        <w:t>hare as the Selling Shareholder</w:t>
      </w:r>
      <w:r>
        <w:rPr>
          <w:bCs/>
          <w:sz w:val="22"/>
          <w:szCs w:val="22"/>
        </w:rPr>
        <w:t>s.</w:t>
      </w:r>
    </w:p>
    <w:p w14:paraId="2E3126E4" w14:textId="77777777" w:rsidR="007C19C1" w:rsidRDefault="007C19C1" w:rsidP="007C19C1">
      <w:pPr>
        <w:pStyle w:val="ListParagraph"/>
        <w:rPr>
          <w:b/>
          <w:sz w:val="22"/>
          <w:u w:val="single"/>
          <w:rPrChange w:id="915" w:author="Andrew Balzer" w:date="2025-04-08T16:17:00Z" w16du:dateUtc="2025-04-08T20:17:00Z">
            <w:rPr>
              <w:b/>
              <w:bCs/>
              <w:sz w:val="22"/>
              <w:szCs w:val="22"/>
            </w:rPr>
          </w:rPrChange>
        </w:rPr>
      </w:pPr>
    </w:p>
    <w:p w14:paraId="07C3FD3B" w14:textId="71CD5A4A" w:rsidR="007C19C1" w:rsidRPr="007C19C1" w:rsidRDefault="007C19C1" w:rsidP="00204A14">
      <w:pPr>
        <w:widowControl w:val="0"/>
        <w:numPr>
          <w:ilvl w:val="2"/>
          <w:numId w:val="11"/>
        </w:numPr>
        <w:ind w:left="1440" w:hanging="720"/>
        <w:rPr>
          <w:bCs/>
          <w:sz w:val="22"/>
          <w:szCs w:val="22"/>
        </w:rPr>
        <w:pPrChange w:id="916" w:author="Andrew Balzer" w:date="2025-04-08T16:17:00Z" w16du:dateUtc="2025-04-08T20:17:00Z">
          <w:pPr>
            <w:widowControl w:val="0"/>
            <w:numPr>
              <w:ilvl w:val="4"/>
              <w:numId w:val="11"/>
            </w:numPr>
            <w:ind w:left="1440" w:hanging="360"/>
          </w:pPr>
        </w:pPrChange>
      </w:pPr>
      <w:r w:rsidRPr="007C19C1">
        <w:rPr>
          <w:b/>
          <w:bCs/>
          <w:sz w:val="22"/>
          <w:szCs w:val="22"/>
          <w:u w:val="single"/>
        </w:rPr>
        <w:t>Failure to Exercise Tag-Along Right</w:t>
      </w:r>
      <w:r w:rsidRPr="007C19C1">
        <w:rPr>
          <w:b/>
          <w:bCs/>
          <w:sz w:val="22"/>
          <w:szCs w:val="22"/>
        </w:rPr>
        <w:t xml:space="preserve">.  </w:t>
      </w:r>
      <w:r w:rsidRPr="007C19C1">
        <w:rPr>
          <w:bCs/>
          <w:sz w:val="22"/>
          <w:szCs w:val="22"/>
        </w:rPr>
        <w:t>If any Non-Selling Shareholder does not exercise their Tag-Along Right within the specified period, the Selling Shareholder</w:t>
      </w:r>
      <w:r>
        <w:rPr>
          <w:bCs/>
          <w:sz w:val="22"/>
          <w:szCs w:val="22"/>
        </w:rPr>
        <w:t>s</w:t>
      </w:r>
      <w:r w:rsidRPr="007C19C1">
        <w:rPr>
          <w:bCs/>
          <w:sz w:val="22"/>
          <w:szCs w:val="22"/>
        </w:rPr>
        <w:t xml:space="preserve"> may proceed with the sale to the Buyer</w:t>
      </w:r>
      <w:r>
        <w:rPr>
          <w:bCs/>
          <w:sz w:val="22"/>
          <w:szCs w:val="22"/>
        </w:rPr>
        <w:t xml:space="preserve"> on the same terms as stated in the Sale Notice</w:t>
      </w:r>
      <w:r w:rsidRPr="007C19C1">
        <w:rPr>
          <w:bCs/>
          <w:sz w:val="22"/>
          <w:szCs w:val="22"/>
        </w:rPr>
        <w:t>, and the Non-Selling Shareholder</w:t>
      </w:r>
      <w:r>
        <w:rPr>
          <w:bCs/>
          <w:sz w:val="22"/>
          <w:szCs w:val="22"/>
        </w:rPr>
        <w:t>s</w:t>
      </w:r>
      <w:r w:rsidRPr="007C19C1">
        <w:rPr>
          <w:bCs/>
          <w:sz w:val="22"/>
          <w:szCs w:val="22"/>
        </w:rPr>
        <w:t xml:space="preserve"> will not be entitled to participate in the sale.</w:t>
      </w:r>
    </w:p>
    <w:p w14:paraId="4EB80AE4" w14:textId="77777777" w:rsidR="007C19C1" w:rsidRPr="008F667C" w:rsidRDefault="007C19C1" w:rsidP="00204A14">
      <w:pPr>
        <w:pStyle w:val="ListParagraph"/>
        <w:rPr>
          <w:bCs/>
          <w:sz w:val="22"/>
          <w:szCs w:val="22"/>
        </w:rPr>
        <w:pPrChange w:id="917" w:author="Andrew Balzer" w:date="2025-04-08T16:17:00Z" w16du:dateUtc="2025-04-08T20:17:00Z">
          <w:pPr>
            <w:widowControl w:val="0"/>
          </w:pPr>
        </w:pPrChange>
      </w:pPr>
    </w:p>
    <w:p w14:paraId="3B3E47D2" w14:textId="51E7A659" w:rsidR="008F667C" w:rsidRPr="00AE1783" w:rsidRDefault="003C7234" w:rsidP="005A1A44">
      <w:pPr>
        <w:widowControl w:val="0"/>
        <w:numPr>
          <w:ilvl w:val="3"/>
          <w:numId w:val="11"/>
        </w:numPr>
        <w:ind w:left="720"/>
        <w:rPr>
          <w:del w:id="918" w:author="Andrew Balzer" w:date="2025-04-08T16:17:00Z" w16du:dateUtc="2025-04-08T20:17:00Z"/>
          <w:bCs/>
          <w:sz w:val="22"/>
          <w:szCs w:val="22"/>
          <w:highlight w:val="yellow"/>
        </w:rPr>
      </w:pPr>
      <w:del w:id="919" w:author="Andrew Balzer" w:date="2025-04-08T16:17:00Z" w16du:dateUtc="2025-04-08T20:17:00Z">
        <w:r>
          <w:rPr>
            <w:b/>
            <w:sz w:val="22"/>
            <w:szCs w:val="22"/>
            <w:highlight w:val="yellow"/>
            <w:u w:val="single"/>
          </w:rPr>
          <w:delText>I Cut</w:delText>
        </w:r>
        <w:r w:rsidR="00AE1783" w:rsidRPr="00AE1783">
          <w:rPr>
            <w:b/>
            <w:sz w:val="22"/>
            <w:szCs w:val="22"/>
            <w:highlight w:val="yellow"/>
            <w:u w:val="single"/>
          </w:rPr>
          <w:delText xml:space="preserve"> You Choose Clause</w:delText>
        </w:r>
        <w:r w:rsidR="00AE1783" w:rsidRPr="00AE1783">
          <w:rPr>
            <w:b/>
            <w:sz w:val="22"/>
            <w:szCs w:val="22"/>
            <w:highlight w:val="yellow"/>
          </w:rPr>
          <w:delText>.</w:delText>
        </w:r>
      </w:del>
    </w:p>
    <w:p w14:paraId="715140F1" w14:textId="1626B1D7" w:rsidR="00AE1783" w:rsidRDefault="00AE1783" w:rsidP="00AE1783">
      <w:pPr>
        <w:widowControl w:val="0"/>
        <w:rPr>
          <w:del w:id="920" w:author="Andrew Balzer" w:date="2025-04-08T16:17:00Z" w16du:dateUtc="2025-04-08T20:17:00Z"/>
          <w:bCs/>
          <w:sz w:val="22"/>
          <w:szCs w:val="22"/>
        </w:rPr>
      </w:pPr>
    </w:p>
    <w:p w14:paraId="7FCEBC06" w14:textId="77777777" w:rsidR="003C7234" w:rsidRDefault="00AE1783" w:rsidP="005A1A44">
      <w:pPr>
        <w:widowControl w:val="0"/>
        <w:numPr>
          <w:ilvl w:val="4"/>
          <w:numId w:val="11"/>
        </w:numPr>
        <w:ind w:left="1440"/>
        <w:rPr>
          <w:del w:id="921" w:author="Andrew Balzer" w:date="2025-04-08T16:17:00Z" w16du:dateUtc="2025-04-08T20:17:00Z"/>
          <w:bCs/>
          <w:sz w:val="22"/>
          <w:szCs w:val="22"/>
        </w:rPr>
      </w:pPr>
      <w:del w:id="922" w:author="Andrew Balzer" w:date="2025-04-08T16:17:00Z" w16du:dateUtc="2025-04-08T20:17:00Z">
        <w:r w:rsidRPr="00AE1783">
          <w:rPr>
            <w:b/>
            <w:sz w:val="22"/>
            <w:szCs w:val="22"/>
            <w:u w:val="single"/>
          </w:rPr>
          <w:delText>Triggering Event</w:delText>
        </w:r>
        <w:r w:rsidRPr="00AE1783">
          <w:rPr>
            <w:b/>
            <w:sz w:val="22"/>
            <w:szCs w:val="22"/>
          </w:rPr>
          <w:delText>.</w:delText>
        </w:r>
        <w:r>
          <w:rPr>
            <w:bCs/>
            <w:sz w:val="22"/>
            <w:szCs w:val="22"/>
          </w:rPr>
          <w:delText xml:space="preserve">  </w:delText>
        </w:r>
        <w:r w:rsidRPr="00AE1783">
          <w:rPr>
            <w:bCs/>
            <w:sz w:val="22"/>
            <w:szCs w:val="22"/>
          </w:rPr>
          <w:delText xml:space="preserve">In the event </w:delText>
        </w:r>
        <w:r w:rsidR="003C7234">
          <w:rPr>
            <w:bCs/>
            <w:sz w:val="22"/>
            <w:szCs w:val="22"/>
          </w:rPr>
          <w:delText xml:space="preserve">of a dispute between the Shareholders or </w:delText>
        </w:r>
        <w:r>
          <w:rPr>
            <w:bCs/>
            <w:sz w:val="22"/>
            <w:szCs w:val="22"/>
          </w:rPr>
          <w:delText>a Shareholder seeks to sell his Shares</w:delText>
        </w:r>
        <w:r w:rsidR="003C7234">
          <w:rPr>
            <w:bCs/>
            <w:sz w:val="22"/>
            <w:szCs w:val="22"/>
          </w:rPr>
          <w:delText xml:space="preserve"> and exit the Company</w:delText>
        </w:r>
        <w:r>
          <w:rPr>
            <w:bCs/>
            <w:sz w:val="22"/>
            <w:szCs w:val="22"/>
          </w:rPr>
          <w:delText xml:space="preserve"> (“the Selling Shareholder”) and no existing market exists to purchase the Shares (“the Triggering Event”)</w:delText>
        </w:r>
        <w:r w:rsidRPr="00AE1783">
          <w:rPr>
            <w:bCs/>
            <w:sz w:val="22"/>
            <w:szCs w:val="22"/>
          </w:rPr>
          <w:delText xml:space="preserve">, either </w:delText>
        </w:r>
        <w:r>
          <w:rPr>
            <w:bCs/>
            <w:sz w:val="22"/>
            <w:szCs w:val="22"/>
          </w:rPr>
          <w:delText xml:space="preserve">the Selling Shareholder or the Company </w:delText>
        </w:r>
        <w:r w:rsidRPr="00AE1783">
          <w:rPr>
            <w:bCs/>
            <w:sz w:val="22"/>
            <w:szCs w:val="22"/>
          </w:rPr>
          <w:delText xml:space="preserve">(the </w:delText>
        </w:r>
        <w:r>
          <w:rPr>
            <w:bCs/>
            <w:sz w:val="22"/>
            <w:szCs w:val="22"/>
          </w:rPr>
          <w:delText>“</w:delText>
        </w:r>
        <w:r w:rsidRPr="00AE1783">
          <w:rPr>
            <w:bCs/>
            <w:sz w:val="22"/>
            <w:szCs w:val="22"/>
          </w:rPr>
          <w:delText>Initiating Party</w:delText>
        </w:r>
        <w:r>
          <w:rPr>
            <w:bCs/>
            <w:sz w:val="22"/>
            <w:szCs w:val="22"/>
          </w:rPr>
          <w:delText>”</w:delText>
        </w:r>
        <w:r w:rsidRPr="00AE1783">
          <w:rPr>
            <w:bCs/>
            <w:sz w:val="22"/>
            <w:szCs w:val="22"/>
          </w:rPr>
          <w:delText>) may elect to exercise the Buy-Cut You Choose option under the following terms.</w:delText>
        </w:r>
      </w:del>
    </w:p>
    <w:p w14:paraId="3EE51A47" w14:textId="77777777" w:rsidR="003C7234" w:rsidRPr="003C7234" w:rsidRDefault="003C7234" w:rsidP="003C7234">
      <w:pPr>
        <w:widowControl w:val="0"/>
        <w:rPr>
          <w:del w:id="923" w:author="Andrew Balzer" w:date="2025-04-08T16:17:00Z" w16du:dateUtc="2025-04-08T20:17:00Z"/>
          <w:bCs/>
          <w:sz w:val="22"/>
          <w:szCs w:val="22"/>
        </w:rPr>
      </w:pPr>
    </w:p>
    <w:p w14:paraId="7B9FBA8B" w14:textId="6540265C" w:rsidR="003C7234" w:rsidRDefault="003C7234" w:rsidP="005A1A44">
      <w:pPr>
        <w:widowControl w:val="0"/>
        <w:numPr>
          <w:ilvl w:val="4"/>
          <w:numId w:val="11"/>
        </w:numPr>
        <w:ind w:left="1440"/>
        <w:rPr>
          <w:del w:id="924" w:author="Andrew Balzer" w:date="2025-04-08T16:17:00Z" w16du:dateUtc="2025-04-08T20:17:00Z"/>
          <w:bCs/>
          <w:sz w:val="22"/>
          <w:szCs w:val="22"/>
        </w:rPr>
      </w:pPr>
      <w:del w:id="925" w:author="Andrew Balzer" w:date="2025-04-08T16:17:00Z" w16du:dateUtc="2025-04-08T20:17:00Z">
        <w:r w:rsidRPr="003C7234">
          <w:rPr>
            <w:b/>
            <w:bCs/>
            <w:sz w:val="22"/>
            <w:szCs w:val="22"/>
            <w:u w:val="single"/>
          </w:rPr>
          <w:delText>Exercise of the "I Cut You Choose" Option</w:delText>
        </w:r>
        <w:r w:rsidRPr="003C7234">
          <w:rPr>
            <w:b/>
            <w:bCs/>
            <w:sz w:val="22"/>
            <w:szCs w:val="22"/>
          </w:rPr>
          <w:delText>.</w:delText>
        </w:r>
        <w:r>
          <w:rPr>
            <w:b/>
            <w:bCs/>
            <w:sz w:val="22"/>
            <w:szCs w:val="22"/>
          </w:rPr>
          <w:delText xml:space="preserve">  </w:delText>
        </w:r>
        <w:r w:rsidRPr="003C7234">
          <w:rPr>
            <w:bCs/>
            <w:sz w:val="22"/>
            <w:szCs w:val="22"/>
          </w:rPr>
          <w:delText xml:space="preserve">Upon the occurrence of a Triggering Event, the Offering Shareholder shall have the right to offer the purchase of their </w:delText>
        </w:r>
        <w:r>
          <w:rPr>
            <w:bCs/>
            <w:sz w:val="22"/>
            <w:szCs w:val="22"/>
          </w:rPr>
          <w:delText>S</w:delText>
        </w:r>
        <w:r w:rsidRPr="003C7234">
          <w:rPr>
            <w:bCs/>
            <w:sz w:val="22"/>
            <w:szCs w:val="22"/>
          </w:rPr>
          <w:delText xml:space="preserve">hares (the </w:delText>
        </w:r>
        <w:r>
          <w:rPr>
            <w:bCs/>
            <w:sz w:val="22"/>
            <w:szCs w:val="22"/>
          </w:rPr>
          <w:delText>“</w:delText>
        </w:r>
        <w:r w:rsidRPr="003C7234">
          <w:rPr>
            <w:bCs/>
            <w:sz w:val="22"/>
            <w:szCs w:val="22"/>
          </w:rPr>
          <w:delText>Offered Shares</w:delText>
        </w:r>
        <w:r>
          <w:rPr>
            <w:bCs/>
            <w:sz w:val="22"/>
            <w:szCs w:val="22"/>
          </w:rPr>
          <w:delText>”</w:delText>
        </w:r>
        <w:r w:rsidRPr="003C7234">
          <w:rPr>
            <w:bCs/>
            <w:sz w:val="22"/>
            <w:szCs w:val="22"/>
          </w:rPr>
          <w:delText xml:space="preserve">) to the other </w:delText>
        </w:r>
        <w:r>
          <w:rPr>
            <w:bCs/>
            <w:sz w:val="22"/>
            <w:szCs w:val="22"/>
          </w:rPr>
          <w:delText>S</w:delText>
        </w:r>
        <w:r w:rsidRPr="003C7234">
          <w:rPr>
            <w:bCs/>
            <w:sz w:val="22"/>
            <w:szCs w:val="22"/>
          </w:rPr>
          <w:delText>hareholder</w:delText>
        </w:r>
        <w:r>
          <w:rPr>
            <w:bCs/>
            <w:sz w:val="22"/>
            <w:szCs w:val="22"/>
          </w:rPr>
          <w:delText>s</w:delText>
        </w:r>
        <w:r w:rsidRPr="003C7234">
          <w:rPr>
            <w:bCs/>
            <w:sz w:val="22"/>
            <w:szCs w:val="22"/>
          </w:rPr>
          <w:delText xml:space="preserve"> by delivering a written notice (the </w:delText>
        </w:r>
        <w:r>
          <w:rPr>
            <w:bCs/>
            <w:sz w:val="22"/>
            <w:szCs w:val="22"/>
          </w:rPr>
          <w:delText>“</w:delText>
        </w:r>
        <w:r w:rsidRPr="003C7234">
          <w:rPr>
            <w:bCs/>
            <w:sz w:val="22"/>
            <w:szCs w:val="22"/>
          </w:rPr>
          <w:delText>Offer Notice</w:delText>
        </w:r>
        <w:r>
          <w:rPr>
            <w:bCs/>
            <w:sz w:val="22"/>
            <w:szCs w:val="22"/>
          </w:rPr>
          <w:delText>”</w:delText>
        </w:r>
        <w:r w:rsidRPr="003C7234">
          <w:rPr>
            <w:bCs/>
            <w:sz w:val="22"/>
            <w:szCs w:val="22"/>
          </w:rPr>
          <w:delText>) specifying</w:delText>
        </w:r>
        <w:r>
          <w:rPr>
            <w:bCs/>
            <w:sz w:val="22"/>
            <w:szCs w:val="22"/>
          </w:rPr>
          <w:delText xml:space="preserve"> each of the following:</w:delText>
        </w:r>
      </w:del>
    </w:p>
    <w:p w14:paraId="7BFB83AB" w14:textId="77777777" w:rsidR="003C7234" w:rsidRDefault="003C7234" w:rsidP="006332E0">
      <w:pPr>
        <w:widowControl w:val="0"/>
        <w:ind w:left="1440" w:hanging="720"/>
        <w:rPr>
          <w:moveFrom w:id="926" w:author="Andrew Balzer" w:date="2025-04-08T16:17:00Z" w16du:dateUtc="2025-04-08T20:17:00Z"/>
          <w:bCs/>
          <w:sz w:val="22"/>
          <w:szCs w:val="22"/>
        </w:rPr>
        <w:pPrChange w:id="927" w:author="Andrew Balzer" w:date="2025-04-08T16:17:00Z" w16du:dateUtc="2025-04-08T20:17:00Z">
          <w:pPr>
            <w:pStyle w:val="ListParagraph"/>
          </w:pPr>
        </w:pPrChange>
      </w:pPr>
      <w:moveFromRangeStart w:id="928" w:author="Andrew Balzer" w:date="2025-04-08T16:17:00Z" w:name="move195021472"/>
    </w:p>
    <w:p w14:paraId="4DD6ACCA" w14:textId="77777777" w:rsidR="003C7234" w:rsidRDefault="003C7234" w:rsidP="005A1A44">
      <w:pPr>
        <w:widowControl w:val="0"/>
        <w:numPr>
          <w:ilvl w:val="6"/>
          <w:numId w:val="11"/>
        </w:numPr>
        <w:ind w:left="2160" w:hanging="720"/>
        <w:rPr>
          <w:del w:id="929" w:author="Andrew Balzer" w:date="2025-04-08T16:17:00Z" w16du:dateUtc="2025-04-08T20:17:00Z"/>
          <w:bCs/>
          <w:sz w:val="22"/>
          <w:szCs w:val="22"/>
        </w:rPr>
      </w:pPr>
      <w:moveFrom w:id="930" w:author="Andrew Balzer" w:date="2025-04-08T16:17:00Z" w16du:dateUtc="2025-04-08T20:17:00Z">
        <w:r w:rsidRPr="003C7234">
          <w:rPr>
            <w:bCs/>
            <w:sz w:val="22"/>
            <w:szCs w:val="22"/>
          </w:rPr>
          <w:t xml:space="preserve">The number of </w:t>
        </w:r>
        <w:r>
          <w:rPr>
            <w:bCs/>
            <w:sz w:val="22"/>
            <w:szCs w:val="22"/>
          </w:rPr>
          <w:t>S</w:t>
        </w:r>
        <w:r w:rsidRPr="003C7234">
          <w:rPr>
            <w:bCs/>
            <w:sz w:val="22"/>
            <w:szCs w:val="22"/>
          </w:rPr>
          <w:t xml:space="preserve">hares </w:t>
        </w:r>
      </w:moveFrom>
      <w:moveFromRangeEnd w:id="928"/>
      <w:del w:id="931" w:author="Andrew Balzer" w:date="2025-04-08T16:17:00Z" w16du:dateUtc="2025-04-08T20:17:00Z">
        <w:r w:rsidRPr="003C7234">
          <w:rPr>
            <w:bCs/>
            <w:sz w:val="22"/>
            <w:szCs w:val="22"/>
          </w:rPr>
          <w:delText>to be sold,</w:delText>
        </w:r>
      </w:del>
    </w:p>
    <w:p w14:paraId="4EB1CD94" w14:textId="77777777" w:rsidR="003C7234" w:rsidRDefault="003C7234" w:rsidP="003C7234">
      <w:pPr>
        <w:widowControl w:val="0"/>
        <w:ind w:left="2160"/>
        <w:rPr>
          <w:del w:id="932" w:author="Andrew Balzer" w:date="2025-04-08T16:17:00Z" w16du:dateUtc="2025-04-08T20:17:00Z"/>
          <w:bCs/>
          <w:sz w:val="22"/>
          <w:szCs w:val="22"/>
        </w:rPr>
      </w:pPr>
    </w:p>
    <w:p w14:paraId="37BF005D" w14:textId="77777777" w:rsidR="003C7234" w:rsidRDefault="003C7234" w:rsidP="005A1A44">
      <w:pPr>
        <w:widowControl w:val="0"/>
        <w:numPr>
          <w:ilvl w:val="6"/>
          <w:numId w:val="11"/>
        </w:numPr>
        <w:ind w:left="2160" w:hanging="720"/>
        <w:rPr>
          <w:del w:id="933" w:author="Andrew Balzer" w:date="2025-04-08T16:17:00Z" w16du:dateUtc="2025-04-08T20:17:00Z"/>
          <w:bCs/>
          <w:sz w:val="22"/>
          <w:szCs w:val="22"/>
        </w:rPr>
      </w:pPr>
      <w:del w:id="934" w:author="Andrew Balzer" w:date="2025-04-08T16:17:00Z" w16du:dateUtc="2025-04-08T20:17:00Z">
        <w:r w:rsidRPr="003C7234">
          <w:rPr>
            <w:bCs/>
            <w:sz w:val="22"/>
            <w:szCs w:val="22"/>
          </w:rPr>
          <w:delText xml:space="preserve">The price at which the Offered Shares are to be sold (the </w:delText>
        </w:r>
        <w:r>
          <w:rPr>
            <w:bCs/>
            <w:sz w:val="22"/>
            <w:szCs w:val="22"/>
          </w:rPr>
          <w:delText>“</w:delText>
        </w:r>
        <w:r w:rsidRPr="003C7234">
          <w:rPr>
            <w:bCs/>
            <w:sz w:val="22"/>
            <w:szCs w:val="22"/>
          </w:rPr>
          <w:delText>Offer Price</w:delText>
        </w:r>
        <w:r>
          <w:rPr>
            <w:bCs/>
            <w:sz w:val="22"/>
            <w:szCs w:val="22"/>
          </w:rPr>
          <w:delText>”</w:delText>
        </w:r>
        <w:r w:rsidRPr="003C7234">
          <w:rPr>
            <w:bCs/>
            <w:sz w:val="22"/>
            <w:szCs w:val="22"/>
          </w:rPr>
          <w:delText>),</w:delText>
        </w:r>
      </w:del>
    </w:p>
    <w:p w14:paraId="357DCD39" w14:textId="77777777" w:rsidR="003C7234" w:rsidRDefault="003C7234" w:rsidP="003C7234">
      <w:pPr>
        <w:pStyle w:val="ListParagraph"/>
        <w:rPr>
          <w:del w:id="935" w:author="Andrew Balzer" w:date="2025-04-08T16:17:00Z" w16du:dateUtc="2025-04-08T20:17:00Z"/>
          <w:bCs/>
          <w:sz w:val="22"/>
          <w:szCs w:val="22"/>
        </w:rPr>
      </w:pPr>
    </w:p>
    <w:p w14:paraId="2C17BFEC" w14:textId="6B806567" w:rsidR="003C7234" w:rsidRPr="003C7234" w:rsidRDefault="003C7234" w:rsidP="005A1A44">
      <w:pPr>
        <w:widowControl w:val="0"/>
        <w:numPr>
          <w:ilvl w:val="6"/>
          <w:numId w:val="11"/>
        </w:numPr>
        <w:ind w:left="2160" w:hanging="720"/>
        <w:rPr>
          <w:del w:id="936" w:author="Andrew Balzer" w:date="2025-04-08T16:17:00Z" w16du:dateUtc="2025-04-08T20:17:00Z"/>
          <w:bCs/>
          <w:sz w:val="22"/>
          <w:szCs w:val="22"/>
        </w:rPr>
      </w:pPr>
      <w:del w:id="937" w:author="Andrew Balzer" w:date="2025-04-08T16:17:00Z" w16du:dateUtc="2025-04-08T20:17:00Z">
        <w:r w:rsidRPr="003C7234">
          <w:rPr>
            <w:bCs/>
            <w:sz w:val="22"/>
            <w:szCs w:val="22"/>
          </w:rPr>
          <w:delText>The terms and conditions of the proposed sale.</w:delText>
        </w:r>
      </w:del>
    </w:p>
    <w:p w14:paraId="168C9FB1" w14:textId="77777777" w:rsidR="003C7234" w:rsidRDefault="003C7234" w:rsidP="003C7234">
      <w:pPr>
        <w:pStyle w:val="ListParagraph"/>
        <w:ind w:left="0"/>
        <w:rPr>
          <w:del w:id="938" w:author="Andrew Balzer" w:date="2025-04-08T16:17:00Z" w16du:dateUtc="2025-04-08T20:17:00Z"/>
          <w:bCs/>
          <w:sz w:val="22"/>
          <w:szCs w:val="22"/>
        </w:rPr>
      </w:pPr>
    </w:p>
    <w:p w14:paraId="39AE3BAC" w14:textId="0C697C6F" w:rsidR="003C7234" w:rsidRDefault="003C7234" w:rsidP="005A1A44">
      <w:pPr>
        <w:widowControl w:val="0"/>
        <w:numPr>
          <w:ilvl w:val="4"/>
          <w:numId w:val="11"/>
        </w:numPr>
        <w:ind w:left="1440"/>
        <w:rPr>
          <w:del w:id="939" w:author="Andrew Balzer" w:date="2025-04-08T16:17:00Z" w16du:dateUtc="2025-04-08T20:17:00Z"/>
          <w:bCs/>
          <w:sz w:val="22"/>
          <w:szCs w:val="22"/>
        </w:rPr>
      </w:pPr>
      <w:del w:id="940" w:author="Andrew Balzer" w:date="2025-04-08T16:17:00Z" w16du:dateUtc="2025-04-08T20:17:00Z">
        <w:r w:rsidRPr="003C7234">
          <w:rPr>
            <w:b/>
            <w:bCs/>
            <w:sz w:val="22"/>
            <w:szCs w:val="22"/>
            <w:u w:val="single"/>
          </w:rPr>
          <w:delText>Response to Offer Notice</w:delText>
        </w:r>
        <w:r w:rsidRPr="003C7234">
          <w:rPr>
            <w:b/>
            <w:bCs/>
            <w:sz w:val="22"/>
            <w:szCs w:val="22"/>
          </w:rPr>
          <w:delText>.</w:delText>
        </w:r>
        <w:r>
          <w:rPr>
            <w:b/>
            <w:bCs/>
            <w:sz w:val="22"/>
            <w:szCs w:val="22"/>
          </w:rPr>
          <w:delText xml:space="preserve">  </w:delText>
        </w:r>
        <w:r w:rsidRPr="003C7234">
          <w:rPr>
            <w:bCs/>
            <w:sz w:val="22"/>
            <w:szCs w:val="22"/>
          </w:rPr>
          <w:delText xml:space="preserve">Upon receipt of the Offer Notice, the receiving </w:delText>
        </w:r>
        <w:r>
          <w:rPr>
            <w:bCs/>
            <w:sz w:val="22"/>
            <w:szCs w:val="22"/>
          </w:rPr>
          <w:delText>S</w:delText>
        </w:r>
        <w:r w:rsidRPr="003C7234">
          <w:rPr>
            <w:bCs/>
            <w:sz w:val="22"/>
            <w:szCs w:val="22"/>
          </w:rPr>
          <w:delText>hareholder</w:delText>
        </w:r>
        <w:r>
          <w:rPr>
            <w:bCs/>
            <w:sz w:val="22"/>
            <w:szCs w:val="22"/>
          </w:rPr>
          <w:delText>s</w:delText>
        </w:r>
        <w:r w:rsidRPr="003C7234">
          <w:rPr>
            <w:bCs/>
            <w:sz w:val="22"/>
            <w:szCs w:val="22"/>
          </w:rPr>
          <w:delText xml:space="preserve"> (the </w:delText>
        </w:r>
        <w:r>
          <w:rPr>
            <w:bCs/>
            <w:sz w:val="22"/>
            <w:szCs w:val="22"/>
          </w:rPr>
          <w:delText>“</w:delText>
        </w:r>
        <w:r w:rsidRPr="003C7234">
          <w:rPr>
            <w:bCs/>
            <w:sz w:val="22"/>
            <w:szCs w:val="22"/>
          </w:rPr>
          <w:delText>Receiving Shareholde</w:delText>
        </w:r>
        <w:r>
          <w:rPr>
            <w:bCs/>
            <w:sz w:val="22"/>
            <w:szCs w:val="22"/>
          </w:rPr>
          <w:delText>rs”</w:delText>
        </w:r>
        <w:r w:rsidRPr="003C7234">
          <w:rPr>
            <w:bCs/>
            <w:sz w:val="22"/>
            <w:szCs w:val="22"/>
          </w:rPr>
          <w:delText>) shall have</w:delText>
        </w:r>
        <w:r>
          <w:rPr>
            <w:bCs/>
            <w:sz w:val="22"/>
            <w:szCs w:val="22"/>
          </w:rPr>
          <w:delText xml:space="preserve"> thirty (30)</w:delText>
        </w:r>
        <w:r w:rsidRPr="003C7234">
          <w:rPr>
            <w:bCs/>
            <w:sz w:val="22"/>
            <w:szCs w:val="22"/>
          </w:rPr>
          <w:delText xml:space="preserve"> days (the </w:delText>
        </w:r>
        <w:r>
          <w:rPr>
            <w:bCs/>
            <w:sz w:val="22"/>
            <w:szCs w:val="22"/>
          </w:rPr>
          <w:delText>“</w:delText>
        </w:r>
        <w:r w:rsidRPr="003C7234">
          <w:rPr>
            <w:bCs/>
            <w:sz w:val="22"/>
            <w:szCs w:val="22"/>
          </w:rPr>
          <w:delText>Response Period</w:delText>
        </w:r>
        <w:r>
          <w:rPr>
            <w:bCs/>
            <w:sz w:val="22"/>
            <w:szCs w:val="22"/>
          </w:rPr>
          <w:delText>”</w:delText>
        </w:r>
        <w:r w:rsidRPr="003C7234">
          <w:rPr>
            <w:bCs/>
            <w:sz w:val="22"/>
            <w:szCs w:val="22"/>
          </w:rPr>
          <w:delText>) to choose between the following two options:</w:delText>
        </w:r>
      </w:del>
    </w:p>
    <w:p w14:paraId="03237792" w14:textId="1759B6FD" w:rsidR="003C7234" w:rsidRDefault="003C7234" w:rsidP="003C7234">
      <w:pPr>
        <w:widowControl w:val="0"/>
        <w:ind w:left="2880"/>
        <w:rPr>
          <w:del w:id="941" w:author="Andrew Balzer" w:date="2025-04-08T16:17:00Z" w16du:dateUtc="2025-04-08T20:17:00Z"/>
          <w:bCs/>
          <w:sz w:val="22"/>
          <w:szCs w:val="22"/>
        </w:rPr>
      </w:pPr>
    </w:p>
    <w:p w14:paraId="3EFE67B1" w14:textId="77777777" w:rsidR="003C7234" w:rsidRDefault="003C7234" w:rsidP="003C7234">
      <w:pPr>
        <w:widowControl w:val="0"/>
        <w:numPr>
          <w:ilvl w:val="0"/>
          <w:numId w:val="22"/>
        </w:numPr>
        <w:rPr>
          <w:del w:id="942" w:author="Andrew Balzer" w:date="2025-04-08T16:17:00Z" w16du:dateUtc="2025-04-08T20:17:00Z"/>
          <w:bCs/>
          <w:sz w:val="22"/>
          <w:szCs w:val="22"/>
        </w:rPr>
      </w:pPr>
      <w:del w:id="943" w:author="Andrew Balzer" w:date="2025-04-08T16:17:00Z" w16du:dateUtc="2025-04-08T20:17:00Z">
        <w:r w:rsidRPr="003C7234">
          <w:rPr>
            <w:bCs/>
            <w:sz w:val="22"/>
            <w:szCs w:val="22"/>
          </w:rPr>
          <w:delText>Accept the offer and purchase the Offered Shares at the Offer Price, or</w:delText>
        </w:r>
      </w:del>
    </w:p>
    <w:p w14:paraId="72418C0C" w14:textId="77777777" w:rsidR="003C7234" w:rsidRDefault="003C7234" w:rsidP="003C7234">
      <w:pPr>
        <w:widowControl w:val="0"/>
        <w:ind w:left="2880"/>
        <w:rPr>
          <w:del w:id="944" w:author="Andrew Balzer" w:date="2025-04-08T16:17:00Z" w16du:dateUtc="2025-04-08T20:17:00Z"/>
          <w:bCs/>
          <w:sz w:val="22"/>
          <w:szCs w:val="22"/>
        </w:rPr>
      </w:pPr>
    </w:p>
    <w:p w14:paraId="0BFB1876" w14:textId="08397163" w:rsidR="003C7234" w:rsidRPr="003C7234" w:rsidRDefault="003C7234" w:rsidP="003C7234">
      <w:pPr>
        <w:widowControl w:val="0"/>
        <w:numPr>
          <w:ilvl w:val="0"/>
          <w:numId w:val="22"/>
        </w:numPr>
        <w:rPr>
          <w:del w:id="945" w:author="Andrew Balzer" w:date="2025-04-08T16:17:00Z" w16du:dateUtc="2025-04-08T20:17:00Z"/>
          <w:bCs/>
          <w:sz w:val="22"/>
          <w:szCs w:val="22"/>
        </w:rPr>
      </w:pPr>
      <w:del w:id="946" w:author="Andrew Balzer" w:date="2025-04-08T16:17:00Z" w16du:dateUtc="2025-04-08T20:17:00Z">
        <w:r w:rsidRPr="003C7234">
          <w:rPr>
            <w:bCs/>
            <w:sz w:val="22"/>
            <w:szCs w:val="22"/>
          </w:rPr>
          <w:delText xml:space="preserve">Reject the offer and instead offer to sell their own </w:delText>
        </w:r>
        <w:r>
          <w:rPr>
            <w:bCs/>
            <w:sz w:val="22"/>
            <w:szCs w:val="22"/>
          </w:rPr>
          <w:delText>S</w:delText>
        </w:r>
        <w:r w:rsidRPr="003C7234">
          <w:rPr>
            <w:bCs/>
            <w:sz w:val="22"/>
            <w:szCs w:val="22"/>
          </w:rPr>
          <w:delText xml:space="preserve">hares to the Offering Shareholder at the same price and terms specified in the Offer Notice (the </w:delText>
        </w:r>
        <w:r>
          <w:rPr>
            <w:bCs/>
            <w:sz w:val="22"/>
            <w:szCs w:val="22"/>
          </w:rPr>
          <w:delText>“</w:delText>
        </w:r>
        <w:r w:rsidRPr="003C7234">
          <w:rPr>
            <w:bCs/>
            <w:sz w:val="22"/>
            <w:szCs w:val="22"/>
          </w:rPr>
          <w:delText>Sale Notice</w:delText>
        </w:r>
        <w:r>
          <w:rPr>
            <w:bCs/>
            <w:sz w:val="22"/>
            <w:szCs w:val="22"/>
          </w:rPr>
          <w:delText>”</w:delText>
        </w:r>
        <w:r w:rsidRPr="003C7234">
          <w:rPr>
            <w:bCs/>
            <w:sz w:val="22"/>
            <w:szCs w:val="22"/>
          </w:rPr>
          <w:delText>).</w:delText>
        </w:r>
      </w:del>
    </w:p>
    <w:p w14:paraId="74C9B061" w14:textId="5A43EA26" w:rsidR="003C7234" w:rsidRPr="00F225DD" w:rsidRDefault="003C7234" w:rsidP="00C70051">
      <w:pPr>
        <w:widowControl w:val="0"/>
        <w:rPr>
          <w:moveFrom w:id="947" w:author="Andrew Balzer" w:date="2025-04-08T16:17:00Z" w16du:dateUtc="2025-04-08T20:17:00Z"/>
          <w:b/>
          <w:sz w:val="22"/>
          <w:u w:val="single"/>
          <w:rPrChange w:id="948" w:author="Andrew Balzer" w:date="2025-04-08T16:17:00Z" w16du:dateUtc="2025-04-08T20:17:00Z">
            <w:rPr>
              <w:moveFrom w:id="949" w:author="Andrew Balzer" w:date="2025-04-08T16:17:00Z" w16du:dateUtc="2025-04-08T20:17:00Z"/>
              <w:bCs/>
              <w:sz w:val="22"/>
              <w:szCs w:val="22"/>
            </w:rPr>
          </w:rPrChange>
        </w:rPr>
        <w:pPrChange w:id="950" w:author="Andrew Balzer" w:date="2025-04-08T16:17:00Z" w16du:dateUtc="2025-04-08T20:17:00Z">
          <w:pPr>
            <w:widowControl w:val="0"/>
            <w:ind w:left="1440"/>
          </w:pPr>
        </w:pPrChange>
      </w:pPr>
      <w:moveFromRangeStart w:id="951" w:author="Andrew Balzer" w:date="2025-04-08T16:17:00Z" w:name="move195021471"/>
    </w:p>
    <w:p w14:paraId="53FA67F3" w14:textId="77777777" w:rsidR="00204A14" w:rsidRDefault="003C7234" w:rsidP="00204A14">
      <w:pPr>
        <w:widowControl w:val="0"/>
        <w:numPr>
          <w:ilvl w:val="1"/>
          <w:numId w:val="11"/>
        </w:numPr>
        <w:ind w:left="720" w:hanging="720"/>
        <w:rPr>
          <w:ins w:id="952" w:author="Andrew Balzer" w:date="2025-04-08T16:17:00Z" w16du:dateUtc="2025-04-08T20:17:00Z"/>
          <w:bCs/>
          <w:sz w:val="22"/>
          <w:szCs w:val="22"/>
        </w:rPr>
      </w:pPr>
      <w:moveFrom w:id="953" w:author="Andrew Balzer" w:date="2025-04-08T16:17:00Z" w16du:dateUtc="2025-04-08T20:17:00Z">
        <w:r w:rsidRPr="00F919B5">
          <w:rPr>
            <w:rStyle w:val="Heading2Char"/>
            <w:rPrChange w:id="954" w:author="Andrew Balzer" w:date="2025-04-08T16:17:00Z" w16du:dateUtc="2025-04-08T20:17:00Z">
              <w:rPr>
                <w:b/>
                <w:bCs/>
                <w:sz w:val="22"/>
                <w:szCs w:val="22"/>
                <w:u w:val="single"/>
              </w:rPr>
            </w:rPrChange>
          </w:rPr>
          <w:t xml:space="preserve">Effect of </w:t>
        </w:r>
      </w:moveFrom>
      <w:moveFromRangeEnd w:id="951"/>
      <w:ins w:id="955" w:author="Andrew Balzer" w:date="2025-04-08T16:17:00Z" w16du:dateUtc="2025-04-08T20:17:00Z">
        <w:r w:rsidR="00204A14" w:rsidRPr="00204A14">
          <w:rPr>
            <w:rStyle w:val="Heading2Char"/>
          </w:rPr>
          <w:t>The Company’s Share Buyback Right</w:t>
        </w:r>
        <w:r w:rsidR="00204A14">
          <w:rPr>
            <w:bCs/>
            <w:sz w:val="22"/>
            <w:szCs w:val="22"/>
          </w:rPr>
          <w:t>.</w:t>
        </w:r>
      </w:ins>
    </w:p>
    <w:p w14:paraId="4872B7A8" w14:textId="77777777" w:rsidR="00E956F0" w:rsidRPr="00E956F0" w:rsidRDefault="00E956F0" w:rsidP="00E956F0">
      <w:pPr>
        <w:widowControl w:val="0"/>
        <w:rPr>
          <w:ins w:id="956" w:author="Andrew Balzer" w:date="2025-04-08T16:17:00Z" w16du:dateUtc="2025-04-08T20:17:00Z"/>
          <w:rStyle w:val="Heading2Char"/>
          <w:b w:val="0"/>
          <w:iCs w:val="0"/>
          <w:szCs w:val="22"/>
          <w:u w:val="none"/>
        </w:rPr>
      </w:pPr>
    </w:p>
    <w:p w14:paraId="73FC94D3" w14:textId="77777777" w:rsidR="00E956F0" w:rsidRDefault="00204A14" w:rsidP="00E956F0">
      <w:pPr>
        <w:widowControl w:val="0"/>
        <w:numPr>
          <w:ilvl w:val="2"/>
          <w:numId w:val="11"/>
        </w:numPr>
        <w:ind w:left="1440" w:hanging="720"/>
        <w:rPr>
          <w:ins w:id="957" w:author="Andrew Balzer" w:date="2025-04-08T16:17:00Z" w16du:dateUtc="2025-04-08T20:17:00Z"/>
          <w:bCs/>
          <w:sz w:val="22"/>
          <w:szCs w:val="22"/>
        </w:rPr>
      </w:pPr>
      <w:ins w:id="958" w:author="Andrew Balzer" w:date="2025-04-08T16:17:00Z" w16du:dateUtc="2025-04-08T20:17:00Z">
        <w:r w:rsidRPr="00204A14">
          <w:rPr>
            <w:b/>
            <w:bCs/>
            <w:sz w:val="22"/>
            <w:szCs w:val="22"/>
            <w:u w:val="single"/>
          </w:rPr>
          <w:t>Definition of Problematic Shareholder</w:t>
        </w:r>
        <w:r w:rsidR="00E956F0">
          <w:rPr>
            <w:b/>
            <w:bCs/>
            <w:sz w:val="22"/>
            <w:szCs w:val="22"/>
          </w:rPr>
          <w:t xml:space="preserve">.  </w:t>
        </w:r>
        <w:r w:rsidRPr="00204A14">
          <w:rPr>
            <w:bCs/>
            <w:sz w:val="22"/>
            <w:szCs w:val="22"/>
          </w:rPr>
          <w:t xml:space="preserve">For purposes of this </w:t>
        </w:r>
        <w:r w:rsidRPr="00204A14">
          <w:rPr>
            <w:bCs/>
            <w:sz w:val="22"/>
            <w:szCs w:val="22"/>
            <w:highlight w:val="yellow"/>
          </w:rPr>
          <w:t>Section</w:t>
        </w:r>
        <w:r w:rsidR="00E956F0" w:rsidRPr="00E956F0">
          <w:rPr>
            <w:bCs/>
            <w:sz w:val="22"/>
            <w:szCs w:val="22"/>
            <w:highlight w:val="yellow"/>
          </w:rPr>
          <w:t xml:space="preserve"> 10.6</w:t>
        </w:r>
        <w:r w:rsidRPr="00204A14">
          <w:rPr>
            <w:bCs/>
            <w:sz w:val="22"/>
            <w:szCs w:val="22"/>
          </w:rPr>
          <w:t xml:space="preserve">, a </w:t>
        </w:r>
        <w:r w:rsidR="00E956F0">
          <w:rPr>
            <w:bCs/>
            <w:sz w:val="22"/>
            <w:szCs w:val="22"/>
          </w:rPr>
          <w:t>“</w:t>
        </w:r>
        <w:r w:rsidRPr="00204A14">
          <w:rPr>
            <w:bCs/>
            <w:sz w:val="22"/>
            <w:szCs w:val="22"/>
          </w:rPr>
          <w:t>Problematic Shareholder</w:t>
        </w:r>
        <w:r w:rsidR="00E956F0">
          <w:rPr>
            <w:bCs/>
            <w:sz w:val="22"/>
            <w:szCs w:val="22"/>
          </w:rPr>
          <w:t>”</w:t>
        </w:r>
        <w:r w:rsidRPr="00204A14">
          <w:rPr>
            <w:bCs/>
            <w:sz w:val="22"/>
            <w:szCs w:val="22"/>
          </w:rPr>
          <w:t xml:space="preserve"> is a </w:t>
        </w:r>
        <w:r w:rsidR="00E956F0">
          <w:rPr>
            <w:bCs/>
            <w:sz w:val="22"/>
            <w:szCs w:val="22"/>
          </w:rPr>
          <w:t>S</w:t>
        </w:r>
        <w:r w:rsidRPr="00204A14">
          <w:rPr>
            <w:bCs/>
            <w:sz w:val="22"/>
            <w:szCs w:val="22"/>
          </w:rPr>
          <w:t>hareholder who</w:t>
        </w:r>
        <w:r w:rsidR="00E956F0">
          <w:rPr>
            <w:bCs/>
            <w:sz w:val="22"/>
            <w:szCs w:val="22"/>
          </w:rPr>
          <w:t>:</w:t>
        </w:r>
      </w:ins>
    </w:p>
    <w:p w14:paraId="3BE658F7" w14:textId="77777777" w:rsidR="00E956F0" w:rsidRPr="00E956F0" w:rsidRDefault="00E956F0" w:rsidP="00E956F0">
      <w:pPr>
        <w:widowControl w:val="0"/>
        <w:ind w:left="1728"/>
        <w:rPr>
          <w:ins w:id="959" w:author="Andrew Balzer" w:date="2025-04-08T16:17:00Z" w16du:dateUtc="2025-04-08T20:17:00Z"/>
          <w:bCs/>
          <w:sz w:val="22"/>
          <w:szCs w:val="22"/>
        </w:rPr>
      </w:pPr>
    </w:p>
    <w:p w14:paraId="0EEFCE61" w14:textId="77777777" w:rsidR="00E956F0" w:rsidRDefault="00204A14" w:rsidP="00E956F0">
      <w:pPr>
        <w:widowControl w:val="0"/>
        <w:numPr>
          <w:ilvl w:val="3"/>
          <w:numId w:val="11"/>
        </w:numPr>
        <w:ind w:hanging="1440"/>
        <w:rPr>
          <w:ins w:id="960" w:author="Andrew Balzer" w:date="2025-04-08T16:17:00Z" w16du:dateUtc="2025-04-08T20:17:00Z"/>
          <w:bCs/>
          <w:sz w:val="22"/>
          <w:szCs w:val="22"/>
        </w:rPr>
      </w:pPr>
      <w:ins w:id="961" w:author="Andrew Balzer" w:date="2025-04-08T16:17:00Z" w16du:dateUtc="2025-04-08T20:17:00Z">
        <w:r w:rsidRPr="00204A14">
          <w:rPr>
            <w:bCs/>
            <w:sz w:val="22"/>
            <w:szCs w:val="22"/>
          </w:rPr>
          <w:t>Has materially breached any provision of this Agreement or the Company’s governing documents</w:t>
        </w:r>
        <w:r w:rsidR="00E956F0">
          <w:rPr>
            <w:bCs/>
            <w:sz w:val="22"/>
            <w:szCs w:val="22"/>
          </w:rPr>
          <w:t>;</w:t>
        </w:r>
      </w:ins>
    </w:p>
    <w:p w14:paraId="20CD2021" w14:textId="77777777" w:rsidR="00E956F0" w:rsidRDefault="00E956F0" w:rsidP="00E956F0">
      <w:pPr>
        <w:widowControl w:val="0"/>
        <w:rPr>
          <w:ins w:id="962" w:author="Andrew Balzer" w:date="2025-04-08T16:17:00Z" w16du:dateUtc="2025-04-08T20:17:00Z"/>
          <w:bCs/>
          <w:sz w:val="22"/>
          <w:szCs w:val="22"/>
        </w:rPr>
      </w:pPr>
    </w:p>
    <w:p w14:paraId="78565100" w14:textId="77777777" w:rsidR="00E956F0" w:rsidRDefault="00204A14" w:rsidP="00E956F0">
      <w:pPr>
        <w:widowControl w:val="0"/>
        <w:numPr>
          <w:ilvl w:val="3"/>
          <w:numId w:val="11"/>
        </w:numPr>
        <w:ind w:hanging="1440"/>
        <w:rPr>
          <w:ins w:id="963" w:author="Andrew Balzer" w:date="2025-04-08T16:17:00Z" w16du:dateUtc="2025-04-08T20:17:00Z"/>
          <w:bCs/>
          <w:sz w:val="22"/>
          <w:szCs w:val="22"/>
        </w:rPr>
      </w:pPr>
      <w:ins w:id="964" w:author="Andrew Balzer" w:date="2025-04-08T16:17:00Z" w16du:dateUtc="2025-04-08T20:17:00Z">
        <w:r w:rsidRPr="00204A14">
          <w:rPr>
            <w:bCs/>
            <w:sz w:val="22"/>
            <w:szCs w:val="22"/>
          </w:rPr>
          <w:t>Engages in conduct that is detrimental to the Company’s business, reputation, or operations, including but not limited to acts of dishonesty, fraud, or illegal activities;</w:t>
        </w:r>
      </w:ins>
    </w:p>
    <w:p w14:paraId="226E63FD" w14:textId="77777777" w:rsidR="00E956F0" w:rsidRDefault="00E956F0" w:rsidP="00E956F0">
      <w:pPr>
        <w:pStyle w:val="ListParagraph"/>
        <w:rPr>
          <w:ins w:id="965" w:author="Andrew Balzer" w:date="2025-04-08T16:17:00Z" w16du:dateUtc="2025-04-08T20:17:00Z"/>
          <w:bCs/>
          <w:sz w:val="22"/>
          <w:szCs w:val="22"/>
        </w:rPr>
      </w:pPr>
    </w:p>
    <w:p w14:paraId="7FFEA577" w14:textId="77777777" w:rsidR="00E956F0" w:rsidRDefault="00204A14" w:rsidP="00E956F0">
      <w:pPr>
        <w:widowControl w:val="0"/>
        <w:numPr>
          <w:ilvl w:val="3"/>
          <w:numId w:val="11"/>
        </w:numPr>
        <w:ind w:hanging="1440"/>
        <w:rPr>
          <w:ins w:id="966" w:author="Andrew Balzer" w:date="2025-04-08T16:17:00Z" w16du:dateUtc="2025-04-08T20:17:00Z"/>
          <w:bCs/>
          <w:sz w:val="22"/>
          <w:szCs w:val="22"/>
        </w:rPr>
      </w:pPr>
      <w:ins w:id="967" w:author="Andrew Balzer" w:date="2025-04-08T16:17:00Z" w16du:dateUtc="2025-04-08T20:17:00Z">
        <w:r w:rsidRPr="00204A14">
          <w:rPr>
            <w:bCs/>
            <w:sz w:val="22"/>
            <w:szCs w:val="22"/>
          </w:rPr>
          <w:t>Is found by the Board to be in violation of applicable laws or regulations that have a material adverse effect on the Company or its operations;</w:t>
        </w:r>
      </w:ins>
    </w:p>
    <w:p w14:paraId="671ECE26" w14:textId="77777777" w:rsidR="00E956F0" w:rsidRDefault="00E956F0" w:rsidP="00E956F0">
      <w:pPr>
        <w:pStyle w:val="ListParagraph"/>
        <w:rPr>
          <w:ins w:id="968" w:author="Andrew Balzer" w:date="2025-04-08T16:17:00Z" w16du:dateUtc="2025-04-08T20:17:00Z"/>
          <w:bCs/>
          <w:sz w:val="22"/>
          <w:szCs w:val="22"/>
        </w:rPr>
      </w:pPr>
    </w:p>
    <w:p w14:paraId="23D774D4" w14:textId="77777777" w:rsidR="00E956F0" w:rsidRDefault="00204A14" w:rsidP="00E956F0">
      <w:pPr>
        <w:widowControl w:val="0"/>
        <w:numPr>
          <w:ilvl w:val="3"/>
          <w:numId w:val="11"/>
        </w:numPr>
        <w:ind w:hanging="1440"/>
        <w:rPr>
          <w:ins w:id="969" w:author="Andrew Balzer" w:date="2025-04-08T16:17:00Z" w16du:dateUtc="2025-04-08T20:17:00Z"/>
          <w:bCs/>
          <w:sz w:val="22"/>
          <w:szCs w:val="22"/>
        </w:rPr>
      </w:pPr>
      <w:ins w:id="970" w:author="Andrew Balzer" w:date="2025-04-08T16:17:00Z" w16du:dateUtc="2025-04-08T20:17:00Z">
        <w:r w:rsidRPr="00204A14">
          <w:rPr>
            <w:bCs/>
            <w:sz w:val="22"/>
            <w:szCs w:val="22"/>
          </w:rPr>
          <w:t>Is the subject of any legal or regulatory actions that, in the Board’s reasonable judgment, could jeopardize the Company</w:t>
        </w:r>
        <w:r w:rsidR="00E956F0">
          <w:rPr>
            <w:bCs/>
            <w:sz w:val="22"/>
            <w:szCs w:val="22"/>
          </w:rPr>
          <w:t>’</w:t>
        </w:r>
        <w:r w:rsidRPr="00204A14">
          <w:rPr>
            <w:bCs/>
            <w:sz w:val="22"/>
            <w:szCs w:val="22"/>
          </w:rPr>
          <w:t>s standing, licenses, or business activities;</w:t>
        </w:r>
      </w:ins>
    </w:p>
    <w:p w14:paraId="1BA9A782" w14:textId="77777777" w:rsidR="00E956F0" w:rsidRDefault="00E956F0" w:rsidP="00E956F0">
      <w:pPr>
        <w:pStyle w:val="ListParagraph"/>
        <w:rPr>
          <w:ins w:id="971" w:author="Andrew Balzer" w:date="2025-04-08T16:17:00Z" w16du:dateUtc="2025-04-08T20:17:00Z"/>
          <w:bCs/>
          <w:sz w:val="22"/>
          <w:szCs w:val="22"/>
        </w:rPr>
      </w:pPr>
    </w:p>
    <w:p w14:paraId="568BEC6F" w14:textId="77777777" w:rsidR="00E956F0" w:rsidRDefault="00204A14" w:rsidP="00E956F0">
      <w:pPr>
        <w:widowControl w:val="0"/>
        <w:numPr>
          <w:ilvl w:val="3"/>
          <w:numId w:val="11"/>
        </w:numPr>
        <w:ind w:hanging="1440"/>
        <w:rPr>
          <w:ins w:id="972" w:author="Andrew Balzer" w:date="2025-04-08T16:17:00Z" w16du:dateUtc="2025-04-08T20:17:00Z"/>
          <w:bCs/>
          <w:sz w:val="22"/>
          <w:szCs w:val="22"/>
        </w:rPr>
      </w:pPr>
      <w:ins w:id="973" w:author="Andrew Balzer" w:date="2025-04-08T16:17:00Z" w16du:dateUtc="2025-04-08T20:17:00Z">
        <w:r w:rsidRPr="00204A14">
          <w:rPr>
            <w:bCs/>
            <w:sz w:val="22"/>
            <w:szCs w:val="22"/>
          </w:rPr>
          <w:t>Has failed to fulfill obligations related to capital contributions, or is otherwise in default under any agreement with the Company;</w:t>
        </w:r>
      </w:ins>
    </w:p>
    <w:p w14:paraId="50FA3FBB" w14:textId="77777777" w:rsidR="00E956F0" w:rsidRDefault="00E956F0" w:rsidP="00E956F0">
      <w:pPr>
        <w:pStyle w:val="ListParagraph"/>
        <w:rPr>
          <w:ins w:id="974" w:author="Andrew Balzer" w:date="2025-04-08T16:17:00Z" w16du:dateUtc="2025-04-08T20:17:00Z"/>
          <w:bCs/>
          <w:sz w:val="22"/>
          <w:szCs w:val="22"/>
        </w:rPr>
      </w:pPr>
    </w:p>
    <w:p w14:paraId="2B6BC7DF" w14:textId="77777777" w:rsidR="00E956F0" w:rsidRDefault="00204A14" w:rsidP="00204A14">
      <w:pPr>
        <w:widowControl w:val="0"/>
        <w:numPr>
          <w:ilvl w:val="3"/>
          <w:numId w:val="11"/>
        </w:numPr>
        <w:ind w:hanging="1440"/>
        <w:rPr>
          <w:ins w:id="975" w:author="Andrew Balzer" w:date="2025-04-08T16:17:00Z" w16du:dateUtc="2025-04-08T20:17:00Z"/>
          <w:bCs/>
          <w:sz w:val="22"/>
          <w:szCs w:val="22"/>
        </w:rPr>
      </w:pPr>
      <w:ins w:id="976" w:author="Andrew Balzer" w:date="2025-04-08T16:17:00Z" w16du:dateUtc="2025-04-08T20:17:00Z">
        <w:r w:rsidRPr="00204A14">
          <w:rPr>
            <w:bCs/>
            <w:sz w:val="22"/>
            <w:szCs w:val="22"/>
          </w:rPr>
          <w:t xml:space="preserve">Or whose ownership of </w:t>
        </w:r>
        <w:r w:rsidR="00E956F0">
          <w:rPr>
            <w:bCs/>
            <w:sz w:val="22"/>
            <w:szCs w:val="22"/>
          </w:rPr>
          <w:t>Sh</w:t>
        </w:r>
        <w:r w:rsidRPr="00204A14">
          <w:rPr>
            <w:bCs/>
            <w:sz w:val="22"/>
            <w:szCs w:val="22"/>
          </w:rPr>
          <w:t xml:space="preserve">ares, in the sole discretion of the Board, would be harmful to the interests of the Company or its </w:t>
        </w:r>
        <w:r w:rsidR="00E956F0">
          <w:rPr>
            <w:bCs/>
            <w:sz w:val="22"/>
            <w:szCs w:val="22"/>
          </w:rPr>
          <w:t>S</w:t>
        </w:r>
        <w:r w:rsidRPr="00204A14">
          <w:rPr>
            <w:bCs/>
            <w:sz w:val="22"/>
            <w:szCs w:val="22"/>
          </w:rPr>
          <w:t>hareholders.</w:t>
        </w:r>
      </w:ins>
    </w:p>
    <w:p w14:paraId="60DF6ECE" w14:textId="77777777" w:rsidR="00E956F0" w:rsidRDefault="00E956F0" w:rsidP="00E956F0">
      <w:pPr>
        <w:pStyle w:val="ListParagraph"/>
        <w:rPr>
          <w:ins w:id="977" w:author="Andrew Balzer" w:date="2025-04-08T16:17:00Z" w16du:dateUtc="2025-04-08T20:17:00Z"/>
          <w:b/>
          <w:bCs/>
          <w:sz w:val="22"/>
          <w:szCs w:val="22"/>
        </w:rPr>
      </w:pPr>
    </w:p>
    <w:p w14:paraId="76AAC8E6" w14:textId="77777777" w:rsidR="00E63DF8" w:rsidRDefault="00204A14" w:rsidP="00204A14">
      <w:pPr>
        <w:widowControl w:val="0"/>
        <w:numPr>
          <w:ilvl w:val="2"/>
          <w:numId w:val="11"/>
        </w:numPr>
        <w:ind w:left="1440" w:hanging="720"/>
        <w:rPr>
          <w:ins w:id="978" w:author="Andrew Balzer" w:date="2025-04-08T16:17:00Z" w16du:dateUtc="2025-04-08T20:17:00Z"/>
          <w:bCs/>
          <w:sz w:val="22"/>
          <w:szCs w:val="22"/>
        </w:rPr>
      </w:pPr>
      <w:ins w:id="979" w:author="Andrew Balzer" w:date="2025-04-08T16:17:00Z" w16du:dateUtc="2025-04-08T20:17:00Z">
        <w:r w:rsidRPr="00204A14">
          <w:rPr>
            <w:b/>
            <w:bCs/>
            <w:sz w:val="22"/>
            <w:szCs w:val="22"/>
            <w:u w:val="single"/>
          </w:rPr>
          <w:t xml:space="preserve">Board’s Right to </w:t>
        </w:r>
        <w:r w:rsidR="00E956F0">
          <w:rPr>
            <w:b/>
            <w:bCs/>
            <w:sz w:val="22"/>
            <w:szCs w:val="22"/>
            <w:u w:val="single"/>
          </w:rPr>
          <w:t xml:space="preserve">Initiate Buyback of </w:t>
        </w:r>
        <w:r w:rsidRPr="00204A14">
          <w:rPr>
            <w:b/>
            <w:bCs/>
            <w:sz w:val="22"/>
            <w:szCs w:val="22"/>
            <w:u w:val="single"/>
          </w:rPr>
          <w:t>Shares</w:t>
        </w:r>
        <w:r w:rsidRPr="00204A14">
          <w:rPr>
            <w:b/>
            <w:bCs/>
            <w:sz w:val="22"/>
            <w:szCs w:val="22"/>
          </w:rPr>
          <w:t>.</w:t>
        </w:r>
        <w:r w:rsidR="00E956F0">
          <w:rPr>
            <w:bCs/>
            <w:sz w:val="22"/>
            <w:szCs w:val="22"/>
          </w:rPr>
          <w:t xml:space="preserve">  </w:t>
        </w:r>
        <w:r w:rsidRPr="00204A14">
          <w:rPr>
            <w:bCs/>
            <w:sz w:val="22"/>
            <w:szCs w:val="22"/>
          </w:rPr>
          <w:t xml:space="preserve">In the event that a </w:t>
        </w:r>
        <w:r w:rsidR="00E63DF8">
          <w:rPr>
            <w:bCs/>
            <w:sz w:val="22"/>
            <w:szCs w:val="22"/>
          </w:rPr>
          <w:t>S</w:t>
        </w:r>
        <w:r w:rsidRPr="00204A14">
          <w:rPr>
            <w:bCs/>
            <w:sz w:val="22"/>
            <w:szCs w:val="22"/>
          </w:rPr>
          <w:t xml:space="preserve">hareholder is determined by the Board to be a Problematic Shareholder, the </w:t>
        </w:r>
        <w:r w:rsidR="00E63DF8">
          <w:rPr>
            <w:bCs/>
            <w:sz w:val="22"/>
            <w:szCs w:val="22"/>
          </w:rPr>
          <w:t>Board</w:t>
        </w:r>
        <w:r w:rsidRPr="00204A14">
          <w:rPr>
            <w:bCs/>
            <w:sz w:val="22"/>
            <w:szCs w:val="22"/>
          </w:rPr>
          <w:t xml:space="preserve"> shall have the right, but not the obligation, </w:t>
        </w:r>
        <w:r w:rsidR="00E63DF8">
          <w:rPr>
            <w:bCs/>
            <w:sz w:val="22"/>
            <w:szCs w:val="22"/>
          </w:rPr>
          <w:t xml:space="preserve">on behalf of the Company, </w:t>
        </w:r>
        <w:r w:rsidRPr="00204A14">
          <w:rPr>
            <w:bCs/>
            <w:sz w:val="22"/>
            <w:szCs w:val="22"/>
          </w:rPr>
          <w:t xml:space="preserve">to repurchase all or any portion of such </w:t>
        </w:r>
        <w:r w:rsidR="00E63DF8">
          <w:rPr>
            <w:bCs/>
            <w:sz w:val="22"/>
            <w:szCs w:val="22"/>
          </w:rPr>
          <w:t>S</w:t>
        </w:r>
        <w:r w:rsidRPr="00204A14">
          <w:rPr>
            <w:bCs/>
            <w:sz w:val="22"/>
            <w:szCs w:val="22"/>
          </w:rPr>
          <w:t xml:space="preserve">hareholder’s </w:t>
        </w:r>
        <w:r w:rsidR="00E63DF8">
          <w:rPr>
            <w:bCs/>
            <w:sz w:val="22"/>
            <w:szCs w:val="22"/>
          </w:rPr>
          <w:t>S</w:t>
        </w:r>
        <w:r w:rsidRPr="00204A14">
          <w:rPr>
            <w:bCs/>
            <w:sz w:val="22"/>
            <w:szCs w:val="22"/>
          </w:rPr>
          <w:t xml:space="preserve">hares at a price determined pursuant to the terms of this </w:t>
        </w:r>
        <w:r w:rsidRPr="00204A14">
          <w:rPr>
            <w:bCs/>
            <w:sz w:val="22"/>
            <w:szCs w:val="22"/>
            <w:highlight w:val="yellow"/>
          </w:rPr>
          <w:t>Section</w:t>
        </w:r>
        <w:r w:rsidR="00E63DF8" w:rsidRPr="00E63DF8">
          <w:rPr>
            <w:bCs/>
            <w:sz w:val="22"/>
            <w:szCs w:val="22"/>
            <w:highlight w:val="yellow"/>
          </w:rPr>
          <w:t xml:space="preserve"> 10.6</w:t>
        </w:r>
        <w:r w:rsidR="00E63DF8">
          <w:rPr>
            <w:bCs/>
            <w:sz w:val="22"/>
            <w:szCs w:val="22"/>
          </w:rPr>
          <w:t>.</w:t>
        </w:r>
      </w:ins>
    </w:p>
    <w:p w14:paraId="10EA0742" w14:textId="77777777" w:rsidR="00E63DF8" w:rsidRPr="00E63DF8" w:rsidRDefault="00E63DF8" w:rsidP="00E63DF8">
      <w:pPr>
        <w:widowControl w:val="0"/>
        <w:rPr>
          <w:ins w:id="980" w:author="Andrew Balzer" w:date="2025-04-08T16:17:00Z" w16du:dateUtc="2025-04-08T20:17:00Z"/>
          <w:bCs/>
          <w:sz w:val="22"/>
          <w:szCs w:val="22"/>
        </w:rPr>
      </w:pPr>
    </w:p>
    <w:p w14:paraId="7D25316F" w14:textId="77777777" w:rsidR="00E63DF8" w:rsidRPr="005D744F" w:rsidRDefault="00204A14" w:rsidP="005D744F">
      <w:pPr>
        <w:widowControl w:val="0"/>
        <w:numPr>
          <w:ilvl w:val="2"/>
          <w:numId w:val="11"/>
        </w:numPr>
        <w:ind w:left="1440" w:hanging="720"/>
        <w:rPr>
          <w:ins w:id="981" w:author="Andrew Balzer" w:date="2025-04-08T16:17:00Z" w16du:dateUtc="2025-04-08T20:17:00Z"/>
          <w:bCs/>
          <w:sz w:val="22"/>
          <w:szCs w:val="22"/>
        </w:rPr>
      </w:pPr>
      <w:ins w:id="982" w:author="Andrew Balzer" w:date="2025-04-08T16:17:00Z" w16du:dateUtc="2025-04-08T20:17:00Z">
        <w:r w:rsidRPr="00204A14">
          <w:rPr>
            <w:b/>
            <w:bCs/>
            <w:sz w:val="22"/>
            <w:szCs w:val="22"/>
            <w:u w:val="single"/>
          </w:rPr>
          <w:t>Repurchase Price</w:t>
        </w:r>
        <w:r w:rsidRPr="00204A14">
          <w:rPr>
            <w:b/>
            <w:bCs/>
            <w:sz w:val="22"/>
            <w:szCs w:val="22"/>
          </w:rPr>
          <w:t>.</w:t>
        </w:r>
        <w:r w:rsidR="00E63DF8">
          <w:rPr>
            <w:bCs/>
            <w:sz w:val="22"/>
            <w:szCs w:val="22"/>
          </w:rPr>
          <w:t xml:space="preserve">  </w:t>
        </w:r>
        <w:r w:rsidRPr="00204A14">
          <w:rPr>
            <w:bCs/>
            <w:sz w:val="22"/>
            <w:szCs w:val="22"/>
          </w:rPr>
          <w:t xml:space="preserve">The price at which the Company may repurchase the </w:t>
        </w:r>
        <w:r w:rsidR="00E63DF8">
          <w:rPr>
            <w:bCs/>
            <w:sz w:val="22"/>
            <w:szCs w:val="22"/>
          </w:rPr>
          <w:t>S</w:t>
        </w:r>
        <w:r w:rsidRPr="00204A14">
          <w:rPr>
            <w:bCs/>
            <w:sz w:val="22"/>
            <w:szCs w:val="22"/>
          </w:rPr>
          <w:t xml:space="preserve">hares of a Problematic Shareholder shall be determined </w:t>
        </w:r>
        <w:r w:rsidR="00E63DF8">
          <w:rPr>
            <w:bCs/>
            <w:sz w:val="22"/>
            <w:szCs w:val="22"/>
          </w:rPr>
          <w:t xml:space="preserve">in accordance with </w:t>
        </w:r>
        <w:r w:rsidR="005D744F">
          <w:rPr>
            <w:bCs/>
            <w:sz w:val="22"/>
            <w:szCs w:val="22"/>
            <w:highlight w:val="yellow"/>
          </w:rPr>
          <w:t>Section</w:t>
        </w:r>
        <w:r w:rsidR="00E63DF8" w:rsidRPr="005D744F">
          <w:rPr>
            <w:bCs/>
            <w:sz w:val="22"/>
            <w:szCs w:val="22"/>
            <w:highlight w:val="yellow"/>
          </w:rPr>
          <w:t xml:space="preserve"> </w:t>
        </w:r>
        <w:r w:rsidR="005D744F" w:rsidRPr="005D744F">
          <w:rPr>
            <w:bCs/>
            <w:sz w:val="22"/>
            <w:szCs w:val="22"/>
            <w:highlight w:val="yellow"/>
          </w:rPr>
          <w:t>13.1</w:t>
        </w:r>
        <w:r w:rsidR="00E63DF8" w:rsidRPr="005D744F">
          <w:rPr>
            <w:bCs/>
            <w:sz w:val="22"/>
            <w:szCs w:val="22"/>
          </w:rPr>
          <w:t xml:space="preserve"> of this Agreement. Notwithstanding the foregoing, t</w:t>
        </w:r>
        <w:r w:rsidRPr="00204A14">
          <w:rPr>
            <w:bCs/>
            <w:sz w:val="22"/>
            <w:szCs w:val="22"/>
          </w:rPr>
          <w:t xml:space="preserve">he Board may </w:t>
        </w:r>
        <w:r w:rsidR="00E63DF8" w:rsidRPr="005D744F">
          <w:rPr>
            <w:bCs/>
            <w:sz w:val="22"/>
            <w:szCs w:val="22"/>
          </w:rPr>
          <w:t>apply a discount to</w:t>
        </w:r>
        <w:r w:rsidRPr="00204A14">
          <w:rPr>
            <w:bCs/>
            <w:sz w:val="22"/>
            <w:szCs w:val="22"/>
          </w:rPr>
          <w:t xml:space="preserve"> the price based on the circumstances surrounding the </w:t>
        </w:r>
        <w:r w:rsidR="00E63DF8" w:rsidRPr="005D744F">
          <w:rPr>
            <w:bCs/>
            <w:sz w:val="22"/>
            <w:szCs w:val="22"/>
          </w:rPr>
          <w:t>S</w:t>
        </w:r>
        <w:r w:rsidRPr="00204A14">
          <w:rPr>
            <w:bCs/>
            <w:sz w:val="22"/>
            <w:szCs w:val="22"/>
          </w:rPr>
          <w:t xml:space="preserve">hareholder’s conduct or breach, such discount to be determined by the Board in its </w:t>
        </w:r>
        <w:r w:rsidR="00E63DF8" w:rsidRPr="005D744F">
          <w:rPr>
            <w:bCs/>
            <w:sz w:val="22"/>
            <w:szCs w:val="22"/>
          </w:rPr>
          <w:t xml:space="preserve">sole </w:t>
        </w:r>
        <w:r w:rsidRPr="00204A14">
          <w:rPr>
            <w:bCs/>
            <w:sz w:val="22"/>
            <w:szCs w:val="22"/>
          </w:rPr>
          <w:t>discretion.</w:t>
        </w:r>
      </w:ins>
    </w:p>
    <w:p w14:paraId="16E673F3" w14:textId="77777777" w:rsidR="00E63DF8" w:rsidRDefault="00E63DF8" w:rsidP="00E63DF8">
      <w:pPr>
        <w:pStyle w:val="ListParagraph"/>
        <w:rPr>
          <w:ins w:id="983" w:author="Andrew Balzer" w:date="2025-04-08T16:17:00Z" w16du:dateUtc="2025-04-08T20:17:00Z"/>
          <w:b/>
          <w:bCs/>
          <w:sz w:val="22"/>
          <w:szCs w:val="22"/>
        </w:rPr>
      </w:pPr>
    </w:p>
    <w:p w14:paraId="21FAF83D" w14:textId="77777777" w:rsidR="00E63DF8" w:rsidRDefault="00204A14" w:rsidP="00204A14">
      <w:pPr>
        <w:widowControl w:val="0"/>
        <w:numPr>
          <w:ilvl w:val="2"/>
          <w:numId w:val="11"/>
        </w:numPr>
        <w:ind w:left="1440" w:hanging="720"/>
        <w:rPr>
          <w:ins w:id="984" w:author="Andrew Balzer" w:date="2025-04-08T16:17:00Z" w16du:dateUtc="2025-04-08T20:17:00Z"/>
          <w:bCs/>
          <w:sz w:val="22"/>
          <w:szCs w:val="22"/>
        </w:rPr>
      </w:pPr>
      <w:ins w:id="985" w:author="Andrew Balzer" w:date="2025-04-08T16:17:00Z" w16du:dateUtc="2025-04-08T20:17:00Z">
        <w:r w:rsidRPr="00204A14">
          <w:rPr>
            <w:b/>
            <w:bCs/>
            <w:sz w:val="22"/>
            <w:szCs w:val="22"/>
            <w:u w:val="single"/>
          </w:rPr>
          <w:t>Notice of Repurchase</w:t>
        </w:r>
        <w:r w:rsidR="00E63DF8">
          <w:rPr>
            <w:b/>
            <w:bCs/>
            <w:sz w:val="22"/>
            <w:szCs w:val="22"/>
          </w:rPr>
          <w:t xml:space="preserve">.  </w:t>
        </w:r>
        <w:r w:rsidRPr="00204A14">
          <w:rPr>
            <w:bCs/>
            <w:sz w:val="22"/>
            <w:szCs w:val="22"/>
          </w:rPr>
          <w:t xml:space="preserve">Upon determining that a </w:t>
        </w:r>
        <w:r w:rsidR="00E63DF8">
          <w:rPr>
            <w:bCs/>
            <w:sz w:val="22"/>
            <w:szCs w:val="22"/>
          </w:rPr>
          <w:t>S</w:t>
        </w:r>
        <w:r w:rsidRPr="00204A14">
          <w:rPr>
            <w:bCs/>
            <w:sz w:val="22"/>
            <w:szCs w:val="22"/>
          </w:rPr>
          <w:t xml:space="preserve">hareholder is a Problematic Shareholder, the </w:t>
        </w:r>
        <w:r w:rsidR="00E63DF8">
          <w:rPr>
            <w:bCs/>
            <w:sz w:val="22"/>
            <w:szCs w:val="22"/>
          </w:rPr>
          <w:t>Board</w:t>
        </w:r>
        <w:r w:rsidRPr="00204A14">
          <w:rPr>
            <w:bCs/>
            <w:sz w:val="22"/>
            <w:szCs w:val="22"/>
          </w:rPr>
          <w:t xml:space="preserve"> shall provide written notice to the </w:t>
        </w:r>
        <w:r w:rsidR="00E63DF8">
          <w:rPr>
            <w:bCs/>
            <w:sz w:val="22"/>
            <w:szCs w:val="22"/>
          </w:rPr>
          <w:t>S</w:t>
        </w:r>
        <w:r w:rsidRPr="00204A14">
          <w:rPr>
            <w:bCs/>
            <w:sz w:val="22"/>
            <w:szCs w:val="22"/>
          </w:rPr>
          <w:t>hareholder, stating the Board</w:t>
        </w:r>
        <w:r w:rsidR="00E63DF8">
          <w:rPr>
            <w:bCs/>
            <w:sz w:val="22"/>
            <w:szCs w:val="22"/>
          </w:rPr>
          <w:t>’</w:t>
        </w:r>
        <w:r w:rsidRPr="00204A14">
          <w:rPr>
            <w:bCs/>
            <w:sz w:val="22"/>
            <w:szCs w:val="22"/>
          </w:rPr>
          <w:t xml:space="preserve">s decision to repurchase the </w:t>
        </w:r>
        <w:r w:rsidR="00E63DF8">
          <w:rPr>
            <w:bCs/>
            <w:sz w:val="22"/>
            <w:szCs w:val="22"/>
          </w:rPr>
          <w:t>S</w:t>
        </w:r>
        <w:r w:rsidRPr="00204A14">
          <w:rPr>
            <w:bCs/>
            <w:sz w:val="22"/>
            <w:szCs w:val="22"/>
          </w:rPr>
          <w:t xml:space="preserve">hares and the proposed repurchase price. The </w:t>
        </w:r>
        <w:r w:rsidR="00E63DF8">
          <w:rPr>
            <w:bCs/>
            <w:sz w:val="22"/>
            <w:szCs w:val="22"/>
          </w:rPr>
          <w:t>S</w:t>
        </w:r>
        <w:r w:rsidRPr="00204A14">
          <w:rPr>
            <w:bCs/>
            <w:sz w:val="22"/>
            <w:szCs w:val="22"/>
          </w:rPr>
          <w:t xml:space="preserve">hareholder shall have </w:t>
        </w:r>
        <w:r w:rsidR="00E63DF8">
          <w:rPr>
            <w:bCs/>
            <w:sz w:val="22"/>
            <w:szCs w:val="22"/>
          </w:rPr>
          <w:t>fifteen (15)</w:t>
        </w:r>
        <w:r w:rsidRPr="00204A14">
          <w:rPr>
            <w:bCs/>
            <w:sz w:val="22"/>
            <w:szCs w:val="22"/>
          </w:rPr>
          <w:t xml:space="preserve"> days from the date of such notice to accept the offer and complete the transfer of </w:t>
        </w:r>
        <w:r w:rsidR="00E63DF8">
          <w:rPr>
            <w:bCs/>
            <w:sz w:val="22"/>
            <w:szCs w:val="22"/>
          </w:rPr>
          <w:t>S</w:t>
        </w:r>
        <w:r w:rsidRPr="00204A14">
          <w:rPr>
            <w:bCs/>
            <w:sz w:val="22"/>
            <w:szCs w:val="22"/>
          </w:rPr>
          <w:t>hares to the Company.</w:t>
        </w:r>
      </w:ins>
    </w:p>
    <w:p w14:paraId="3411F029" w14:textId="77777777" w:rsidR="00E63DF8" w:rsidRDefault="00E63DF8" w:rsidP="00E63DF8">
      <w:pPr>
        <w:pStyle w:val="ListParagraph"/>
        <w:rPr>
          <w:ins w:id="986" w:author="Andrew Balzer" w:date="2025-04-08T16:17:00Z" w16du:dateUtc="2025-04-08T20:17:00Z"/>
          <w:b/>
          <w:bCs/>
          <w:sz w:val="22"/>
          <w:szCs w:val="22"/>
        </w:rPr>
      </w:pPr>
    </w:p>
    <w:p w14:paraId="2F3730FC" w14:textId="77777777" w:rsidR="00E63DF8" w:rsidRDefault="00204A14" w:rsidP="00204A14">
      <w:pPr>
        <w:widowControl w:val="0"/>
        <w:numPr>
          <w:ilvl w:val="2"/>
          <w:numId w:val="11"/>
        </w:numPr>
        <w:ind w:left="1440" w:hanging="720"/>
        <w:rPr>
          <w:ins w:id="987" w:author="Andrew Balzer" w:date="2025-04-08T16:17:00Z" w16du:dateUtc="2025-04-08T20:17:00Z"/>
          <w:bCs/>
          <w:sz w:val="22"/>
          <w:szCs w:val="22"/>
        </w:rPr>
      </w:pPr>
      <w:ins w:id="988" w:author="Andrew Balzer" w:date="2025-04-08T16:17:00Z" w16du:dateUtc="2025-04-08T20:17:00Z">
        <w:r w:rsidRPr="00204A14">
          <w:rPr>
            <w:b/>
            <w:bCs/>
            <w:sz w:val="22"/>
            <w:szCs w:val="22"/>
            <w:u w:val="single"/>
          </w:rPr>
          <w:t>Payment for Shares</w:t>
        </w:r>
        <w:r w:rsidR="00E63DF8">
          <w:rPr>
            <w:b/>
            <w:bCs/>
            <w:sz w:val="22"/>
            <w:szCs w:val="22"/>
          </w:rPr>
          <w:t>.</w:t>
        </w:r>
        <w:r w:rsidR="00E63DF8">
          <w:rPr>
            <w:bCs/>
            <w:sz w:val="22"/>
            <w:szCs w:val="22"/>
          </w:rPr>
          <w:t xml:space="preserve">  </w:t>
        </w:r>
        <w:r w:rsidRPr="00204A14">
          <w:rPr>
            <w:bCs/>
            <w:sz w:val="22"/>
            <w:szCs w:val="22"/>
          </w:rPr>
          <w:t xml:space="preserve">The Company shall pay for the </w:t>
        </w:r>
        <w:r w:rsidR="00E63DF8">
          <w:rPr>
            <w:bCs/>
            <w:sz w:val="22"/>
            <w:szCs w:val="22"/>
          </w:rPr>
          <w:t>S</w:t>
        </w:r>
        <w:r w:rsidRPr="00204A14">
          <w:rPr>
            <w:bCs/>
            <w:sz w:val="22"/>
            <w:szCs w:val="22"/>
          </w:rPr>
          <w:t xml:space="preserve">hares repurchased under this </w:t>
        </w:r>
        <w:r w:rsidRPr="00204A14">
          <w:rPr>
            <w:bCs/>
            <w:sz w:val="22"/>
            <w:szCs w:val="22"/>
            <w:highlight w:val="yellow"/>
          </w:rPr>
          <w:t>Section</w:t>
        </w:r>
        <w:r w:rsidR="00E63DF8" w:rsidRPr="00E63DF8">
          <w:rPr>
            <w:bCs/>
            <w:sz w:val="22"/>
            <w:szCs w:val="22"/>
            <w:highlight w:val="yellow"/>
          </w:rPr>
          <w:t xml:space="preserve"> 10.6</w:t>
        </w:r>
        <w:r w:rsidRPr="00204A14">
          <w:rPr>
            <w:bCs/>
            <w:sz w:val="22"/>
            <w:szCs w:val="22"/>
          </w:rPr>
          <w:t xml:space="preserve"> in cash or, at the discretion of the Company, in a combination of cash and promissory note, payable in accordance with the terms agreed upon by the Board and the </w:t>
        </w:r>
        <w:r w:rsidR="00E63DF8">
          <w:rPr>
            <w:bCs/>
            <w:sz w:val="22"/>
            <w:szCs w:val="22"/>
          </w:rPr>
          <w:t>S</w:t>
        </w:r>
        <w:r w:rsidRPr="00204A14">
          <w:rPr>
            <w:bCs/>
            <w:sz w:val="22"/>
            <w:szCs w:val="22"/>
          </w:rPr>
          <w:t xml:space="preserve">hareholder, provided that such payment terms shall not exceed </w:t>
        </w:r>
        <w:r w:rsidR="00E63DF8">
          <w:rPr>
            <w:bCs/>
            <w:sz w:val="22"/>
            <w:szCs w:val="22"/>
          </w:rPr>
          <w:t>one (1) year</w:t>
        </w:r>
        <w:r w:rsidRPr="00204A14">
          <w:rPr>
            <w:bCs/>
            <w:sz w:val="22"/>
            <w:szCs w:val="22"/>
          </w:rPr>
          <w:t xml:space="preserve"> from the date of repurchase.</w:t>
        </w:r>
      </w:ins>
    </w:p>
    <w:p w14:paraId="735EF016" w14:textId="77777777" w:rsidR="00E63DF8" w:rsidRDefault="00E63DF8" w:rsidP="00E63DF8">
      <w:pPr>
        <w:pStyle w:val="ListParagraph"/>
        <w:rPr>
          <w:ins w:id="989" w:author="Andrew Balzer" w:date="2025-04-08T16:17:00Z" w16du:dateUtc="2025-04-08T20:17:00Z"/>
          <w:b/>
          <w:bCs/>
          <w:sz w:val="22"/>
          <w:szCs w:val="22"/>
        </w:rPr>
      </w:pPr>
    </w:p>
    <w:p w14:paraId="1C2D7335" w14:textId="77777777" w:rsidR="00E63DF8" w:rsidRDefault="00204A14" w:rsidP="00204A14">
      <w:pPr>
        <w:widowControl w:val="0"/>
        <w:numPr>
          <w:ilvl w:val="2"/>
          <w:numId w:val="11"/>
        </w:numPr>
        <w:ind w:left="1440" w:hanging="720"/>
        <w:rPr>
          <w:ins w:id="990" w:author="Andrew Balzer" w:date="2025-04-08T16:17:00Z" w16du:dateUtc="2025-04-08T20:17:00Z"/>
          <w:bCs/>
          <w:sz w:val="22"/>
          <w:szCs w:val="22"/>
        </w:rPr>
      </w:pPr>
      <w:ins w:id="991" w:author="Andrew Balzer" w:date="2025-04-08T16:17:00Z" w16du:dateUtc="2025-04-08T20:17:00Z">
        <w:r w:rsidRPr="00204A14">
          <w:rPr>
            <w:b/>
            <w:bCs/>
            <w:sz w:val="22"/>
            <w:szCs w:val="22"/>
            <w:u w:val="single"/>
          </w:rPr>
          <w:t>Right to Terminate or Delay Buyback</w:t>
        </w:r>
        <w:r w:rsidRPr="00204A14">
          <w:rPr>
            <w:b/>
            <w:bCs/>
            <w:sz w:val="22"/>
            <w:szCs w:val="22"/>
          </w:rPr>
          <w:t>.</w:t>
        </w:r>
        <w:r w:rsidR="00E63DF8">
          <w:rPr>
            <w:bCs/>
            <w:sz w:val="22"/>
            <w:szCs w:val="22"/>
          </w:rPr>
          <w:t xml:space="preserve">  </w:t>
        </w:r>
        <w:r w:rsidRPr="00204A14">
          <w:rPr>
            <w:bCs/>
            <w:sz w:val="22"/>
            <w:szCs w:val="22"/>
          </w:rPr>
          <w:t xml:space="preserve">The Company shall have the right to terminate or delay the buyback of </w:t>
        </w:r>
        <w:r w:rsidR="00E63DF8">
          <w:rPr>
            <w:bCs/>
            <w:sz w:val="22"/>
            <w:szCs w:val="22"/>
          </w:rPr>
          <w:t>S</w:t>
        </w:r>
        <w:r w:rsidRPr="00204A14">
          <w:rPr>
            <w:bCs/>
            <w:sz w:val="22"/>
            <w:szCs w:val="22"/>
          </w:rPr>
          <w:t>hares at any time prior to the closing of the repurchase transaction. Any termination or delay shall be communicated to the Problematic Shareholder in writing, and the Company shall have no further obligation with respect to the repurchase after such termination or delay.</w:t>
        </w:r>
      </w:ins>
    </w:p>
    <w:p w14:paraId="16A96B6F" w14:textId="77777777" w:rsidR="00E63DF8" w:rsidRDefault="00E63DF8" w:rsidP="00E63DF8">
      <w:pPr>
        <w:pStyle w:val="ListParagraph"/>
        <w:rPr>
          <w:ins w:id="992" w:author="Andrew Balzer" w:date="2025-04-08T16:17:00Z" w16du:dateUtc="2025-04-08T20:17:00Z"/>
          <w:b/>
          <w:bCs/>
          <w:sz w:val="22"/>
          <w:szCs w:val="22"/>
        </w:rPr>
      </w:pPr>
    </w:p>
    <w:p w14:paraId="7C8B371F" w14:textId="77777777" w:rsidR="00E63DF8" w:rsidRDefault="00204A14" w:rsidP="00204A14">
      <w:pPr>
        <w:widowControl w:val="0"/>
        <w:numPr>
          <w:ilvl w:val="2"/>
          <w:numId w:val="11"/>
        </w:numPr>
        <w:ind w:left="1440" w:hanging="720"/>
        <w:rPr>
          <w:ins w:id="993" w:author="Andrew Balzer" w:date="2025-04-08T16:17:00Z" w16du:dateUtc="2025-04-08T20:17:00Z"/>
          <w:bCs/>
          <w:sz w:val="22"/>
          <w:szCs w:val="22"/>
        </w:rPr>
      </w:pPr>
      <w:ins w:id="994" w:author="Andrew Balzer" w:date="2025-04-08T16:17:00Z" w16du:dateUtc="2025-04-08T20:17:00Z">
        <w:r w:rsidRPr="00204A14">
          <w:rPr>
            <w:b/>
            <w:bCs/>
            <w:sz w:val="22"/>
            <w:szCs w:val="22"/>
            <w:u w:val="single"/>
          </w:rPr>
          <w:t>Transfer of Shares</w:t>
        </w:r>
        <w:r w:rsidR="00E63DF8">
          <w:rPr>
            <w:b/>
            <w:bCs/>
            <w:sz w:val="22"/>
            <w:szCs w:val="22"/>
          </w:rPr>
          <w:t xml:space="preserve">.  </w:t>
        </w:r>
        <w:r w:rsidRPr="00204A14">
          <w:rPr>
            <w:bCs/>
            <w:sz w:val="22"/>
            <w:szCs w:val="22"/>
          </w:rPr>
          <w:t xml:space="preserve">Upon completion of the repurchase transaction, the </w:t>
        </w:r>
        <w:r w:rsidR="00E63DF8">
          <w:rPr>
            <w:bCs/>
            <w:sz w:val="22"/>
            <w:szCs w:val="22"/>
          </w:rPr>
          <w:t>S</w:t>
        </w:r>
        <w:r w:rsidRPr="00204A14">
          <w:rPr>
            <w:bCs/>
            <w:sz w:val="22"/>
            <w:szCs w:val="22"/>
          </w:rPr>
          <w:t xml:space="preserve">hares of the Problematic Shareholder shall be canceled or returned to the treasury of the Company, and the </w:t>
        </w:r>
        <w:r w:rsidR="00E63DF8">
          <w:rPr>
            <w:bCs/>
            <w:sz w:val="22"/>
            <w:szCs w:val="22"/>
          </w:rPr>
          <w:t>S</w:t>
        </w:r>
        <w:r w:rsidRPr="00204A14">
          <w:rPr>
            <w:bCs/>
            <w:sz w:val="22"/>
            <w:szCs w:val="22"/>
          </w:rPr>
          <w:t xml:space="preserve">hareholder’s interest in the Company shall be terminated to the extent of the repurchased </w:t>
        </w:r>
        <w:r w:rsidR="00E63DF8">
          <w:rPr>
            <w:bCs/>
            <w:sz w:val="22"/>
            <w:szCs w:val="22"/>
          </w:rPr>
          <w:t>S</w:t>
        </w:r>
        <w:r w:rsidRPr="00204A14">
          <w:rPr>
            <w:bCs/>
            <w:sz w:val="22"/>
            <w:szCs w:val="22"/>
          </w:rPr>
          <w:t>hares.</w:t>
        </w:r>
      </w:ins>
    </w:p>
    <w:p w14:paraId="03CE8A24" w14:textId="77777777" w:rsidR="00E63DF8" w:rsidRDefault="00E63DF8" w:rsidP="00E63DF8">
      <w:pPr>
        <w:pStyle w:val="ListParagraph"/>
        <w:rPr>
          <w:ins w:id="995" w:author="Andrew Balzer" w:date="2025-04-08T16:17:00Z" w16du:dateUtc="2025-04-08T20:17:00Z"/>
          <w:b/>
          <w:bCs/>
          <w:sz w:val="22"/>
          <w:szCs w:val="22"/>
        </w:rPr>
      </w:pPr>
    </w:p>
    <w:p w14:paraId="25962D85" w14:textId="77777777" w:rsidR="00E63DF8" w:rsidRDefault="00204A14" w:rsidP="00E63DF8">
      <w:pPr>
        <w:widowControl w:val="0"/>
        <w:numPr>
          <w:ilvl w:val="2"/>
          <w:numId w:val="11"/>
        </w:numPr>
        <w:ind w:left="1440" w:hanging="720"/>
        <w:rPr>
          <w:ins w:id="996" w:author="Andrew Balzer" w:date="2025-04-08T16:17:00Z" w16du:dateUtc="2025-04-08T20:17:00Z"/>
          <w:bCs/>
          <w:sz w:val="22"/>
          <w:szCs w:val="22"/>
        </w:rPr>
      </w:pPr>
      <w:ins w:id="997" w:author="Andrew Balzer" w:date="2025-04-08T16:17:00Z" w16du:dateUtc="2025-04-08T20:17:00Z">
        <w:r w:rsidRPr="00204A14">
          <w:rPr>
            <w:b/>
            <w:bCs/>
            <w:sz w:val="22"/>
            <w:szCs w:val="22"/>
            <w:u w:val="single"/>
          </w:rPr>
          <w:t>Governing Law and Dispute Resolution</w:t>
        </w:r>
        <w:r w:rsidRPr="00204A14">
          <w:rPr>
            <w:b/>
            <w:bCs/>
            <w:sz w:val="22"/>
            <w:szCs w:val="22"/>
          </w:rPr>
          <w:t>.</w:t>
        </w:r>
        <w:r w:rsidR="00E63DF8">
          <w:rPr>
            <w:bCs/>
            <w:sz w:val="22"/>
            <w:szCs w:val="22"/>
          </w:rPr>
          <w:t xml:space="preserve">  </w:t>
        </w:r>
        <w:r w:rsidRPr="00204A14">
          <w:rPr>
            <w:bCs/>
            <w:sz w:val="22"/>
            <w:szCs w:val="22"/>
          </w:rPr>
          <w:t>Any disputes arising under this Section</w:t>
        </w:r>
        <w:r w:rsidR="00E63DF8">
          <w:rPr>
            <w:bCs/>
            <w:sz w:val="22"/>
            <w:szCs w:val="22"/>
          </w:rPr>
          <w:t xml:space="preserve"> 10.6</w:t>
        </w:r>
        <w:r w:rsidRPr="00204A14">
          <w:rPr>
            <w:bCs/>
            <w:sz w:val="22"/>
            <w:szCs w:val="22"/>
          </w:rPr>
          <w:t xml:space="preserve"> shall be resolved in accordance with the dispute resolution procedures set forth in </w:t>
        </w:r>
        <w:r w:rsidR="00E63DF8" w:rsidRPr="00C47EBB">
          <w:rPr>
            <w:bCs/>
            <w:sz w:val="22"/>
            <w:szCs w:val="22"/>
            <w:highlight w:val="yellow"/>
          </w:rPr>
          <w:t xml:space="preserve">Article </w:t>
        </w:r>
        <w:r w:rsidR="00C47EBB" w:rsidRPr="00C47EBB">
          <w:rPr>
            <w:bCs/>
            <w:sz w:val="22"/>
            <w:szCs w:val="22"/>
            <w:highlight w:val="yellow"/>
          </w:rPr>
          <w:t>XI</w:t>
        </w:r>
        <w:r w:rsidR="00C47EBB">
          <w:rPr>
            <w:bCs/>
            <w:sz w:val="22"/>
            <w:szCs w:val="22"/>
          </w:rPr>
          <w:t>.</w:t>
        </w:r>
      </w:ins>
    </w:p>
    <w:p w14:paraId="6C014697" w14:textId="0D5D01C4" w:rsidR="003C7234" w:rsidRDefault="003C7234" w:rsidP="005A1A44">
      <w:pPr>
        <w:widowControl w:val="0"/>
        <w:numPr>
          <w:ilvl w:val="4"/>
          <w:numId w:val="11"/>
        </w:numPr>
        <w:ind w:left="1440"/>
        <w:rPr>
          <w:del w:id="998" w:author="Andrew Balzer" w:date="2025-04-08T16:17:00Z" w16du:dateUtc="2025-04-08T20:17:00Z"/>
          <w:bCs/>
          <w:sz w:val="22"/>
          <w:szCs w:val="22"/>
        </w:rPr>
      </w:pPr>
      <w:del w:id="999" w:author="Andrew Balzer" w:date="2025-04-08T16:17:00Z" w16du:dateUtc="2025-04-08T20:17:00Z">
        <w:r w:rsidRPr="003C7234">
          <w:rPr>
            <w:b/>
            <w:bCs/>
            <w:sz w:val="22"/>
            <w:szCs w:val="22"/>
            <w:u w:val="single"/>
          </w:rPr>
          <w:delText>Rejecting the Offer</w:delText>
        </w:r>
        <w:r w:rsidRPr="003C7234">
          <w:rPr>
            <w:b/>
            <w:bCs/>
            <w:sz w:val="22"/>
            <w:szCs w:val="22"/>
          </w:rPr>
          <w:delText>.</w:delText>
        </w:r>
        <w:r>
          <w:rPr>
            <w:b/>
            <w:bCs/>
            <w:sz w:val="22"/>
            <w:szCs w:val="22"/>
          </w:rPr>
          <w:delText xml:space="preserve"> </w:delText>
        </w:r>
        <w:r w:rsidRPr="003C7234">
          <w:rPr>
            <w:bCs/>
            <w:sz w:val="22"/>
            <w:szCs w:val="22"/>
          </w:rPr>
          <w:delText>If the Receiving Shareholder</w:delText>
        </w:r>
        <w:r>
          <w:rPr>
            <w:bCs/>
            <w:sz w:val="22"/>
            <w:szCs w:val="22"/>
          </w:rPr>
          <w:delText>s</w:delText>
        </w:r>
        <w:r w:rsidRPr="003C7234">
          <w:rPr>
            <w:bCs/>
            <w:sz w:val="22"/>
            <w:szCs w:val="22"/>
          </w:rPr>
          <w:delText xml:space="preserve"> elect to reject the offer, they must provide a Sale Notice to the Offering Shareholder within the Response Period. In such a case, the Offering Shareholder shall be required to purchase the Receiving Shareholders</w:delText>
        </w:r>
        <w:r>
          <w:rPr>
            <w:bCs/>
            <w:sz w:val="22"/>
            <w:szCs w:val="22"/>
          </w:rPr>
          <w:delText>’</w:delText>
        </w:r>
        <w:r w:rsidRPr="003C7234">
          <w:rPr>
            <w:bCs/>
            <w:sz w:val="22"/>
            <w:szCs w:val="22"/>
          </w:rPr>
          <w:delText xml:space="preserve"> </w:delText>
        </w:r>
        <w:r>
          <w:rPr>
            <w:bCs/>
            <w:sz w:val="22"/>
            <w:szCs w:val="22"/>
          </w:rPr>
          <w:delText>S</w:delText>
        </w:r>
        <w:r w:rsidRPr="003C7234">
          <w:rPr>
            <w:bCs/>
            <w:sz w:val="22"/>
            <w:szCs w:val="22"/>
          </w:rPr>
          <w:delText>hares at the Offer Price and under the terms specified in the Offer Notice.</w:delText>
        </w:r>
      </w:del>
    </w:p>
    <w:p w14:paraId="356708B9" w14:textId="77777777" w:rsidR="003C7234" w:rsidRPr="003C7234" w:rsidRDefault="003C7234" w:rsidP="003C7234">
      <w:pPr>
        <w:widowControl w:val="0"/>
        <w:ind w:left="1440"/>
        <w:rPr>
          <w:del w:id="1000" w:author="Andrew Balzer" w:date="2025-04-08T16:17:00Z" w16du:dateUtc="2025-04-08T20:17:00Z"/>
          <w:bCs/>
          <w:sz w:val="22"/>
          <w:szCs w:val="22"/>
        </w:rPr>
      </w:pPr>
    </w:p>
    <w:p w14:paraId="529F2DC1" w14:textId="77777777" w:rsidR="003C7234" w:rsidRDefault="003C7234" w:rsidP="005A1A44">
      <w:pPr>
        <w:widowControl w:val="0"/>
        <w:numPr>
          <w:ilvl w:val="4"/>
          <w:numId w:val="11"/>
        </w:numPr>
        <w:ind w:left="1440"/>
        <w:rPr>
          <w:del w:id="1001" w:author="Andrew Balzer" w:date="2025-04-08T16:17:00Z" w16du:dateUtc="2025-04-08T20:17:00Z"/>
          <w:bCs/>
          <w:sz w:val="22"/>
          <w:szCs w:val="22"/>
        </w:rPr>
      </w:pPr>
      <w:del w:id="1002" w:author="Andrew Balzer" w:date="2025-04-08T16:17:00Z" w16du:dateUtc="2025-04-08T20:17:00Z">
        <w:r w:rsidRPr="003C7234">
          <w:rPr>
            <w:b/>
            <w:bCs/>
            <w:sz w:val="22"/>
            <w:szCs w:val="22"/>
            <w:u w:val="single"/>
          </w:rPr>
          <w:delText>Closing of Sale</w:delText>
        </w:r>
        <w:r w:rsidRPr="003C7234">
          <w:rPr>
            <w:b/>
            <w:bCs/>
            <w:sz w:val="22"/>
            <w:szCs w:val="22"/>
          </w:rPr>
          <w:delText>.</w:delText>
        </w:r>
        <w:r>
          <w:rPr>
            <w:b/>
            <w:bCs/>
            <w:sz w:val="22"/>
            <w:szCs w:val="22"/>
          </w:rPr>
          <w:delText xml:space="preserve">  </w:delText>
        </w:r>
        <w:r w:rsidRPr="003C7234">
          <w:rPr>
            <w:bCs/>
            <w:sz w:val="22"/>
            <w:szCs w:val="22"/>
          </w:rPr>
          <w:delText xml:space="preserve">The closing of the purchase or sale of </w:delText>
        </w:r>
        <w:r>
          <w:rPr>
            <w:bCs/>
            <w:sz w:val="22"/>
            <w:szCs w:val="22"/>
          </w:rPr>
          <w:delText>S</w:delText>
        </w:r>
        <w:r w:rsidRPr="003C7234">
          <w:rPr>
            <w:bCs/>
            <w:sz w:val="22"/>
            <w:szCs w:val="22"/>
          </w:rPr>
          <w:delText xml:space="preserve">hares under this </w:delText>
        </w:r>
        <w:r w:rsidRPr="003C7234">
          <w:rPr>
            <w:bCs/>
            <w:sz w:val="22"/>
            <w:szCs w:val="22"/>
            <w:highlight w:val="yellow"/>
          </w:rPr>
          <w:delText>Section 6</w:delText>
        </w:r>
        <w:r>
          <w:rPr>
            <w:bCs/>
            <w:sz w:val="22"/>
            <w:szCs w:val="22"/>
          </w:rPr>
          <w:delText xml:space="preserve"> of </w:delText>
        </w:r>
        <w:r w:rsidRPr="003C7234">
          <w:rPr>
            <w:bCs/>
            <w:sz w:val="22"/>
            <w:szCs w:val="22"/>
            <w:highlight w:val="yellow"/>
          </w:rPr>
          <w:delText>Article VII</w:delText>
        </w:r>
        <w:r>
          <w:rPr>
            <w:bCs/>
            <w:sz w:val="22"/>
            <w:szCs w:val="22"/>
          </w:rPr>
          <w:delText xml:space="preserve"> </w:delText>
        </w:r>
        <w:r w:rsidRPr="003C7234">
          <w:rPr>
            <w:bCs/>
            <w:sz w:val="22"/>
            <w:szCs w:val="22"/>
          </w:rPr>
          <w:delText xml:space="preserve">shall take place no later than </w:delText>
        </w:r>
        <w:r>
          <w:rPr>
            <w:bCs/>
            <w:sz w:val="22"/>
            <w:szCs w:val="22"/>
          </w:rPr>
          <w:delText>sixty (60) d</w:delText>
        </w:r>
        <w:r w:rsidRPr="003C7234">
          <w:rPr>
            <w:bCs/>
            <w:sz w:val="22"/>
            <w:szCs w:val="22"/>
          </w:rPr>
          <w:delText xml:space="preserve">ays after the Offer Price and terms are agreed upon or determined. The parties shall execute any necessary documents to effectuate the transfer of </w:delText>
        </w:r>
        <w:r>
          <w:rPr>
            <w:bCs/>
            <w:sz w:val="22"/>
            <w:szCs w:val="22"/>
          </w:rPr>
          <w:delText>S</w:delText>
        </w:r>
        <w:r w:rsidRPr="003C7234">
          <w:rPr>
            <w:bCs/>
            <w:sz w:val="22"/>
            <w:szCs w:val="22"/>
          </w:rPr>
          <w:delText>hares and complete the sale</w:delText>
        </w:r>
        <w:r>
          <w:rPr>
            <w:bCs/>
            <w:sz w:val="22"/>
            <w:szCs w:val="22"/>
          </w:rPr>
          <w:delText>.</w:delText>
        </w:r>
      </w:del>
    </w:p>
    <w:p w14:paraId="3FAB1643" w14:textId="77777777" w:rsidR="003C7234" w:rsidRDefault="003C7234" w:rsidP="003C7234">
      <w:pPr>
        <w:pStyle w:val="ListParagraph"/>
        <w:rPr>
          <w:del w:id="1003" w:author="Andrew Balzer" w:date="2025-04-08T16:17:00Z" w16du:dateUtc="2025-04-08T20:17:00Z"/>
          <w:b/>
          <w:bCs/>
          <w:sz w:val="22"/>
          <w:szCs w:val="22"/>
        </w:rPr>
      </w:pPr>
    </w:p>
    <w:p w14:paraId="3835479E" w14:textId="77777777" w:rsidR="003C7234" w:rsidRPr="003C7234" w:rsidRDefault="003C7234" w:rsidP="005A1A44">
      <w:pPr>
        <w:widowControl w:val="0"/>
        <w:numPr>
          <w:ilvl w:val="4"/>
          <w:numId w:val="11"/>
        </w:numPr>
        <w:ind w:left="1440"/>
        <w:rPr>
          <w:del w:id="1004" w:author="Andrew Balzer" w:date="2025-04-08T16:17:00Z" w16du:dateUtc="2025-04-08T20:17:00Z"/>
          <w:bCs/>
          <w:sz w:val="22"/>
          <w:szCs w:val="22"/>
          <w:highlight w:val="yellow"/>
        </w:rPr>
      </w:pPr>
      <w:del w:id="1005" w:author="Andrew Balzer" w:date="2025-04-08T16:17:00Z" w16du:dateUtc="2025-04-08T20:17:00Z">
        <w:r w:rsidRPr="003C7234">
          <w:rPr>
            <w:b/>
            <w:bCs/>
            <w:sz w:val="22"/>
            <w:szCs w:val="22"/>
            <w:highlight w:val="yellow"/>
            <w:u w:val="single"/>
          </w:rPr>
          <w:delText>Failure to Exercise Option</w:delText>
        </w:r>
        <w:r w:rsidRPr="003C7234">
          <w:rPr>
            <w:b/>
            <w:bCs/>
            <w:sz w:val="22"/>
            <w:szCs w:val="22"/>
            <w:highlight w:val="yellow"/>
          </w:rPr>
          <w:delText xml:space="preserve">.  </w:delText>
        </w:r>
        <w:r w:rsidRPr="003C7234">
          <w:rPr>
            <w:bCs/>
            <w:sz w:val="22"/>
            <w:szCs w:val="22"/>
            <w:highlight w:val="yellow"/>
          </w:rPr>
          <w:delText>If the Receiving Shareholders fail to respond to the Offer Notice within the Response Period, the Offering Shareholder shall have the right to sell the Offered Shares to a third party, but only on terms no more favorable than those offered to the Receiving Shareholder. If the sale to a third party is not completed within sixty (60) days after the expiration of the Response Period, the Offering Shareholder must once again offer the Shares to the Receiving Shareholder under the same terms and conditions.</w:delText>
        </w:r>
      </w:del>
    </w:p>
    <w:p w14:paraId="6F09402D" w14:textId="77777777" w:rsidR="003C7234" w:rsidRDefault="003C7234" w:rsidP="003C7234">
      <w:pPr>
        <w:pStyle w:val="ListParagraph"/>
        <w:rPr>
          <w:del w:id="1006" w:author="Andrew Balzer" w:date="2025-04-08T16:17:00Z" w16du:dateUtc="2025-04-08T20:17:00Z"/>
          <w:b/>
          <w:bCs/>
          <w:sz w:val="22"/>
          <w:szCs w:val="22"/>
        </w:rPr>
      </w:pPr>
    </w:p>
    <w:p w14:paraId="0BF6677A" w14:textId="3F08160E" w:rsidR="00AE1783" w:rsidRPr="003C7234" w:rsidRDefault="003C7234" w:rsidP="005A1A44">
      <w:pPr>
        <w:widowControl w:val="0"/>
        <w:numPr>
          <w:ilvl w:val="4"/>
          <w:numId w:val="11"/>
        </w:numPr>
        <w:ind w:left="1440"/>
        <w:rPr>
          <w:del w:id="1007" w:author="Andrew Balzer" w:date="2025-04-08T16:17:00Z" w16du:dateUtc="2025-04-08T20:17:00Z"/>
          <w:bCs/>
          <w:sz w:val="22"/>
          <w:szCs w:val="22"/>
        </w:rPr>
      </w:pPr>
      <w:del w:id="1008" w:author="Andrew Balzer" w:date="2025-04-08T16:17:00Z" w16du:dateUtc="2025-04-08T20:17:00Z">
        <w:r w:rsidRPr="003C7234">
          <w:rPr>
            <w:b/>
            <w:bCs/>
            <w:sz w:val="22"/>
            <w:szCs w:val="22"/>
            <w:u w:val="single"/>
          </w:rPr>
          <w:delText>Binding Nature</w:delText>
        </w:r>
        <w:r w:rsidRPr="003C7234">
          <w:rPr>
            <w:b/>
            <w:bCs/>
            <w:sz w:val="22"/>
            <w:szCs w:val="22"/>
          </w:rPr>
          <w:delText xml:space="preserve">.  </w:delText>
        </w:r>
        <w:r w:rsidRPr="003C7234">
          <w:rPr>
            <w:bCs/>
            <w:sz w:val="22"/>
            <w:szCs w:val="22"/>
          </w:rPr>
          <w:delText xml:space="preserve">The provisions of this </w:delText>
        </w:r>
        <w:r w:rsidRPr="003C7234">
          <w:rPr>
            <w:bCs/>
            <w:sz w:val="22"/>
            <w:szCs w:val="22"/>
            <w:highlight w:val="yellow"/>
          </w:rPr>
          <w:delText>Section 6</w:delText>
        </w:r>
        <w:r w:rsidRPr="003C7234">
          <w:rPr>
            <w:bCs/>
            <w:sz w:val="22"/>
            <w:szCs w:val="22"/>
          </w:rPr>
          <w:delText xml:space="preserve"> of </w:delText>
        </w:r>
        <w:r w:rsidRPr="003C7234">
          <w:rPr>
            <w:bCs/>
            <w:sz w:val="22"/>
            <w:szCs w:val="22"/>
            <w:highlight w:val="yellow"/>
          </w:rPr>
          <w:delText>Article VII</w:delText>
        </w:r>
        <w:r w:rsidRPr="003C7234">
          <w:rPr>
            <w:bCs/>
            <w:sz w:val="22"/>
            <w:szCs w:val="22"/>
          </w:rPr>
          <w:delText xml:space="preserve"> shall be binding upon the parties and their respective heirs, executors, administrators, and successors.</w:delText>
        </w:r>
      </w:del>
    </w:p>
    <w:p w14:paraId="5142D0FC" w14:textId="7903A90B" w:rsidR="006223E6" w:rsidRDefault="006223E6" w:rsidP="00E63DF8">
      <w:pPr>
        <w:pStyle w:val="ListParagraph"/>
        <w:rPr>
          <w:b/>
          <w:sz w:val="22"/>
          <w:u w:val="single"/>
          <w:rPrChange w:id="1009" w:author="Andrew Balzer" w:date="2025-04-08T16:17:00Z" w16du:dateUtc="2025-04-08T20:17:00Z">
            <w:rPr>
              <w:bCs/>
              <w:sz w:val="22"/>
              <w:szCs w:val="22"/>
            </w:rPr>
          </w:rPrChange>
        </w:rPr>
        <w:pPrChange w:id="1010" w:author="Andrew Balzer" w:date="2025-04-08T16:17:00Z" w16du:dateUtc="2025-04-08T20:17:00Z">
          <w:pPr>
            <w:widowControl w:val="0"/>
            <w:ind w:left="720"/>
          </w:pPr>
        </w:pPrChange>
      </w:pPr>
    </w:p>
    <w:p w14:paraId="674BCA47" w14:textId="4AEBEBF8" w:rsidR="006223E6" w:rsidRDefault="006223E6" w:rsidP="00E63DF8">
      <w:pPr>
        <w:widowControl w:val="0"/>
        <w:numPr>
          <w:ilvl w:val="1"/>
          <w:numId w:val="11"/>
        </w:numPr>
        <w:ind w:left="720" w:hanging="720"/>
        <w:rPr>
          <w:bCs/>
          <w:sz w:val="22"/>
          <w:szCs w:val="22"/>
        </w:rPr>
        <w:pPrChange w:id="1011" w:author="Andrew Balzer" w:date="2025-04-08T16:17:00Z" w16du:dateUtc="2025-04-08T20:17:00Z">
          <w:pPr>
            <w:widowControl w:val="0"/>
            <w:numPr>
              <w:ilvl w:val="3"/>
              <w:numId w:val="11"/>
            </w:numPr>
            <w:ind w:left="720" w:hanging="360"/>
          </w:pPr>
        </w:pPrChange>
      </w:pPr>
      <w:r w:rsidRPr="00E63DF8">
        <w:rPr>
          <w:rStyle w:val="Heading2Char"/>
          <w:rPrChange w:id="1012" w:author="Andrew Balzer" w:date="2025-04-08T16:17:00Z" w16du:dateUtc="2025-04-08T20:17:00Z">
            <w:rPr>
              <w:b/>
              <w:sz w:val="22"/>
              <w:szCs w:val="22"/>
              <w:u w:val="single"/>
            </w:rPr>
          </w:rPrChange>
        </w:rPr>
        <w:t>Life Insurance for the Founder</w:t>
      </w:r>
      <w:r w:rsidRPr="006223E6">
        <w:rPr>
          <w:b/>
          <w:sz w:val="22"/>
          <w:szCs w:val="22"/>
        </w:rPr>
        <w:t>.</w:t>
      </w:r>
    </w:p>
    <w:p w14:paraId="5F2BC21A" w14:textId="77777777" w:rsidR="006223E6" w:rsidRDefault="006223E6" w:rsidP="00E63DF8">
      <w:pPr>
        <w:widowControl w:val="0"/>
        <w:ind w:left="720"/>
        <w:rPr>
          <w:bCs/>
          <w:sz w:val="22"/>
          <w:szCs w:val="22"/>
        </w:rPr>
        <w:pPrChange w:id="1013" w:author="Andrew Balzer" w:date="2025-04-08T16:17:00Z" w16du:dateUtc="2025-04-08T20:17:00Z">
          <w:pPr>
            <w:pStyle w:val="ListParagraph"/>
          </w:pPr>
        </w:pPrChange>
      </w:pPr>
    </w:p>
    <w:p w14:paraId="0E584346" w14:textId="5CD06A85" w:rsidR="006223E6" w:rsidRDefault="006223E6" w:rsidP="00C47EBB">
      <w:pPr>
        <w:widowControl w:val="0"/>
        <w:numPr>
          <w:ilvl w:val="2"/>
          <w:numId w:val="11"/>
        </w:numPr>
        <w:ind w:left="1440" w:hanging="720"/>
        <w:rPr>
          <w:bCs/>
          <w:sz w:val="22"/>
          <w:szCs w:val="22"/>
        </w:rPr>
        <w:pPrChange w:id="1014" w:author="Andrew Balzer" w:date="2025-04-08T16:17:00Z" w16du:dateUtc="2025-04-08T20:17:00Z">
          <w:pPr>
            <w:widowControl w:val="0"/>
            <w:numPr>
              <w:ilvl w:val="4"/>
              <w:numId w:val="11"/>
            </w:numPr>
            <w:ind w:left="1440" w:hanging="360"/>
          </w:pPr>
        </w:pPrChange>
      </w:pPr>
      <w:r w:rsidRPr="006223E6">
        <w:rPr>
          <w:b/>
          <w:bCs/>
          <w:sz w:val="22"/>
          <w:szCs w:val="22"/>
          <w:u w:val="single"/>
        </w:rPr>
        <w:t>Requirement for Life Insurance Policy</w:t>
      </w:r>
      <w:r w:rsidRPr="006223E6">
        <w:rPr>
          <w:b/>
          <w:bCs/>
          <w:sz w:val="22"/>
          <w:szCs w:val="22"/>
        </w:rPr>
        <w:t>.</w:t>
      </w:r>
      <w:r>
        <w:rPr>
          <w:b/>
          <w:bCs/>
          <w:sz w:val="22"/>
          <w:szCs w:val="22"/>
        </w:rPr>
        <w:t xml:space="preserve">  </w:t>
      </w:r>
      <w:r w:rsidRPr="006223E6">
        <w:rPr>
          <w:bCs/>
          <w:sz w:val="22"/>
          <w:szCs w:val="22"/>
        </w:rPr>
        <w:t xml:space="preserve">The Company shall, at its own expense, maintain a life insurance policy (the </w:t>
      </w:r>
      <w:r>
        <w:rPr>
          <w:bCs/>
          <w:sz w:val="22"/>
          <w:szCs w:val="22"/>
        </w:rPr>
        <w:t>“</w:t>
      </w:r>
      <w:r w:rsidRPr="006223E6">
        <w:rPr>
          <w:bCs/>
          <w:sz w:val="22"/>
          <w:szCs w:val="22"/>
        </w:rPr>
        <w:t>Policy</w:t>
      </w:r>
      <w:r>
        <w:rPr>
          <w:bCs/>
          <w:sz w:val="22"/>
          <w:szCs w:val="22"/>
        </w:rPr>
        <w:t>”</w:t>
      </w:r>
      <w:r w:rsidRPr="006223E6">
        <w:rPr>
          <w:bCs/>
          <w:sz w:val="22"/>
          <w:szCs w:val="22"/>
        </w:rPr>
        <w:t xml:space="preserve">) on the life of the </w:t>
      </w:r>
      <w:r>
        <w:rPr>
          <w:bCs/>
          <w:sz w:val="22"/>
          <w:szCs w:val="22"/>
        </w:rPr>
        <w:t>Founder</w:t>
      </w:r>
      <w:r w:rsidRPr="006223E6">
        <w:rPr>
          <w:bCs/>
          <w:sz w:val="22"/>
          <w:szCs w:val="22"/>
        </w:rPr>
        <w:t xml:space="preserve"> in the amount of </w:t>
      </w:r>
      <w:r w:rsidRPr="006223E6">
        <w:rPr>
          <w:bCs/>
          <w:sz w:val="22"/>
          <w:szCs w:val="22"/>
          <w:highlight w:val="yellow"/>
        </w:rPr>
        <w:t>[specify amount]</w:t>
      </w:r>
      <w:r w:rsidRPr="006223E6">
        <w:rPr>
          <w:bCs/>
          <w:sz w:val="22"/>
          <w:szCs w:val="22"/>
        </w:rPr>
        <w:t xml:space="preserve"> (the </w:t>
      </w:r>
      <w:r>
        <w:rPr>
          <w:bCs/>
          <w:sz w:val="22"/>
          <w:szCs w:val="22"/>
        </w:rPr>
        <w:t>“I</w:t>
      </w:r>
      <w:r w:rsidRPr="006223E6">
        <w:rPr>
          <w:bCs/>
          <w:sz w:val="22"/>
          <w:szCs w:val="22"/>
        </w:rPr>
        <w:t>nsured Amount</w:t>
      </w:r>
      <w:r>
        <w:rPr>
          <w:bCs/>
          <w:sz w:val="22"/>
          <w:szCs w:val="22"/>
        </w:rPr>
        <w:t>”</w:t>
      </w:r>
      <w:r w:rsidRPr="006223E6">
        <w:rPr>
          <w:bCs/>
          <w:sz w:val="22"/>
          <w:szCs w:val="22"/>
        </w:rPr>
        <w:t>), with the Company named as the primary beneficiary. The Company may, at its discretion, adjust the amount of coverage based on changes in the value or needs of the business, with prior consent from the</w:t>
      </w:r>
      <w:r>
        <w:rPr>
          <w:bCs/>
          <w:sz w:val="22"/>
          <w:szCs w:val="22"/>
        </w:rPr>
        <w:t xml:space="preserve"> Founder</w:t>
      </w:r>
      <w:r w:rsidRPr="006223E6">
        <w:rPr>
          <w:bCs/>
          <w:sz w:val="22"/>
          <w:szCs w:val="22"/>
        </w:rPr>
        <w:t>, which consent shall not be unreasonably withheld.</w:t>
      </w:r>
    </w:p>
    <w:p w14:paraId="27C46FE1" w14:textId="6CFAA024" w:rsidR="006223E6" w:rsidRPr="006223E6" w:rsidRDefault="006223E6" w:rsidP="00C47EBB">
      <w:pPr>
        <w:widowControl w:val="0"/>
        <w:rPr>
          <w:bCs/>
          <w:sz w:val="22"/>
          <w:szCs w:val="22"/>
        </w:rPr>
        <w:pPrChange w:id="1015" w:author="Andrew Balzer" w:date="2025-04-08T16:17:00Z" w16du:dateUtc="2025-04-08T20:17:00Z">
          <w:pPr>
            <w:widowControl w:val="0"/>
            <w:ind w:left="1440"/>
          </w:pPr>
        </w:pPrChange>
      </w:pPr>
    </w:p>
    <w:p w14:paraId="41240BCB" w14:textId="77777777" w:rsidR="006223E6" w:rsidRDefault="006223E6" w:rsidP="00C47EBB">
      <w:pPr>
        <w:widowControl w:val="0"/>
        <w:numPr>
          <w:ilvl w:val="2"/>
          <w:numId w:val="11"/>
        </w:numPr>
        <w:ind w:left="1440" w:hanging="720"/>
        <w:rPr>
          <w:bCs/>
          <w:sz w:val="22"/>
          <w:szCs w:val="22"/>
        </w:rPr>
        <w:pPrChange w:id="1016" w:author="Andrew Balzer" w:date="2025-04-08T16:17:00Z" w16du:dateUtc="2025-04-08T20:17:00Z">
          <w:pPr>
            <w:widowControl w:val="0"/>
            <w:numPr>
              <w:ilvl w:val="4"/>
              <w:numId w:val="11"/>
            </w:numPr>
            <w:ind w:left="1440" w:hanging="360"/>
          </w:pPr>
        </w:pPrChange>
      </w:pPr>
      <w:r w:rsidRPr="006223E6">
        <w:rPr>
          <w:b/>
          <w:bCs/>
          <w:sz w:val="22"/>
          <w:szCs w:val="22"/>
          <w:u w:val="single"/>
        </w:rPr>
        <w:t>Ownership and Control of Policy</w:t>
      </w:r>
      <w:r w:rsidRPr="006223E6">
        <w:rPr>
          <w:b/>
          <w:bCs/>
          <w:sz w:val="22"/>
          <w:szCs w:val="22"/>
        </w:rPr>
        <w:t>.</w:t>
      </w:r>
      <w:r>
        <w:rPr>
          <w:b/>
          <w:bCs/>
          <w:sz w:val="22"/>
          <w:szCs w:val="22"/>
        </w:rPr>
        <w:t xml:space="preserve">  </w:t>
      </w:r>
      <w:r w:rsidRPr="006223E6">
        <w:rPr>
          <w:bCs/>
          <w:sz w:val="22"/>
          <w:szCs w:val="22"/>
        </w:rPr>
        <w:t>The Company shall be the sole owner and beneficiary of the Policy. The Company shall have the right to borrow against or otherwise utilize the Policy as collateral if necessary, subject to the provisions of this Agreement.</w:t>
      </w:r>
    </w:p>
    <w:p w14:paraId="1EE53A2C" w14:textId="77777777" w:rsidR="006223E6" w:rsidRDefault="006223E6" w:rsidP="006223E6">
      <w:pPr>
        <w:pStyle w:val="ListParagraph"/>
        <w:rPr>
          <w:b/>
          <w:sz w:val="22"/>
          <w:u w:val="single"/>
          <w:rPrChange w:id="1017" w:author="Andrew Balzer" w:date="2025-04-08T16:17:00Z" w16du:dateUtc="2025-04-08T20:17:00Z">
            <w:rPr>
              <w:b/>
              <w:bCs/>
              <w:sz w:val="22"/>
              <w:szCs w:val="22"/>
            </w:rPr>
          </w:rPrChange>
        </w:rPr>
      </w:pPr>
    </w:p>
    <w:p w14:paraId="5438F9DA" w14:textId="77777777" w:rsidR="006223E6" w:rsidRDefault="006223E6" w:rsidP="00C47EBB">
      <w:pPr>
        <w:widowControl w:val="0"/>
        <w:numPr>
          <w:ilvl w:val="2"/>
          <w:numId w:val="11"/>
        </w:numPr>
        <w:ind w:left="1440" w:hanging="720"/>
        <w:rPr>
          <w:bCs/>
          <w:sz w:val="22"/>
          <w:szCs w:val="22"/>
        </w:rPr>
        <w:pPrChange w:id="1018" w:author="Andrew Balzer" w:date="2025-04-08T16:17:00Z" w16du:dateUtc="2025-04-08T20:17:00Z">
          <w:pPr>
            <w:widowControl w:val="0"/>
            <w:numPr>
              <w:ilvl w:val="4"/>
              <w:numId w:val="11"/>
            </w:numPr>
            <w:ind w:left="1440" w:hanging="360"/>
          </w:pPr>
        </w:pPrChange>
      </w:pPr>
      <w:r w:rsidRPr="006223E6">
        <w:rPr>
          <w:b/>
          <w:bCs/>
          <w:sz w:val="22"/>
          <w:szCs w:val="22"/>
          <w:u w:val="single"/>
        </w:rPr>
        <w:t>Payment of Premiums</w:t>
      </w:r>
      <w:r w:rsidRPr="006223E6">
        <w:rPr>
          <w:b/>
          <w:bCs/>
          <w:sz w:val="22"/>
          <w:szCs w:val="22"/>
        </w:rPr>
        <w:t>.</w:t>
      </w:r>
      <w:r>
        <w:rPr>
          <w:b/>
          <w:bCs/>
          <w:sz w:val="22"/>
          <w:szCs w:val="22"/>
        </w:rPr>
        <w:t xml:space="preserve">  </w:t>
      </w:r>
      <w:r w:rsidRPr="006223E6">
        <w:rPr>
          <w:bCs/>
          <w:sz w:val="22"/>
          <w:szCs w:val="22"/>
        </w:rPr>
        <w:t>The Company shall be responsible for paying all premiums and costs associated with maintaining the Policy. The Company shall ensure that premiums are paid in a timely manner to keep the Policy in force.</w:t>
      </w:r>
    </w:p>
    <w:p w14:paraId="28D5F265" w14:textId="77777777" w:rsidR="006223E6" w:rsidRDefault="006223E6" w:rsidP="006223E6">
      <w:pPr>
        <w:pStyle w:val="ListParagraph"/>
        <w:rPr>
          <w:b/>
          <w:sz w:val="22"/>
          <w:u w:val="single"/>
          <w:rPrChange w:id="1019" w:author="Andrew Balzer" w:date="2025-04-08T16:17:00Z" w16du:dateUtc="2025-04-08T20:17:00Z">
            <w:rPr>
              <w:b/>
              <w:bCs/>
              <w:sz w:val="22"/>
              <w:szCs w:val="22"/>
            </w:rPr>
          </w:rPrChange>
        </w:rPr>
      </w:pPr>
    </w:p>
    <w:p w14:paraId="14102FBB" w14:textId="77777777" w:rsidR="00AE1783" w:rsidRDefault="006223E6" w:rsidP="00C47EBB">
      <w:pPr>
        <w:widowControl w:val="0"/>
        <w:numPr>
          <w:ilvl w:val="2"/>
          <w:numId w:val="11"/>
        </w:numPr>
        <w:ind w:left="1440" w:hanging="720"/>
        <w:rPr>
          <w:bCs/>
          <w:sz w:val="22"/>
          <w:szCs w:val="22"/>
        </w:rPr>
        <w:pPrChange w:id="1020" w:author="Andrew Balzer" w:date="2025-04-08T16:17:00Z" w16du:dateUtc="2025-04-08T20:17:00Z">
          <w:pPr>
            <w:widowControl w:val="0"/>
            <w:numPr>
              <w:ilvl w:val="4"/>
              <w:numId w:val="11"/>
            </w:numPr>
            <w:ind w:left="1440" w:hanging="360"/>
          </w:pPr>
        </w:pPrChange>
      </w:pPr>
      <w:r w:rsidRPr="006223E6">
        <w:rPr>
          <w:b/>
          <w:bCs/>
          <w:sz w:val="22"/>
          <w:szCs w:val="22"/>
          <w:u w:val="single"/>
        </w:rPr>
        <w:t>Proceeds of Insurance</w:t>
      </w:r>
      <w:r w:rsidRPr="006223E6">
        <w:rPr>
          <w:b/>
          <w:bCs/>
          <w:sz w:val="22"/>
          <w:szCs w:val="22"/>
        </w:rPr>
        <w:t>.</w:t>
      </w:r>
      <w:r>
        <w:rPr>
          <w:b/>
          <w:bCs/>
          <w:sz w:val="22"/>
          <w:szCs w:val="22"/>
        </w:rPr>
        <w:t xml:space="preserve">  </w:t>
      </w:r>
      <w:r w:rsidRPr="006223E6">
        <w:rPr>
          <w:bCs/>
          <w:sz w:val="22"/>
          <w:szCs w:val="22"/>
        </w:rPr>
        <w:t xml:space="preserve">In the event of the death of the </w:t>
      </w:r>
      <w:r>
        <w:rPr>
          <w:bCs/>
          <w:sz w:val="22"/>
          <w:szCs w:val="22"/>
        </w:rPr>
        <w:t>Founder</w:t>
      </w:r>
      <w:r w:rsidRPr="006223E6">
        <w:rPr>
          <w:bCs/>
          <w:sz w:val="22"/>
          <w:szCs w:val="22"/>
        </w:rPr>
        <w:t xml:space="preserve">, the Company shall receive the death benefit proceeds under the Policy (the </w:t>
      </w:r>
      <w:r>
        <w:rPr>
          <w:bCs/>
          <w:sz w:val="22"/>
          <w:szCs w:val="22"/>
        </w:rPr>
        <w:t>“</w:t>
      </w:r>
      <w:r w:rsidRPr="006223E6">
        <w:rPr>
          <w:bCs/>
          <w:sz w:val="22"/>
          <w:szCs w:val="22"/>
        </w:rPr>
        <w:t>Proceeds</w:t>
      </w:r>
      <w:r>
        <w:rPr>
          <w:bCs/>
          <w:sz w:val="22"/>
          <w:szCs w:val="22"/>
        </w:rPr>
        <w:t>”)</w:t>
      </w:r>
      <w:r w:rsidRPr="006223E6">
        <w:rPr>
          <w:bCs/>
          <w:sz w:val="22"/>
          <w:szCs w:val="22"/>
        </w:rPr>
        <w:t xml:space="preserve">. The Proceeds shall be used by the Company to offset any financial loss resulting from the </w:t>
      </w:r>
      <w:r>
        <w:rPr>
          <w:bCs/>
          <w:sz w:val="22"/>
          <w:szCs w:val="22"/>
        </w:rPr>
        <w:t>Founder’s</w:t>
      </w:r>
      <w:r w:rsidRPr="006223E6">
        <w:rPr>
          <w:bCs/>
          <w:sz w:val="22"/>
          <w:szCs w:val="22"/>
        </w:rPr>
        <w:t xml:space="preserve"> death, including but not limited to, hiring and training a replacement, covering business disruptions, or compensating </w:t>
      </w:r>
      <w:r w:rsidR="00AE1783">
        <w:rPr>
          <w:bCs/>
          <w:sz w:val="22"/>
          <w:szCs w:val="22"/>
        </w:rPr>
        <w:t>S</w:t>
      </w:r>
      <w:r w:rsidRPr="006223E6">
        <w:rPr>
          <w:bCs/>
          <w:sz w:val="22"/>
          <w:szCs w:val="22"/>
        </w:rPr>
        <w:t xml:space="preserve">hareholders for the loss of </w:t>
      </w:r>
      <w:r w:rsidR="00AE1783">
        <w:rPr>
          <w:bCs/>
          <w:sz w:val="22"/>
          <w:szCs w:val="22"/>
        </w:rPr>
        <w:t>the Founder</w:t>
      </w:r>
      <w:r w:rsidRPr="006223E6">
        <w:rPr>
          <w:bCs/>
          <w:sz w:val="22"/>
          <w:szCs w:val="22"/>
        </w:rPr>
        <w:t xml:space="preserve">. The Proceeds may also be used to redeem </w:t>
      </w:r>
      <w:r w:rsidR="00AE1783">
        <w:rPr>
          <w:bCs/>
          <w:sz w:val="22"/>
          <w:szCs w:val="22"/>
        </w:rPr>
        <w:t>S</w:t>
      </w:r>
      <w:r w:rsidRPr="006223E6">
        <w:rPr>
          <w:bCs/>
          <w:sz w:val="22"/>
          <w:szCs w:val="22"/>
        </w:rPr>
        <w:t xml:space="preserve">hares held by the </w:t>
      </w:r>
      <w:r w:rsidR="00AE1783">
        <w:rPr>
          <w:bCs/>
          <w:sz w:val="22"/>
          <w:szCs w:val="22"/>
        </w:rPr>
        <w:t>Founder</w:t>
      </w:r>
      <w:r w:rsidRPr="006223E6">
        <w:rPr>
          <w:bCs/>
          <w:sz w:val="22"/>
          <w:szCs w:val="22"/>
        </w:rPr>
        <w:t>, if applicable, as set forth in the buy-sell provisions of this Agreement.</w:t>
      </w:r>
    </w:p>
    <w:p w14:paraId="4C03CE82" w14:textId="77777777" w:rsidR="00AE1783" w:rsidRDefault="00AE1783" w:rsidP="00AE1783">
      <w:pPr>
        <w:pStyle w:val="ListParagraph"/>
        <w:rPr>
          <w:b/>
          <w:sz w:val="22"/>
          <w:u w:val="single"/>
          <w:rPrChange w:id="1021" w:author="Andrew Balzer" w:date="2025-04-08T16:17:00Z" w16du:dateUtc="2025-04-08T20:17:00Z">
            <w:rPr>
              <w:b/>
              <w:bCs/>
              <w:sz w:val="22"/>
              <w:szCs w:val="22"/>
            </w:rPr>
          </w:rPrChange>
        </w:rPr>
      </w:pPr>
    </w:p>
    <w:p w14:paraId="221D8A41" w14:textId="77777777" w:rsidR="00AE1783" w:rsidRDefault="006223E6" w:rsidP="00C47EBB">
      <w:pPr>
        <w:widowControl w:val="0"/>
        <w:numPr>
          <w:ilvl w:val="2"/>
          <w:numId w:val="11"/>
        </w:numPr>
        <w:ind w:left="1440" w:hanging="720"/>
        <w:rPr>
          <w:bCs/>
          <w:sz w:val="22"/>
          <w:szCs w:val="22"/>
        </w:rPr>
        <w:pPrChange w:id="1022" w:author="Andrew Balzer" w:date="2025-04-08T16:17:00Z" w16du:dateUtc="2025-04-08T20:17:00Z">
          <w:pPr>
            <w:widowControl w:val="0"/>
            <w:numPr>
              <w:ilvl w:val="4"/>
              <w:numId w:val="11"/>
            </w:numPr>
            <w:ind w:left="1440" w:hanging="360"/>
          </w:pPr>
        </w:pPrChange>
      </w:pPr>
      <w:r w:rsidRPr="006223E6">
        <w:rPr>
          <w:b/>
          <w:bCs/>
          <w:sz w:val="22"/>
          <w:szCs w:val="22"/>
          <w:u w:val="single"/>
        </w:rPr>
        <w:t>Buy-Sell Agreement Trigger</w:t>
      </w:r>
      <w:r w:rsidRPr="006223E6">
        <w:rPr>
          <w:b/>
          <w:bCs/>
          <w:sz w:val="22"/>
          <w:szCs w:val="22"/>
        </w:rPr>
        <w:t>.</w:t>
      </w:r>
      <w:r w:rsidR="00AE1783">
        <w:rPr>
          <w:b/>
          <w:bCs/>
          <w:sz w:val="22"/>
          <w:szCs w:val="22"/>
        </w:rPr>
        <w:t xml:space="preserve">  </w:t>
      </w:r>
      <w:r w:rsidRPr="006223E6">
        <w:rPr>
          <w:bCs/>
          <w:sz w:val="22"/>
          <w:szCs w:val="22"/>
        </w:rPr>
        <w:t xml:space="preserve">In the event of the death of the </w:t>
      </w:r>
      <w:r w:rsidR="00AE1783">
        <w:rPr>
          <w:bCs/>
          <w:sz w:val="22"/>
          <w:szCs w:val="22"/>
        </w:rPr>
        <w:t>Founder</w:t>
      </w:r>
      <w:r w:rsidRPr="006223E6">
        <w:rPr>
          <w:bCs/>
          <w:sz w:val="22"/>
          <w:szCs w:val="22"/>
        </w:rPr>
        <w:t xml:space="preserve">, the Proceeds from the Policy may be used by the Company to fund the repurchase of the </w:t>
      </w:r>
      <w:r w:rsidR="00AE1783">
        <w:rPr>
          <w:bCs/>
          <w:sz w:val="22"/>
          <w:szCs w:val="22"/>
        </w:rPr>
        <w:t>Founder</w:t>
      </w:r>
      <w:r w:rsidRPr="006223E6">
        <w:rPr>
          <w:bCs/>
          <w:sz w:val="22"/>
          <w:szCs w:val="22"/>
        </w:rPr>
        <w:t xml:space="preserve"> </w:t>
      </w:r>
      <w:r w:rsidR="00AE1783">
        <w:rPr>
          <w:bCs/>
          <w:sz w:val="22"/>
          <w:szCs w:val="22"/>
        </w:rPr>
        <w:t>S</w:t>
      </w:r>
      <w:r w:rsidRPr="006223E6">
        <w:rPr>
          <w:bCs/>
          <w:sz w:val="22"/>
          <w:szCs w:val="22"/>
        </w:rPr>
        <w:t xml:space="preserve">hares, as provided in the Buy-Sell Agreement, if applicable. The Company shall offer to purchase the </w:t>
      </w:r>
      <w:r w:rsidR="00AE1783">
        <w:rPr>
          <w:bCs/>
          <w:sz w:val="22"/>
          <w:szCs w:val="22"/>
        </w:rPr>
        <w:t>S</w:t>
      </w:r>
      <w:r w:rsidRPr="006223E6">
        <w:rPr>
          <w:bCs/>
          <w:sz w:val="22"/>
          <w:szCs w:val="22"/>
        </w:rPr>
        <w:t xml:space="preserve">hares of the deceased </w:t>
      </w:r>
      <w:r w:rsidR="00AE1783">
        <w:rPr>
          <w:bCs/>
          <w:sz w:val="22"/>
          <w:szCs w:val="22"/>
        </w:rPr>
        <w:t>Founder</w:t>
      </w:r>
      <w:r w:rsidRPr="006223E6">
        <w:rPr>
          <w:bCs/>
          <w:sz w:val="22"/>
          <w:szCs w:val="22"/>
        </w:rPr>
        <w:t xml:space="preserve"> (or the </w:t>
      </w:r>
      <w:r w:rsidR="00AE1783">
        <w:rPr>
          <w:bCs/>
          <w:sz w:val="22"/>
          <w:szCs w:val="22"/>
        </w:rPr>
        <w:t>Founder’s</w:t>
      </w:r>
      <w:r w:rsidRPr="006223E6">
        <w:rPr>
          <w:bCs/>
          <w:sz w:val="22"/>
          <w:szCs w:val="22"/>
        </w:rPr>
        <w:t xml:space="preserve"> estate) under the terms outlined in the Buy-Sell Agreement, and the Proceeds from the Policy may be used for such purchase.</w:t>
      </w:r>
      <w:r w:rsidR="00AE1783">
        <w:rPr>
          <w:bCs/>
          <w:sz w:val="22"/>
          <w:szCs w:val="22"/>
        </w:rPr>
        <w:t xml:space="preserve"> The Founder’s estate shall not be obligated to sell under this provision.</w:t>
      </w:r>
    </w:p>
    <w:p w14:paraId="624DA226" w14:textId="77777777" w:rsidR="00AE1783" w:rsidRDefault="00AE1783" w:rsidP="00AE1783">
      <w:pPr>
        <w:pStyle w:val="ListParagraph"/>
        <w:rPr>
          <w:b/>
          <w:sz w:val="22"/>
          <w:u w:val="single"/>
          <w:rPrChange w:id="1023" w:author="Andrew Balzer" w:date="2025-04-08T16:17:00Z" w16du:dateUtc="2025-04-08T20:17:00Z">
            <w:rPr>
              <w:b/>
              <w:bCs/>
              <w:sz w:val="22"/>
              <w:szCs w:val="22"/>
            </w:rPr>
          </w:rPrChange>
        </w:rPr>
      </w:pPr>
    </w:p>
    <w:p w14:paraId="3DE1286B" w14:textId="77777777" w:rsidR="00AE1783" w:rsidRDefault="006223E6" w:rsidP="00C47EBB">
      <w:pPr>
        <w:widowControl w:val="0"/>
        <w:numPr>
          <w:ilvl w:val="2"/>
          <w:numId w:val="11"/>
        </w:numPr>
        <w:ind w:left="1440" w:hanging="720"/>
        <w:rPr>
          <w:bCs/>
          <w:sz w:val="22"/>
          <w:szCs w:val="22"/>
        </w:rPr>
        <w:pPrChange w:id="1024" w:author="Andrew Balzer" w:date="2025-04-08T16:17:00Z" w16du:dateUtc="2025-04-08T20:17:00Z">
          <w:pPr>
            <w:widowControl w:val="0"/>
            <w:numPr>
              <w:ilvl w:val="4"/>
              <w:numId w:val="11"/>
            </w:numPr>
            <w:ind w:left="1440" w:hanging="360"/>
          </w:pPr>
        </w:pPrChange>
      </w:pPr>
      <w:r w:rsidRPr="006223E6">
        <w:rPr>
          <w:b/>
          <w:bCs/>
          <w:sz w:val="22"/>
          <w:szCs w:val="22"/>
          <w:u w:val="single"/>
        </w:rPr>
        <w:t>Notification and Cooperation</w:t>
      </w:r>
      <w:r w:rsidRPr="006223E6">
        <w:rPr>
          <w:b/>
          <w:bCs/>
          <w:sz w:val="22"/>
          <w:szCs w:val="22"/>
        </w:rPr>
        <w:t>.</w:t>
      </w:r>
      <w:r w:rsidR="00AE1783">
        <w:rPr>
          <w:b/>
          <w:bCs/>
          <w:sz w:val="22"/>
          <w:szCs w:val="22"/>
        </w:rPr>
        <w:t xml:space="preserve">  </w:t>
      </w:r>
      <w:r w:rsidRPr="006223E6">
        <w:rPr>
          <w:bCs/>
          <w:sz w:val="22"/>
          <w:szCs w:val="22"/>
        </w:rPr>
        <w:t xml:space="preserve">The Company and the </w:t>
      </w:r>
      <w:r w:rsidR="00AE1783">
        <w:rPr>
          <w:bCs/>
          <w:sz w:val="22"/>
          <w:szCs w:val="22"/>
        </w:rPr>
        <w:t>Founder</w:t>
      </w:r>
      <w:r w:rsidRPr="006223E6">
        <w:rPr>
          <w:bCs/>
          <w:sz w:val="22"/>
          <w:szCs w:val="22"/>
        </w:rPr>
        <w:t xml:space="preserve"> agree to cooperate fully in the application and maintenance of the </w:t>
      </w:r>
      <w:r w:rsidR="00AE1783">
        <w:rPr>
          <w:bCs/>
          <w:sz w:val="22"/>
          <w:szCs w:val="22"/>
        </w:rPr>
        <w:t>Policy</w:t>
      </w:r>
      <w:r w:rsidRPr="006223E6">
        <w:rPr>
          <w:bCs/>
          <w:sz w:val="22"/>
          <w:szCs w:val="22"/>
        </w:rPr>
        <w:t xml:space="preserve">, including the provision of any necessary medical information and consent. The Company shall notify the </w:t>
      </w:r>
      <w:r w:rsidR="00AE1783">
        <w:rPr>
          <w:bCs/>
          <w:sz w:val="22"/>
          <w:szCs w:val="22"/>
        </w:rPr>
        <w:t>Founder</w:t>
      </w:r>
      <w:r w:rsidRPr="006223E6">
        <w:rPr>
          <w:bCs/>
          <w:sz w:val="22"/>
          <w:szCs w:val="22"/>
        </w:rPr>
        <w:t xml:space="preserve"> of any material changes to the Policy, including but not limited to, any lapse or cancellation.</w:t>
      </w:r>
    </w:p>
    <w:p w14:paraId="01D87667" w14:textId="77777777" w:rsidR="00AE1783" w:rsidRDefault="00AE1783" w:rsidP="00AE1783">
      <w:pPr>
        <w:pStyle w:val="ListParagraph"/>
        <w:rPr>
          <w:b/>
          <w:sz w:val="22"/>
          <w:u w:val="single"/>
          <w:rPrChange w:id="1025" w:author="Andrew Balzer" w:date="2025-04-08T16:17:00Z" w16du:dateUtc="2025-04-08T20:17:00Z">
            <w:rPr>
              <w:b/>
              <w:bCs/>
              <w:sz w:val="22"/>
              <w:szCs w:val="22"/>
            </w:rPr>
          </w:rPrChange>
        </w:rPr>
      </w:pPr>
    </w:p>
    <w:p w14:paraId="61F08AB2" w14:textId="1836EBA4" w:rsidR="00AE1783" w:rsidRDefault="006223E6" w:rsidP="00C47EBB">
      <w:pPr>
        <w:widowControl w:val="0"/>
        <w:numPr>
          <w:ilvl w:val="2"/>
          <w:numId w:val="11"/>
        </w:numPr>
        <w:ind w:left="1440" w:hanging="720"/>
        <w:rPr>
          <w:bCs/>
          <w:sz w:val="22"/>
          <w:szCs w:val="22"/>
        </w:rPr>
        <w:pPrChange w:id="1026" w:author="Andrew Balzer" w:date="2025-04-08T16:17:00Z" w16du:dateUtc="2025-04-08T20:17:00Z">
          <w:pPr>
            <w:widowControl w:val="0"/>
            <w:numPr>
              <w:ilvl w:val="4"/>
              <w:numId w:val="11"/>
            </w:numPr>
            <w:ind w:left="1440" w:hanging="360"/>
          </w:pPr>
        </w:pPrChange>
      </w:pPr>
      <w:r w:rsidRPr="006223E6">
        <w:rPr>
          <w:b/>
          <w:bCs/>
          <w:sz w:val="22"/>
          <w:szCs w:val="22"/>
          <w:u w:val="single"/>
        </w:rPr>
        <w:t>Renewal and Review</w:t>
      </w:r>
      <w:r w:rsidRPr="006223E6">
        <w:rPr>
          <w:b/>
          <w:bCs/>
          <w:sz w:val="22"/>
          <w:szCs w:val="22"/>
        </w:rPr>
        <w:t>.</w:t>
      </w:r>
      <w:ins w:id="1027" w:author="Andrew Balzer" w:date="2025-04-08T16:17:00Z" w16du:dateUtc="2025-04-08T20:17:00Z">
        <w:r w:rsidR="00C47EBB">
          <w:rPr>
            <w:b/>
            <w:bCs/>
            <w:sz w:val="22"/>
            <w:szCs w:val="22"/>
          </w:rPr>
          <w:t xml:space="preserve">  </w:t>
        </w:r>
      </w:ins>
      <w:del w:id="1028" w:author="Andrew Balzer" w:date="2025-04-08T16:17:00Z" w16du:dateUtc="2025-04-08T20:17:00Z">
        <w:r w:rsidRPr="006223E6">
          <w:rPr>
            <w:bCs/>
            <w:sz w:val="22"/>
            <w:szCs w:val="22"/>
          </w:rPr>
          <w:br/>
        </w:r>
      </w:del>
      <w:r w:rsidRPr="006223E6">
        <w:rPr>
          <w:bCs/>
          <w:sz w:val="22"/>
          <w:szCs w:val="22"/>
        </w:rPr>
        <w:t xml:space="preserve">The Company shall review the adequacy of the life insurance coverage periodically, at least once every </w:t>
      </w:r>
      <w:r w:rsidR="00AE1783">
        <w:rPr>
          <w:bCs/>
          <w:sz w:val="22"/>
          <w:szCs w:val="22"/>
        </w:rPr>
        <w:t xml:space="preserve">three (3) </w:t>
      </w:r>
      <w:r w:rsidRPr="006223E6">
        <w:rPr>
          <w:bCs/>
          <w:sz w:val="22"/>
          <w:szCs w:val="22"/>
        </w:rPr>
        <w:t xml:space="preserve">years, to ensure that the coverage is sufficient to meet the Company’s needs in the event of the </w:t>
      </w:r>
      <w:r w:rsidR="00AE1783">
        <w:rPr>
          <w:bCs/>
          <w:sz w:val="22"/>
          <w:szCs w:val="22"/>
        </w:rPr>
        <w:t>Founder’s</w:t>
      </w:r>
      <w:r w:rsidRPr="006223E6">
        <w:rPr>
          <w:bCs/>
          <w:sz w:val="22"/>
          <w:szCs w:val="22"/>
        </w:rPr>
        <w:t xml:space="preserve"> death</w:t>
      </w:r>
      <w:r w:rsidR="00AE1783">
        <w:rPr>
          <w:bCs/>
          <w:sz w:val="22"/>
          <w:szCs w:val="22"/>
        </w:rPr>
        <w:t>.</w:t>
      </w:r>
    </w:p>
    <w:p w14:paraId="6405C918" w14:textId="77777777" w:rsidR="00AE1783" w:rsidRDefault="00AE1783" w:rsidP="00AE1783">
      <w:pPr>
        <w:pStyle w:val="ListParagraph"/>
        <w:rPr>
          <w:b/>
          <w:sz w:val="22"/>
          <w:u w:val="single"/>
          <w:rPrChange w:id="1029" w:author="Andrew Balzer" w:date="2025-04-08T16:17:00Z" w16du:dateUtc="2025-04-08T20:17:00Z">
            <w:rPr>
              <w:b/>
              <w:bCs/>
              <w:sz w:val="22"/>
              <w:szCs w:val="22"/>
            </w:rPr>
          </w:rPrChange>
        </w:rPr>
      </w:pPr>
    </w:p>
    <w:p w14:paraId="7D210F74" w14:textId="248C61F1" w:rsidR="006223E6" w:rsidRPr="006223E6" w:rsidRDefault="006223E6" w:rsidP="00C47EBB">
      <w:pPr>
        <w:widowControl w:val="0"/>
        <w:numPr>
          <w:ilvl w:val="2"/>
          <w:numId w:val="11"/>
        </w:numPr>
        <w:ind w:left="1440" w:hanging="720"/>
        <w:rPr>
          <w:bCs/>
          <w:sz w:val="22"/>
          <w:szCs w:val="22"/>
        </w:rPr>
        <w:pPrChange w:id="1030" w:author="Andrew Balzer" w:date="2025-04-08T16:17:00Z" w16du:dateUtc="2025-04-08T20:17:00Z">
          <w:pPr>
            <w:widowControl w:val="0"/>
            <w:numPr>
              <w:ilvl w:val="4"/>
              <w:numId w:val="11"/>
            </w:numPr>
            <w:ind w:left="1440" w:hanging="360"/>
          </w:pPr>
        </w:pPrChange>
      </w:pPr>
      <w:r w:rsidRPr="006223E6">
        <w:rPr>
          <w:b/>
          <w:bCs/>
          <w:sz w:val="22"/>
          <w:szCs w:val="22"/>
          <w:u w:val="single"/>
        </w:rPr>
        <w:t>Termination of Coverage</w:t>
      </w:r>
      <w:r w:rsidRPr="006223E6">
        <w:rPr>
          <w:b/>
          <w:bCs/>
          <w:sz w:val="22"/>
          <w:szCs w:val="22"/>
        </w:rPr>
        <w:t>.</w:t>
      </w:r>
      <w:r w:rsidR="00AE1783">
        <w:rPr>
          <w:b/>
          <w:bCs/>
          <w:sz w:val="22"/>
          <w:szCs w:val="22"/>
        </w:rPr>
        <w:t xml:space="preserve">  </w:t>
      </w:r>
      <w:r w:rsidRPr="006223E6">
        <w:rPr>
          <w:bCs/>
          <w:sz w:val="22"/>
          <w:szCs w:val="22"/>
        </w:rPr>
        <w:t xml:space="preserve">In the event that the </w:t>
      </w:r>
      <w:r w:rsidR="00AE1783">
        <w:rPr>
          <w:bCs/>
          <w:sz w:val="22"/>
          <w:szCs w:val="22"/>
        </w:rPr>
        <w:t>Founder</w:t>
      </w:r>
      <w:r w:rsidRPr="006223E6">
        <w:rPr>
          <w:bCs/>
          <w:sz w:val="22"/>
          <w:szCs w:val="22"/>
        </w:rPr>
        <w:t xml:space="preserve"> ceases to be employed by or associated with the Company, or in the event of the </w:t>
      </w:r>
      <w:r w:rsidR="00AE1783">
        <w:rPr>
          <w:bCs/>
          <w:sz w:val="22"/>
          <w:szCs w:val="22"/>
        </w:rPr>
        <w:t>Founder’s</w:t>
      </w:r>
      <w:r w:rsidRPr="006223E6">
        <w:rPr>
          <w:bCs/>
          <w:sz w:val="22"/>
          <w:szCs w:val="22"/>
        </w:rPr>
        <w:t xml:space="preserve"> retirement, the Company may terminate the </w:t>
      </w:r>
      <w:r w:rsidR="00AE1783">
        <w:rPr>
          <w:bCs/>
          <w:sz w:val="22"/>
          <w:szCs w:val="22"/>
        </w:rPr>
        <w:t>Policy</w:t>
      </w:r>
      <w:r w:rsidRPr="006223E6">
        <w:rPr>
          <w:bCs/>
          <w:sz w:val="22"/>
          <w:szCs w:val="22"/>
        </w:rPr>
        <w:t xml:space="preserve">. In such a case, any remaining cash value in the </w:t>
      </w:r>
      <w:r w:rsidR="00AE1783">
        <w:rPr>
          <w:bCs/>
          <w:sz w:val="22"/>
          <w:szCs w:val="22"/>
        </w:rPr>
        <w:t>P</w:t>
      </w:r>
      <w:r w:rsidRPr="006223E6">
        <w:rPr>
          <w:bCs/>
          <w:sz w:val="22"/>
          <w:szCs w:val="22"/>
        </w:rPr>
        <w:t xml:space="preserve">olicy may be distributed to the </w:t>
      </w:r>
      <w:r w:rsidR="00AE1783">
        <w:rPr>
          <w:bCs/>
          <w:sz w:val="22"/>
          <w:szCs w:val="22"/>
        </w:rPr>
        <w:t xml:space="preserve">Founder </w:t>
      </w:r>
      <w:r w:rsidRPr="006223E6">
        <w:rPr>
          <w:bCs/>
          <w:sz w:val="22"/>
          <w:szCs w:val="22"/>
        </w:rPr>
        <w:t xml:space="preserve">or </w:t>
      </w:r>
      <w:r w:rsidR="00AE1783">
        <w:rPr>
          <w:bCs/>
          <w:sz w:val="22"/>
          <w:szCs w:val="22"/>
        </w:rPr>
        <w:t>his</w:t>
      </w:r>
      <w:r w:rsidRPr="006223E6">
        <w:rPr>
          <w:bCs/>
          <w:sz w:val="22"/>
          <w:szCs w:val="22"/>
        </w:rPr>
        <w:t xml:space="preserve"> estate, if applicable, in accordance with the terms of the </w:t>
      </w:r>
      <w:r w:rsidR="00AE1783">
        <w:rPr>
          <w:bCs/>
          <w:sz w:val="22"/>
          <w:szCs w:val="22"/>
        </w:rPr>
        <w:t>P</w:t>
      </w:r>
      <w:r w:rsidRPr="006223E6">
        <w:rPr>
          <w:bCs/>
          <w:sz w:val="22"/>
          <w:szCs w:val="22"/>
        </w:rPr>
        <w:t>olicy.</w:t>
      </w:r>
    </w:p>
    <w:p w14:paraId="59DB0030" w14:textId="77777777" w:rsidR="008F667C" w:rsidRDefault="008F667C" w:rsidP="003C7234">
      <w:pPr>
        <w:widowControl w:val="0"/>
        <w:rPr>
          <w:bCs/>
          <w:sz w:val="22"/>
          <w:szCs w:val="22"/>
        </w:rPr>
      </w:pPr>
    </w:p>
    <w:p w14:paraId="4ADFFD82" w14:textId="77777777" w:rsidR="009345FD" w:rsidRPr="0093363B" w:rsidRDefault="009345FD" w:rsidP="007C19C1">
      <w:pPr>
        <w:widowControl w:val="0"/>
        <w:rPr>
          <w:bCs/>
          <w:sz w:val="22"/>
          <w:szCs w:val="22"/>
        </w:rPr>
      </w:pPr>
    </w:p>
    <w:p w14:paraId="35928534" w14:textId="4D89FEF6" w:rsidR="009A4C91" w:rsidRPr="00FA0DD9" w:rsidRDefault="009A4C91" w:rsidP="0033526F">
      <w:pPr>
        <w:pStyle w:val="Heading1"/>
      </w:pPr>
      <w:r w:rsidRPr="00FA0DD9">
        <w:t xml:space="preserve">ARTICLE </w:t>
      </w:r>
      <w:r w:rsidR="001E4AF0">
        <w:t>X</w:t>
      </w:r>
      <w:r w:rsidR="00E21042" w:rsidRPr="00FA0DD9">
        <w:t>I</w:t>
      </w:r>
      <w:r w:rsidRPr="00FA0DD9">
        <w:t xml:space="preserve"> – DISPUTE RESOLUTION</w:t>
      </w:r>
    </w:p>
    <w:p w14:paraId="7CAF6BD7" w14:textId="77777777" w:rsidR="00642C65" w:rsidRPr="00FA0DD9" w:rsidRDefault="00642C65" w:rsidP="00C15DB3">
      <w:pPr>
        <w:widowControl w:val="0"/>
        <w:rPr>
          <w:bCs/>
          <w:sz w:val="22"/>
          <w:szCs w:val="22"/>
        </w:rPr>
      </w:pPr>
    </w:p>
    <w:p w14:paraId="0DFAB39F" w14:textId="77777777" w:rsidR="00C47EBB" w:rsidRPr="00C47EBB" w:rsidRDefault="00C47EBB" w:rsidP="00C47EBB">
      <w:pPr>
        <w:pStyle w:val="ListParagraph"/>
        <w:widowControl w:val="0"/>
        <w:numPr>
          <w:ilvl w:val="0"/>
          <w:numId w:val="11"/>
        </w:numPr>
        <w:ind w:left="360"/>
        <w:rPr>
          <w:ins w:id="1031" w:author="Andrew Balzer" w:date="2025-04-08T16:17:00Z" w16du:dateUtc="2025-04-08T20:17:00Z"/>
          <w:b/>
          <w:vanish/>
          <w:sz w:val="22"/>
          <w:szCs w:val="22"/>
          <w:u w:val="single"/>
        </w:rPr>
      </w:pPr>
    </w:p>
    <w:p w14:paraId="48E10CD9" w14:textId="29371EBE" w:rsidR="00642C65" w:rsidRDefault="00642C65" w:rsidP="00C47EBB">
      <w:pPr>
        <w:widowControl w:val="0"/>
        <w:numPr>
          <w:ilvl w:val="1"/>
          <w:numId w:val="11"/>
        </w:numPr>
        <w:ind w:left="720" w:hanging="720"/>
        <w:rPr>
          <w:sz w:val="22"/>
          <w:szCs w:val="22"/>
        </w:rPr>
        <w:pPrChange w:id="1032" w:author="Andrew Balzer" w:date="2025-04-08T16:17:00Z" w16du:dateUtc="2025-04-08T20:17:00Z">
          <w:pPr>
            <w:widowControl w:val="0"/>
            <w:numPr>
              <w:ilvl w:val="6"/>
              <w:numId w:val="11"/>
            </w:numPr>
            <w:ind w:left="720" w:hanging="360"/>
          </w:pPr>
        </w:pPrChange>
      </w:pPr>
      <w:r w:rsidRPr="00C47EBB">
        <w:rPr>
          <w:rStyle w:val="Heading2Char"/>
          <w:rPrChange w:id="1033" w:author="Andrew Balzer" w:date="2025-04-08T16:17:00Z" w16du:dateUtc="2025-04-08T20:17:00Z">
            <w:rPr>
              <w:b/>
              <w:sz w:val="22"/>
              <w:szCs w:val="22"/>
              <w:u w:val="single"/>
            </w:rPr>
          </w:rPrChange>
        </w:rPr>
        <w:t>Governing Law and Jurisdiction</w:t>
      </w:r>
      <w:r w:rsidRPr="00FA0DD9">
        <w:rPr>
          <w:b/>
          <w:sz w:val="22"/>
          <w:szCs w:val="22"/>
        </w:rPr>
        <w:t>.</w:t>
      </w:r>
      <w:r w:rsidRPr="00FA0DD9">
        <w:rPr>
          <w:sz w:val="22"/>
          <w:szCs w:val="22"/>
        </w:rPr>
        <w:t xml:space="preserve">  Th</w:t>
      </w:r>
      <w:r w:rsidR="00FA0DD9" w:rsidRPr="00FA0DD9">
        <w:rPr>
          <w:sz w:val="22"/>
          <w:szCs w:val="22"/>
        </w:rPr>
        <w:t xml:space="preserve">is Agreement </w:t>
      </w:r>
      <w:r w:rsidRPr="00FA0DD9">
        <w:rPr>
          <w:sz w:val="22"/>
          <w:szCs w:val="22"/>
        </w:rPr>
        <w:t>shall be governed by, construed</w:t>
      </w:r>
      <w:r w:rsidR="00FA0DD9" w:rsidRPr="00FA0DD9">
        <w:rPr>
          <w:sz w:val="22"/>
          <w:szCs w:val="22"/>
        </w:rPr>
        <w:t>,</w:t>
      </w:r>
      <w:r w:rsidRPr="00FA0DD9">
        <w:rPr>
          <w:sz w:val="22"/>
          <w:szCs w:val="22"/>
        </w:rPr>
        <w:t xml:space="preserve"> and enforced in accordance with the laws of the State of Michigan. Jurisdiction shall be in the state or federal courts in the State of Michigan.</w:t>
      </w:r>
    </w:p>
    <w:p w14:paraId="7C17976E" w14:textId="62744C67" w:rsidR="00FA0DD9" w:rsidRPr="00FA0DD9" w:rsidRDefault="00FA0DD9" w:rsidP="00FA0DD9">
      <w:pPr>
        <w:widowControl w:val="0"/>
        <w:ind w:left="720"/>
        <w:rPr>
          <w:sz w:val="22"/>
          <w:szCs w:val="22"/>
        </w:rPr>
      </w:pPr>
    </w:p>
    <w:p w14:paraId="72BBF5B9" w14:textId="77777777" w:rsidR="005A1A44" w:rsidRDefault="00FA0DD9" w:rsidP="00C47EBB">
      <w:pPr>
        <w:widowControl w:val="0"/>
        <w:numPr>
          <w:ilvl w:val="1"/>
          <w:numId w:val="11"/>
        </w:numPr>
        <w:ind w:left="720" w:hanging="720"/>
        <w:rPr>
          <w:sz w:val="22"/>
          <w:szCs w:val="22"/>
        </w:rPr>
        <w:pPrChange w:id="1034" w:author="Andrew Balzer" w:date="2025-04-08T16:17:00Z" w16du:dateUtc="2025-04-08T20:17:00Z">
          <w:pPr>
            <w:widowControl w:val="0"/>
            <w:numPr>
              <w:ilvl w:val="6"/>
              <w:numId w:val="11"/>
            </w:numPr>
            <w:ind w:left="720" w:hanging="360"/>
          </w:pPr>
        </w:pPrChange>
      </w:pPr>
      <w:r w:rsidRPr="00C47EBB">
        <w:rPr>
          <w:rStyle w:val="Heading2Char"/>
          <w:rPrChange w:id="1035" w:author="Andrew Balzer" w:date="2025-04-08T16:17:00Z" w16du:dateUtc="2025-04-08T20:17:00Z">
            <w:rPr>
              <w:b/>
              <w:sz w:val="22"/>
              <w:szCs w:val="22"/>
              <w:u w:val="single"/>
            </w:rPr>
          </w:rPrChange>
        </w:rPr>
        <w:t>Negotiation and Mediation</w:t>
      </w:r>
      <w:r w:rsidRPr="00FA0DD9">
        <w:rPr>
          <w:b/>
          <w:sz w:val="22"/>
          <w:szCs w:val="22"/>
        </w:rPr>
        <w:t xml:space="preserve">.  </w:t>
      </w:r>
      <w:r w:rsidR="005A1A44" w:rsidRPr="005A1A44">
        <w:rPr>
          <w:sz w:val="22"/>
          <w:szCs w:val="22"/>
        </w:rPr>
        <w:t xml:space="preserve">In the event of any dispute, claim, or controversy arising out of or in connection with this Agreement, </w:t>
      </w:r>
      <w:r w:rsidR="005A1A44">
        <w:rPr>
          <w:sz w:val="22"/>
          <w:szCs w:val="22"/>
        </w:rPr>
        <w:t>S</w:t>
      </w:r>
      <w:r w:rsidR="005A1A44" w:rsidRPr="005A1A44">
        <w:rPr>
          <w:sz w:val="22"/>
          <w:szCs w:val="22"/>
        </w:rPr>
        <w:t xml:space="preserve">hareholders agree to attempt to resolve the matter amicably through good faith negotiations. If such negotiations do not resolve the dispute within </w:t>
      </w:r>
      <w:r w:rsidR="005A1A44">
        <w:rPr>
          <w:sz w:val="22"/>
          <w:szCs w:val="22"/>
        </w:rPr>
        <w:t>thirty (30)</w:t>
      </w:r>
      <w:r w:rsidR="005A1A44" w:rsidRPr="005A1A44">
        <w:rPr>
          <w:sz w:val="22"/>
          <w:szCs w:val="22"/>
        </w:rPr>
        <w:t xml:space="preserve"> days from the date the dispute is notified in writing, the parties shall proceed to mediation.</w:t>
      </w:r>
    </w:p>
    <w:p w14:paraId="2FCEAF3F" w14:textId="77777777" w:rsidR="005A1A44" w:rsidRDefault="005A1A44" w:rsidP="005A1A44">
      <w:pPr>
        <w:pStyle w:val="ListParagraph"/>
        <w:rPr>
          <w:b/>
          <w:sz w:val="22"/>
          <w:u w:val="single"/>
          <w:rPrChange w:id="1036" w:author="Andrew Balzer" w:date="2025-04-08T16:17:00Z" w16du:dateUtc="2025-04-08T20:17:00Z">
            <w:rPr>
              <w:b/>
              <w:bCs/>
              <w:sz w:val="22"/>
              <w:szCs w:val="22"/>
            </w:rPr>
          </w:rPrChange>
        </w:rPr>
      </w:pPr>
    </w:p>
    <w:p w14:paraId="46A0FB82" w14:textId="3ABEB71D" w:rsidR="005A1A44" w:rsidRDefault="005A1A44" w:rsidP="00C47EBB">
      <w:pPr>
        <w:widowControl w:val="0"/>
        <w:numPr>
          <w:ilvl w:val="1"/>
          <w:numId w:val="11"/>
        </w:numPr>
        <w:ind w:left="720" w:hanging="720"/>
        <w:rPr>
          <w:sz w:val="22"/>
          <w:szCs w:val="22"/>
        </w:rPr>
        <w:pPrChange w:id="1037" w:author="Andrew Balzer" w:date="2025-04-08T16:17:00Z" w16du:dateUtc="2025-04-08T20:17:00Z">
          <w:pPr>
            <w:widowControl w:val="0"/>
            <w:numPr>
              <w:ilvl w:val="6"/>
              <w:numId w:val="11"/>
            </w:numPr>
            <w:ind w:left="720" w:hanging="360"/>
          </w:pPr>
        </w:pPrChange>
      </w:pPr>
      <w:r w:rsidRPr="00C47EBB">
        <w:rPr>
          <w:rStyle w:val="Heading2Char"/>
          <w:rPrChange w:id="1038" w:author="Andrew Balzer" w:date="2025-04-08T16:17:00Z" w16du:dateUtc="2025-04-08T20:17:00Z">
            <w:rPr>
              <w:b/>
              <w:bCs/>
              <w:sz w:val="22"/>
              <w:szCs w:val="22"/>
              <w:u w:val="single"/>
            </w:rPr>
          </w:rPrChange>
        </w:rPr>
        <w:t>Mediation</w:t>
      </w:r>
      <w:r>
        <w:rPr>
          <w:b/>
          <w:bCs/>
          <w:sz w:val="22"/>
          <w:szCs w:val="22"/>
        </w:rPr>
        <w:t xml:space="preserve">.  </w:t>
      </w:r>
      <w:r w:rsidRPr="005A1A44">
        <w:rPr>
          <w:sz w:val="22"/>
          <w:szCs w:val="22"/>
        </w:rPr>
        <w:t xml:space="preserve">The parties agree to submit the dispute to mediation, to be conducted in </w:t>
      </w:r>
      <w:r>
        <w:rPr>
          <w:sz w:val="22"/>
          <w:szCs w:val="22"/>
        </w:rPr>
        <w:t>Saginaw, Michigan, or such other location as is mutually agreeable to all parties.</w:t>
      </w:r>
      <w:r w:rsidRPr="005A1A44">
        <w:rPr>
          <w:sz w:val="22"/>
          <w:szCs w:val="22"/>
        </w:rPr>
        <w:t xml:space="preserve"> The mediation shall be conducted by a neutral third-party mediator appointed by mutual agreement of the parties. If the parties fail to agree on the appointment of a mediator within </w:t>
      </w:r>
      <w:r>
        <w:rPr>
          <w:sz w:val="22"/>
          <w:szCs w:val="22"/>
        </w:rPr>
        <w:t>fourteen (14)</w:t>
      </w:r>
      <w:r w:rsidRPr="005A1A44">
        <w:rPr>
          <w:sz w:val="22"/>
          <w:szCs w:val="22"/>
        </w:rPr>
        <w:t xml:space="preserve"> days, the mediator shall be appointed by </w:t>
      </w:r>
      <w:r>
        <w:rPr>
          <w:sz w:val="22"/>
          <w:szCs w:val="22"/>
        </w:rPr>
        <w:t>the Board. The mediation shall be non-binding.</w:t>
      </w:r>
    </w:p>
    <w:p w14:paraId="28DD8E8F" w14:textId="77777777" w:rsidR="005A1A44" w:rsidRDefault="005A1A44" w:rsidP="005A1A44">
      <w:pPr>
        <w:pStyle w:val="ListParagraph"/>
        <w:rPr>
          <w:b/>
          <w:sz w:val="22"/>
          <w:highlight w:val="yellow"/>
          <w:u w:val="single"/>
          <w:rPrChange w:id="1039" w:author="Andrew Balzer" w:date="2025-04-08T16:17:00Z" w16du:dateUtc="2025-04-08T20:17:00Z">
            <w:rPr>
              <w:b/>
              <w:bCs/>
              <w:sz w:val="22"/>
              <w:szCs w:val="22"/>
            </w:rPr>
          </w:rPrChange>
        </w:rPr>
      </w:pPr>
    </w:p>
    <w:p w14:paraId="247AC1EF" w14:textId="1EB71BDD" w:rsidR="005A1A44" w:rsidRDefault="005A1A44" w:rsidP="00C47EBB">
      <w:pPr>
        <w:widowControl w:val="0"/>
        <w:numPr>
          <w:ilvl w:val="1"/>
          <w:numId w:val="11"/>
        </w:numPr>
        <w:ind w:left="720" w:hanging="720"/>
        <w:rPr>
          <w:sz w:val="22"/>
          <w:rPrChange w:id="1040" w:author="Andrew Balzer" w:date="2025-04-08T16:17:00Z" w16du:dateUtc="2025-04-08T20:17:00Z">
            <w:rPr>
              <w:sz w:val="22"/>
              <w:szCs w:val="22"/>
              <w:highlight w:val="yellow"/>
            </w:rPr>
          </w:rPrChange>
        </w:rPr>
        <w:pPrChange w:id="1041" w:author="Andrew Balzer" w:date="2025-04-08T16:17:00Z" w16du:dateUtc="2025-04-08T20:17:00Z">
          <w:pPr>
            <w:widowControl w:val="0"/>
            <w:numPr>
              <w:ilvl w:val="6"/>
              <w:numId w:val="11"/>
            </w:numPr>
            <w:ind w:left="720" w:hanging="360"/>
          </w:pPr>
        </w:pPrChange>
      </w:pPr>
      <w:r w:rsidRPr="007B639A">
        <w:rPr>
          <w:rStyle w:val="Heading2Char"/>
          <w:rPrChange w:id="1042" w:author="Andrew Balzer" w:date="2025-04-08T16:17:00Z" w16du:dateUtc="2025-04-08T20:17:00Z">
            <w:rPr>
              <w:b/>
              <w:bCs/>
              <w:sz w:val="22"/>
              <w:szCs w:val="22"/>
              <w:highlight w:val="yellow"/>
              <w:u w:val="single"/>
            </w:rPr>
          </w:rPrChange>
        </w:rPr>
        <w:t>Arbitration</w:t>
      </w:r>
      <w:r w:rsidRPr="00C47EBB">
        <w:rPr>
          <w:b/>
          <w:sz w:val="22"/>
          <w:rPrChange w:id="1043" w:author="Andrew Balzer" w:date="2025-04-08T16:17:00Z" w16du:dateUtc="2025-04-08T20:17:00Z">
            <w:rPr>
              <w:b/>
              <w:bCs/>
              <w:sz w:val="22"/>
              <w:szCs w:val="22"/>
              <w:highlight w:val="yellow"/>
            </w:rPr>
          </w:rPrChange>
        </w:rPr>
        <w:t>.</w:t>
      </w:r>
      <w:r w:rsidRPr="00C47EBB">
        <w:rPr>
          <w:sz w:val="22"/>
          <w:rPrChange w:id="1044" w:author="Andrew Balzer" w:date="2025-04-08T16:17:00Z" w16du:dateUtc="2025-04-08T20:17:00Z">
            <w:rPr>
              <w:sz w:val="22"/>
              <w:szCs w:val="22"/>
              <w:highlight w:val="yellow"/>
            </w:rPr>
          </w:rPrChange>
        </w:rPr>
        <w:t xml:space="preserve">  If the dispute is not resolved through mediation within sixty (60) days from the date of the mediation request, the dispute shall be referred to and finally resolved by arbitration</w:t>
      </w:r>
      <w:ins w:id="1045" w:author="Andrew Balzer" w:date="2025-04-08T16:17:00Z" w16du:dateUtc="2025-04-08T20:17:00Z">
        <w:r w:rsidR="00C47EBB" w:rsidRPr="00C47EBB">
          <w:rPr>
            <w:sz w:val="22"/>
            <w:szCs w:val="22"/>
          </w:rPr>
          <w:t xml:space="preserve"> but only if all parties agree both (i) to binding</w:t>
        </w:r>
      </w:ins>
      <w:del w:id="1046" w:author="Andrew Balzer" w:date="2025-04-08T16:17:00Z" w16du:dateUtc="2025-04-08T20:17:00Z">
        <w:r w:rsidRPr="005A1A44">
          <w:rPr>
            <w:sz w:val="22"/>
            <w:szCs w:val="22"/>
            <w:highlight w:val="yellow"/>
          </w:rPr>
          <w:delText>. The</w:delText>
        </w:r>
      </w:del>
      <w:r w:rsidRPr="00C47EBB">
        <w:rPr>
          <w:sz w:val="22"/>
          <w:rPrChange w:id="1047" w:author="Andrew Balzer" w:date="2025-04-08T16:17:00Z" w16du:dateUtc="2025-04-08T20:17:00Z">
            <w:rPr>
              <w:sz w:val="22"/>
              <w:szCs w:val="22"/>
              <w:highlight w:val="yellow"/>
            </w:rPr>
          </w:rPrChange>
        </w:rPr>
        <w:t xml:space="preserve"> arbitration </w:t>
      </w:r>
      <w:ins w:id="1048" w:author="Andrew Balzer" w:date="2025-04-08T16:17:00Z" w16du:dateUtc="2025-04-08T20:17:00Z">
        <w:r w:rsidR="00C47EBB" w:rsidRPr="00C47EBB">
          <w:rPr>
            <w:sz w:val="22"/>
            <w:szCs w:val="22"/>
          </w:rPr>
          <w:t>and (ii) on the arbitrator</w:t>
        </w:r>
        <w:r w:rsidRPr="00C47EBB">
          <w:rPr>
            <w:sz w:val="22"/>
            <w:szCs w:val="22"/>
          </w:rPr>
          <w:t xml:space="preserve">. </w:t>
        </w:r>
        <w:r w:rsidR="00C47EBB" w:rsidRPr="00C47EBB">
          <w:rPr>
            <w:sz w:val="22"/>
            <w:szCs w:val="22"/>
          </w:rPr>
          <w:t xml:space="preserve">If arbitration occurs it </w:t>
        </w:r>
      </w:ins>
      <w:r w:rsidRPr="00C47EBB">
        <w:rPr>
          <w:sz w:val="22"/>
          <w:rPrChange w:id="1049" w:author="Andrew Balzer" w:date="2025-04-08T16:17:00Z" w16du:dateUtc="2025-04-08T20:17:00Z">
            <w:rPr>
              <w:sz w:val="22"/>
              <w:szCs w:val="22"/>
              <w:highlight w:val="yellow"/>
            </w:rPr>
          </w:rPrChange>
        </w:rPr>
        <w:t>shall be conducted in accordance with the American Arbitration Association</w:t>
      </w:r>
      <w:ins w:id="1050" w:author="Andrew Balzer" w:date="2025-04-08T16:17:00Z" w16du:dateUtc="2025-04-08T20:17:00Z">
        <w:r w:rsidR="00C47EBB" w:rsidRPr="00C47EBB">
          <w:rPr>
            <w:sz w:val="22"/>
            <w:szCs w:val="22"/>
          </w:rPr>
          <w:t xml:space="preserve"> and </w:t>
        </w:r>
      </w:ins>
      <w:del w:id="1051" w:author="Andrew Balzer" w:date="2025-04-08T16:17:00Z" w16du:dateUtc="2025-04-08T20:17:00Z">
        <w:r w:rsidRPr="005A1A44">
          <w:rPr>
            <w:sz w:val="22"/>
            <w:szCs w:val="22"/>
            <w:highlight w:val="yellow"/>
          </w:rPr>
          <w:delText xml:space="preserve">. The seat, or legal place, of the arbitration </w:delText>
        </w:r>
      </w:del>
      <w:r w:rsidRPr="00C47EBB">
        <w:rPr>
          <w:sz w:val="22"/>
          <w:rPrChange w:id="1052" w:author="Andrew Balzer" w:date="2025-04-08T16:17:00Z" w16du:dateUtc="2025-04-08T20:17:00Z">
            <w:rPr>
              <w:sz w:val="22"/>
              <w:szCs w:val="22"/>
              <w:highlight w:val="yellow"/>
            </w:rPr>
          </w:rPrChange>
        </w:rPr>
        <w:t xml:space="preserve">shall </w:t>
      </w:r>
      <w:ins w:id="1053" w:author="Andrew Balzer" w:date="2025-04-08T16:17:00Z" w16du:dateUtc="2025-04-08T20:17:00Z">
        <w:r w:rsidR="00C47EBB" w:rsidRPr="00C47EBB">
          <w:rPr>
            <w:sz w:val="22"/>
            <w:szCs w:val="22"/>
          </w:rPr>
          <w:t>occur</w:t>
        </w:r>
      </w:ins>
      <w:del w:id="1054" w:author="Andrew Balzer" w:date="2025-04-08T16:17:00Z" w16du:dateUtc="2025-04-08T20:17:00Z">
        <w:r w:rsidRPr="005A1A44">
          <w:rPr>
            <w:sz w:val="22"/>
            <w:szCs w:val="22"/>
            <w:highlight w:val="yellow"/>
          </w:rPr>
          <w:delText>be</w:delText>
        </w:r>
      </w:del>
      <w:r w:rsidRPr="00C47EBB">
        <w:rPr>
          <w:sz w:val="22"/>
          <w:rPrChange w:id="1055" w:author="Andrew Balzer" w:date="2025-04-08T16:17:00Z" w16du:dateUtc="2025-04-08T20:17:00Z">
            <w:rPr>
              <w:sz w:val="22"/>
              <w:szCs w:val="22"/>
              <w:highlight w:val="yellow"/>
            </w:rPr>
          </w:rPrChange>
        </w:rPr>
        <w:t xml:space="preserve"> in Saginaw, Michigan.</w:t>
      </w:r>
    </w:p>
    <w:p w14:paraId="146EB529" w14:textId="77777777" w:rsidR="005A1A44" w:rsidRDefault="005A1A44" w:rsidP="005A1A44">
      <w:pPr>
        <w:pStyle w:val="ListParagraph"/>
        <w:rPr>
          <w:b/>
          <w:sz w:val="22"/>
          <w:u w:val="single"/>
          <w:rPrChange w:id="1056" w:author="Andrew Balzer" w:date="2025-04-08T16:17:00Z" w16du:dateUtc="2025-04-08T20:17:00Z">
            <w:rPr>
              <w:b/>
              <w:bCs/>
              <w:sz w:val="22"/>
              <w:szCs w:val="22"/>
            </w:rPr>
          </w:rPrChange>
        </w:rPr>
      </w:pPr>
    </w:p>
    <w:p w14:paraId="21F95E3C" w14:textId="25C3E21B" w:rsidR="005A1A44" w:rsidRDefault="005A1A44" w:rsidP="00C47EBB">
      <w:pPr>
        <w:widowControl w:val="0"/>
        <w:numPr>
          <w:ilvl w:val="1"/>
          <w:numId w:val="11"/>
        </w:numPr>
        <w:ind w:left="720" w:hanging="720"/>
        <w:rPr>
          <w:sz w:val="22"/>
          <w:szCs w:val="22"/>
        </w:rPr>
        <w:pPrChange w:id="1057" w:author="Andrew Balzer" w:date="2025-04-08T16:17:00Z" w16du:dateUtc="2025-04-08T20:17:00Z">
          <w:pPr>
            <w:widowControl w:val="0"/>
            <w:numPr>
              <w:ilvl w:val="6"/>
              <w:numId w:val="11"/>
            </w:numPr>
            <w:ind w:left="720" w:hanging="360"/>
          </w:pPr>
        </w:pPrChange>
      </w:pPr>
      <w:r w:rsidRPr="007B639A">
        <w:rPr>
          <w:rStyle w:val="Heading2Char"/>
          <w:rPrChange w:id="1058" w:author="Andrew Balzer" w:date="2025-04-08T16:17:00Z" w16du:dateUtc="2025-04-08T20:17:00Z">
            <w:rPr>
              <w:b/>
              <w:bCs/>
              <w:sz w:val="22"/>
              <w:szCs w:val="22"/>
              <w:u w:val="single"/>
            </w:rPr>
          </w:rPrChange>
        </w:rPr>
        <w:t>Binding Decision</w:t>
      </w:r>
      <w:r>
        <w:rPr>
          <w:b/>
          <w:bCs/>
          <w:sz w:val="22"/>
          <w:szCs w:val="22"/>
        </w:rPr>
        <w:t xml:space="preserve">.  </w:t>
      </w:r>
      <w:r w:rsidRPr="005A1A44">
        <w:rPr>
          <w:sz w:val="22"/>
          <w:szCs w:val="22"/>
        </w:rPr>
        <w:t>The decision of the arbitrator(s) shall be final and binding on the parties. Judgment upon the award rendered by the arbitrator(s) may be entered in any court having jurisdiction over the party against whom enforcement is sought.</w:t>
      </w:r>
    </w:p>
    <w:p w14:paraId="79A7F990" w14:textId="77777777" w:rsidR="005A1A44" w:rsidRDefault="005A1A44" w:rsidP="005A1A44">
      <w:pPr>
        <w:pStyle w:val="ListParagraph"/>
        <w:rPr>
          <w:sz w:val="22"/>
          <w:szCs w:val="22"/>
        </w:rPr>
      </w:pPr>
    </w:p>
    <w:p w14:paraId="71B4C061" w14:textId="77777777" w:rsidR="007B639A" w:rsidRDefault="00C47EBB" w:rsidP="007B639A">
      <w:pPr>
        <w:widowControl w:val="0"/>
        <w:numPr>
          <w:ilvl w:val="1"/>
          <w:numId w:val="11"/>
        </w:numPr>
        <w:ind w:left="720" w:hanging="720"/>
        <w:rPr>
          <w:ins w:id="1059" w:author="Andrew Balzer" w:date="2025-04-08T16:17:00Z" w16du:dateUtc="2025-04-08T20:17:00Z"/>
          <w:sz w:val="22"/>
          <w:szCs w:val="22"/>
        </w:rPr>
      </w:pPr>
      <w:ins w:id="1060" w:author="Andrew Balzer" w:date="2025-04-08T16:17:00Z" w16du:dateUtc="2025-04-08T20:17:00Z">
        <w:r w:rsidRPr="00C47EBB">
          <w:rPr>
            <w:rStyle w:val="Heading2Char"/>
          </w:rPr>
          <w:t>Court</w:t>
        </w:r>
        <w:r w:rsidRPr="00C47EBB">
          <w:rPr>
            <w:b/>
            <w:bCs/>
            <w:sz w:val="22"/>
            <w:szCs w:val="22"/>
          </w:rPr>
          <w:t xml:space="preserve">. </w:t>
        </w:r>
        <w:r>
          <w:rPr>
            <w:sz w:val="22"/>
            <w:szCs w:val="22"/>
          </w:rPr>
          <w:t xml:space="preserve"> If, after mediation, the parties cannot agree to attend arbitration or on the arbitrator, either party shall be entitled to file an action with the state or federal courts. If such suit is filed, jurisdiction shall </w:t>
        </w:r>
        <w:r w:rsidR="00084DDB">
          <w:rPr>
            <w:sz w:val="22"/>
            <w:szCs w:val="22"/>
          </w:rPr>
          <w:t xml:space="preserve">solely rely in either </w:t>
        </w:r>
        <w:r>
          <w:rPr>
            <w:sz w:val="22"/>
            <w:szCs w:val="22"/>
          </w:rPr>
          <w:t xml:space="preserve">the Saginaw County, Michigan courts if filed in state court, or with </w:t>
        </w:r>
        <w:r w:rsidR="00084DDB">
          <w:rPr>
            <w:sz w:val="22"/>
            <w:szCs w:val="22"/>
          </w:rPr>
          <w:t>United States Eastern District Court of Michigan, Northern Division, sitting in Bay City, Michigan.</w:t>
        </w:r>
      </w:ins>
    </w:p>
    <w:p w14:paraId="3E4533F0" w14:textId="77777777" w:rsidR="007B639A" w:rsidRDefault="007B639A" w:rsidP="007B639A">
      <w:pPr>
        <w:pStyle w:val="ListParagraph"/>
        <w:rPr>
          <w:ins w:id="1061" w:author="Andrew Balzer" w:date="2025-04-08T16:17:00Z" w16du:dateUtc="2025-04-08T20:17:00Z"/>
          <w:b/>
          <w:bCs/>
          <w:sz w:val="22"/>
          <w:szCs w:val="22"/>
          <w:u w:val="single"/>
        </w:rPr>
      </w:pPr>
    </w:p>
    <w:p w14:paraId="7FA6501B" w14:textId="4CD29AA3" w:rsidR="005A1A44" w:rsidRDefault="005A1A44" w:rsidP="007B639A">
      <w:pPr>
        <w:widowControl w:val="0"/>
        <w:numPr>
          <w:ilvl w:val="1"/>
          <w:numId w:val="11"/>
        </w:numPr>
        <w:ind w:left="720" w:hanging="720"/>
        <w:rPr>
          <w:sz w:val="22"/>
          <w:szCs w:val="22"/>
        </w:rPr>
        <w:pPrChange w:id="1062" w:author="Andrew Balzer" w:date="2025-04-08T16:17:00Z" w16du:dateUtc="2025-04-08T20:17:00Z">
          <w:pPr>
            <w:widowControl w:val="0"/>
            <w:numPr>
              <w:ilvl w:val="6"/>
              <w:numId w:val="11"/>
            </w:numPr>
            <w:ind w:left="720" w:hanging="360"/>
          </w:pPr>
        </w:pPrChange>
      </w:pPr>
      <w:r w:rsidRPr="007B639A">
        <w:rPr>
          <w:rStyle w:val="Heading2Char"/>
          <w:rPrChange w:id="1063" w:author="Andrew Balzer" w:date="2025-04-08T16:17:00Z" w16du:dateUtc="2025-04-08T20:17:00Z">
            <w:rPr>
              <w:b/>
              <w:bCs/>
              <w:sz w:val="22"/>
              <w:szCs w:val="22"/>
              <w:u w:val="single"/>
            </w:rPr>
          </w:rPrChange>
        </w:rPr>
        <w:t>Costs</w:t>
      </w:r>
      <w:r>
        <w:rPr>
          <w:b/>
          <w:bCs/>
          <w:sz w:val="22"/>
          <w:szCs w:val="22"/>
        </w:rPr>
        <w:t xml:space="preserve">.  </w:t>
      </w:r>
      <w:r w:rsidR="00BD3B9A" w:rsidRPr="00BD3B9A">
        <w:rPr>
          <w:sz w:val="22"/>
          <w:szCs w:val="22"/>
        </w:rPr>
        <w:t>During any dispute, e</w:t>
      </w:r>
      <w:r w:rsidRPr="005A1A44">
        <w:rPr>
          <w:sz w:val="22"/>
          <w:szCs w:val="22"/>
        </w:rPr>
        <w:t>ach party shall bear its own costs associated with the dispute resolution process, including the costs of legal representation</w:t>
      </w:r>
      <w:r w:rsidR="00BD3B9A">
        <w:rPr>
          <w:sz w:val="22"/>
          <w:szCs w:val="22"/>
        </w:rPr>
        <w:t xml:space="preserve">. The </w:t>
      </w:r>
      <w:r w:rsidRPr="005A1A44">
        <w:rPr>
          <w:sz w:val="22"/>
          <w:szCs w:val="22"/>
        </w:rPr>
        <w:t>costs of the mediator and arbitrator(s) shall be borne equally by the parties unless the arbitrator(s) decide otherwise.</w:t>
      </w:r>
      <w:r w:rsidR="00BD3B9A">
        <w:rPr>
          <w:sz w:val="22"/>
          <w:szCs w:val="22"/>
        </w:rPr>
        <w:t xml:space="preserve"> Upon resolution of a dispute, attorney fees shall be provided pursuant to </w:t>
      </w:r>
      <w:r w:rsidR="00BD3B9A" w:rsidRPr="00BD3B9A">
        <w:rPr>
          <w:sz w:val="22"/>
          <w:szCs w:val="22"/>
          <w:highlight w:val="yellow"/>
        </w:rPr>
        <w:t xml:space="preserve">Section </w:t>
      </w:r>
      <w:ins w:id="1064" w:author="Andrew Balzer" w:date="2025-04-08T16:17:00Z" w16du:dateUtc="2025-04-08T20:17:00Z">
        <w:r w:rsidR="00B8315E" w:rsidRPr="00B8315E">
          <w:rPr>
            <w:sz w:val="22"/>
            <w:szCs w:val="22"/>
            <w:highlight w:val="yellow"/>
          </w:rPr>
          <w:t>18.7</w:t>
        </w:r>
      </w:ins>
      <w:del w:id="1065" w:author="Andrew Balzer" w:date="2025-04-08T16:17:00Z" w16du:dateUtc="2025-04-08T20:17:00Z">
        <w:r w:rsidR="00BD3B9A" w:rsidRPr="00BD3B9A">
          <w:rPr>
            <w:sz w:val="22"/>
            <w:szCs w:val="22"/>
            <w:highlight w:val="yellow"/>
          </w:rPr>
          <w:delText>___</w:delText>
        </w:r>
        <w:r w:rsidR="00BD3B9A">
          <w:rPr>
            <w:sz w:val="22"/>
            <w:szCs w:val="22"/>
          </w:rPr>
          <w:delText xml:space="preserve"> of </w:delText>
        </w:r>
        <w:r w:rsidR="00BD3B9A" w:rsidRPr="00BD3B9A">
          <w:rPr>
            <w:sz w:val="22"/>
            <w:szCs w:val="22"/>
            <w:highlight w:val="yellow"/>
          </w:rPr>
          <w:delText>Article ___</w:delText>
        </w:r>
      </w:del>
      <w:r w:rsidR="00BD3B9A">
        <w:rPr>
          <w:sz w:val="22"/>
          <w:szCs w:val="22"/>
        </w:rPr>
        <w:t xml:space="preserve"> below.</w:t>
      </w:r>
    </w:p>
    <w:p w14:paraId="2A5C0DB4" w14:textId="77777777" w:rsidR="005A1A44" w:rsidRDefault="005A1A44" w:rsidP="005A1A44">
      <w:pPr>
        <w:pStyle w:val="ListParagraph"/>
        <w:rPr>
          <w:b/>
          <w:sz w:val="22"/>
          <w:u w:val="single"/>
          <w:rPrChange w:id="1066" w:author="Andrew Balzer" w:date="2025-04-08T16:17:00Z" w16du:dateUtc="2025-04-08T20:17:00Z">
            <w:rPr>
              <w:b/>
              <w:bCs/>
              <w:sz w:val="22"/>
              <w:szCs w:val="22"/>
            </w:rPr>
          </w:rPrChange>
        </w:rPr>
      </w:pPr>
    </w:p>
    <w:p w14:paraId="143E60CB" w14:textId="4683438B" w:rsidR="005A1A44" w:rsidRPr="005A1A44" w:rsidRDefault="005A1A44" w:rsidP="007B639A">
      <w:pPr>
        <w:widowControl w:val="0"/>
        <w:numPr>
          <w:ilvl w:val="1"/>
          <w:numId w:val="11"/>
        </w:numPr>
        <w:ind w:left="720" w:hanging="720"/>
        <w:rPr>
          <w:sz w:val="22"/>
          <w:szCs w:val="22"/>
        </w:rPr>
        <w:pPrChange w:id="1067" w:author="Andrew Balzer" w:date="2025-04-08T16:17:00Z" w16du:dateUtc="2025-04-08T20:17:00Z">
          <w:pPr>
            <w:widowControl w:val="0"/>
            <w:numPr>
              <w:ilvl w:val="6"/>
              <w:numId w:val="11"/>
            </w:numPr>
            <w:ind w:left="720" w:hanging="360"/>
          </w:pPr>
        </w:pPrChange>
      </w:pPr>
      <w:r w:rsidRPr="007B639A">
        <w:rPr>
          <w:rStyle w:val="Heading2Char"/>
          <w:rPrChange w:id="1068" w:author="Andrew Balzer" w:date="2025-04-08T16:17:00Z" w16du:dateUtc="2025-04-08T20:17:00Z">
            <w:rPr>
              <w:b/>
              <w:bCs/>
              <w:sz w:val="22"/>
              <w:szCs w:val="22"/>
              <w:u w:val="single"/>
            </w:rPr>
          </w:rPrChange>
        </w:rPr>
        <w:t>Interim Relief</w:t>
      </w:r>
      <w:r>
        <w:rPr>
          <w:b/>
          <w:bCs/>
          <w:sz w:val="22"/>
          <w:szCs w:val="22"/>
        </w:rPr>
        <w:t xml:space="preserve">.  </w:t>
      </w:r>
      <w:r w:rsidRPr="005A1A44">
        <w:rPr>
          <w:sz w:val="22"/>
          <w:szCs w:val="22"/>
        </w:rPr>
        <w:t xml:space="preserve">Notwithstanding the provisions of this </w:t>
      </w:r>
      <w:r w:rsidRPr="005A1A44">
        <w:rPr>
          <w:sz w:val="22"/>
          <w:szCs w:val="22"/>
          <w:highlight w:val="yellow"/>
        </w:rPr>
        <w:t xml:space="preserve">Article </w:t>
      </w:r>
      <w:ins w:id="1069" w:author="Andrew Balzer" w:date="2025-04-08T16:17:00Z" w16du:dateUtc="2025-04-08T20:17:00Z">
        <w:r w:rsidR="007B639A" w:rsidRPr="007B639A">
          <w:rPr>
            <w:sz w:val="22"/>
            <w:szCs w:val="22"/>
            <w:highlight w:val="yellow"/>
          </w:rPr>
          <w:t>IX</w:t>
        </w:r>
        <w:r w:rsidRPr="007B639A">
          <w:rPr>
            <w:sz w:val="22"/>
            <w:szCs w:val="22"/>
          </w:rPr>
          <w:t xml:space="preserve">, </w:t>
        </w:r>
        <w:r w:rsidR="007B639A">
          <w:rPr>
            <w:sz w:val="22"/>
            <w:szCs w:val="22"/>
          </w:rPr>
          <w:t>any</w:t>
        </w:r>
      </w:ins>
      <w:del w:id="1070" w:author="Andrew Balzer" w:date="2025-04-08T16:17:00Z" w16du:dateUtc="2025-04-08T20:17:00Z">
        <w:r w:rsidRPr="005A1A44">
          <w:rPr>
            <w:sz w:val="22"/>
            <w:szCs w:val="22"/>
            <w:highlight w:val="yellow"/>
          </w:rPr>
          <w:delText>VIII</w:delText>
        </w:r>
        <w:r w:rsidRPr="005A1A44">
          <w:rPr>
            <w:sz w:val="22"/>
            <w:szCs w:val="22"/>
          </w:rPr>
          <w:delText>, either</w:delText>
        </w:r>
      </w:del>
      <w:r w:rsidRPr="005A1A44">
        <w:rPr>
          <w:sz w:val="22"/>
          <w:szCs w:val="22"/>
        </w:rPr>
        <w:t xml:space="preserve"> party may seek interim or urgent relief from a competent court of law, including injunctive relief, in relation to the dispute while the dispute resolution process is ongoing.</w:t>
      </w:r>
    </w:p>
    <w:p w14:paraId="20003CAA" w14:textId="77777777" w:rsidR="009A4C91" w:rsidRDefault="009A4C91" w:rsidP="00C15DB3">
      <w:pPr>
        <w:widowControl w:val="0"/>
        <w:rPr>
          <w:sz w:val="22"/>
          <w:szCs w:val="22"/>
        </w:rPr>
      </w:pPr>
    </w:p>
    <w:p w14:paraId="06317662" w14:textId="77777777" w:rsidR="005A1A44" w:rsidRPr="0093363B" w:rsidRDefault="005A1A44" w:rsidP="00C15DB3">
      <w:pPr>
        <w:widowControl w:val="0"/>
        <w:rPr>
          <w:bCs/>
          <w:sz w:val="22"/>
          <w:szCs w:val="22"/>
        </w:rPr>
      </w:pPr>
    </w:p>
    <w:p w14:paraId="38198B0D" w14:textId="2229A08C" w:rsidR="009A4C91" w:rsidRPr="00FA0DD9" w:rsidRDefault="009A4C91" w:rsidP="0033526F">
      <w:pPr>
        <w:pStyle w:val="Heading1"/>
      </w:pPr>
      <w:r w:rsidRPr="00FA0DD9">
        <w:t xml:space="preserve">ARTICLE </w:t>
      </w:r>
      <w:r w:rsidR="00E21042" w:rsidRPr="00FA0DD9">
        <w:t>X</w:t>
      </w:r>
      <w:r w:rsidR="001E4AF0">
        <w:t>II</w:t>
      </w:r>
      <w:r w:rsidRPr="00FA0DD9">
        <w:t xml:space="preserve"> – </w:t>
      </w:r>
      <w:r w:rsidR="00FA0DD9">
        <w:t>PROPRIETARY RIGHTS AND N</w:t>
      </w:r>
      <w:r w:rsidRPr="00FA0DD9">
        <w:t>ONDISCLOSURE AGREEMENT</w:t>
      </w:r>
    </w:p>
    <w:p w14:paraId="5CAC260F" w14:textId="77777777" w:rsidR="00FB62FC" w:rsidRPr="007B639A" w:rsidRDefault="00FB62FC" w:rsidP="00C15DB3">
      <w:pPr>
        <w:widowControl w:val="0"/>
        <w:rPr>
          <w:b/>
          <w:sz w:val="22"/>
          <w:rPrChange w:id="1071" w:author="Andrew Balzer" w:date="2025-04-08T16:17:00Z" w16du:dateUtc="2025-04-08T20:17:00Z">
            <w:rPr>
              <w:b/>
              <w:sz w:val="22"/>
              <w:szCs w:val="22"/>
              <w:highlight w:val="yellow"/>
            </w:rPr>
          </w:rPrChange>
        </w:rPr>
      </w:pPr>
    </w:p>
    <w:p w14:paraId="34C30DA7" w14:textId="77777777" w:rsidR="007B639A" w:rsidRPr="007B639A" w:rsidRDefault="007B639A" w:rsidP="007B639A">
      <w:pPr>
        <w:pStyle w:val="ListParagraph"/>
        <w:widowControl w:val="0"/>
        <w:numPr>
          <w:ilvl w:val="0"/>
          <w:numId w:val="24"/>
        </w:numPr>
        <w:ind w:left="360"/>
        <w:rPr>
          <w:ins w:id="1072" w:author="Andrew Balzer" w:date="2025-04-08T16:17:00Z" w16du:dateUtc="2025-04-08T20:17:00Z"/>
          <w:b/>
          <w:vanish/>
          <w:sz w:val="22"/>
          <w:szCs w:val="22"/>
          <w:u w:val="single"/>
        </w:rPr>
      </w:pPr>
    </w:p>
    <w:p w14:paraId="39EF978F" w14:textId="77777777" w:rsidR="007B639A" w:rsidRPr="007B639A" w:rsidRDefault="007B639A" w:rsidP="007B639A">
      <w:pPr>
        <w:pStyle w:val="ListParagraph"/>
        <w:widowControl w:val="0"/>
        <w:numPr>
          <w:ilvl w:val="0"/>
          <w:numId w:val="24"/>
        </w:numPr>
        <w:ind w:left="360"/>
        <w:rPr>
          <w:ins w:id="1073" w:author="Andrew Balzer" w:date="2025-04-08T16:17:00Z" w16du:dateUtc="2025-04-08T20:17:00Z"/>
          <w:b/>
          <w:vanish/>
          <w:sz w:val="22"/>
          <w:szCs w:val="22"/>
          <w:u w:val="single"/>
        </w:rPr>
      </w:pPr>
    </w:p>
    <w:p w14:paraId="37962543" w14:textId="77777777" w:rsidR="007B639A" w:rsidRPr="007B639A" w:rsidRDefault="007B639A" w:rsidP="007B639A">
      <w:pPr>
        <w:pStyle w:val="ListParagraph"/>
        <w:widowControl w:val="0"/>
        <w:numPr>
          <w:ilvl w:val="0"/>
          <w:numId w:val="24"/>
        </w:numPr>
        <w:ind w:left="360"/>
        <w:rPr>
          <w:ins w:id="1074" w:author="Andrew Balzer" w:date="2025-04-08T16:17:00Z" w16du:dateUtc="2025-04-08T20:17:00Z"/>
          <w:b/>
          <w:vanish/>
          <w:sz w:val="22"/>
          <w:szCs w:val="22"/>
          <w:u w:val="single"/>
        </w:rPr>
      </w:pPr>
    </w:p>
    <w:p w14:paraId="16204CCA" w14:textId="77777777" w:rsidR="007B639A" w:rsidRPr="007B639A" w:rsidRDefault="007B639A" w:rsidP="007B639A">
      <w:pPr>
        <w:pStyle w:val="ListParagraph"/>
        <w:widowControl w:val="0"/>
        <w:numPr>
          <w:ilvl w:val="0"/>
          <w:numId w:val="24"/>
        </w:numPr>
        <w:ind w:left="360"/>
        <w:rPr>
          <w:ins w:id="1075" w:author="Andrew Balzer" w:date="2025-04-08T16:17:00Z" w16du:dateUtc="2025-04-08T20:17:00Z"/>
          <w:b/>
          <w:vanish/>
          <w:sz w:val="22"/>
          <w:szCs w:val="22"/>
          <w:u w:val="single"/>
        </w:rPr>
      </w:pPr>
    </w:p>
    <w:p w14:paraId="702EA5DD" w14:textId="77777777" w:rsidR="007B639A" w:rsidRPr="007B639A" w:rsidRDefault="007B639A" w:rsidP="007B639A">
      <w:pPr>
        <w:pStyle w:val="ListParagraph"/>
        <w:widowControl w:val="0"/>
        <w:numPr>
          <w:ilvl w:val="0"/>
          <w:numId w:val="24"/>
        </w:numPr>
        <w:ind w:left="360"/>
        <w:rPr>
          <w:ins w:id="1076" w:author="Andrew Balzer" w:date="2025-04-08T16:17:00Z" w16du:dateUtc="2025-04-08T20:17:00Z"/>
          <w:b/>
          <w:vanish/>
          <w:sz w:val="22"/>
          <w:szCs w:val="22"/>
          <w:u w:val="single"/>
        </w:rPr>
      </w:pPr>
    </w:p>
    <w:p w14:paraId="489E103D" w14:textId="77777777" w:rsidR="007B639A" w:rsidRPr="007B639A" w:rsidRDefault="007B639A" w:rsidP="007B639A">
      <w:pPr>
        <w:pStyle w:val="ListParagraph"/>
        <w:widowControl w:val="0"/>
        <w:numPr>
          <w:ilvl w:val="0"/>
          <w:numId w:val="24"/>
        </w:numPr>
        <w:ind w:left="360"/>
        <w:rPr>
          <w:ins w:id="1077" w:author="Andrew Balzer" w:date="2025-04-08T16:17:00Z" w16du:dateUtc="2025-04-08T20:17:00Z"/>
          <w:b/>
          <w:vanish/>
          <w:sz w:val="22"/>
          <w:szCs w:val="22"/>
          <w:u w:val="single"/>
        </w:rPr>
      </w:pPr>
    </w:p>
    <w:p w14:paraId="72E1BEDC" w14:textId="77777777" w:rsidR="007B639A" w:rsidRPr="007B639A" w:rsidRDefault="007B639A" w:rsidP="007B639A">
      <w:pPr>
        <w:pStyle w:val="ListParagraph"/>
        <w:widowControl w:val="0"/>
        <w:numPr>
          <w:ilvl w:val="0"/>
          <w:numId w:val="24"/>
        </w:numPr>
        <w:ind w:left="360"/>
        <w:rPr>
          <w:ins w:id="1078" w:author="Andrew Balzer" w:date="2025-04-08T16:17:00Z" w16du:dateUtc="2025-04-08T20:17:00Z"/>
          <w:b/>
          <w:vanish/>
          <w:sz w:val="22"/>
          <w:szCs w:val="22"/>
          <w:u w:val="single"/>
        </w:rPr>
      </w:pPr>
    </w:p>
    <w:p w14:paraId="596401CB" w14:textId="77777777" w:rsidR="007B639A" w:rsidRPr="007B639A" w:rsidRDefault="007B639A" w:rsidP="007B639A">
      <w:pPr>
        <w:pStyle w:val="ListParagraph"/>
        <w:widowControl w:val="0"/>
        <w:numPr>
          <w:ilvl w:val="0"/>
          <w:numId w:val="24"/>
        </w:numPr>
        <w:ind w:left="360"/>
        <w:rPr>
          <w:ins w:id="1079" w:author="Andrew Balzer" w:date="2025-04-08T16:17:00Z" w16du:dateUtc="2025-04-08T20:17:00Z"/>
          <w:b/>
          <w:vanish/>
          <w:sz w:val="22"/>
          <w:szCs w:val="22"/>
          <w:u w:val="single"/>
        </w:rPr>
      </w:pPr>
    </w:p>
    <w:p w14:paraId="6CA5BCF5" w14:textId="77777777" w:rsidR="007B639A" w:rsidRPr="007B639A" w:rsidRDefault="007B639A" w:rsidP="007B639A">
      <w:pPr>
        <w:pStyle w:val="ListParagraph"/>
        <w:widowControl w:val="0"/>
        <w:numPr>
          <w:ilvl w:val="0"/>
          <w:numId w:val="24"/>
        </w:numPr>
        <w:ind w:left="360"/>
        <w:rPr>
          <w:ins w:id="1080" w:author="Andrew Balzer" w:date="2025-04-08T16:17:00Z" w16du:dateUtc="2025-04-08T20:17:00Z"/>
          <w:b/>
          <w:vanish/>
          <w:sz w:val="22"/>
          <w:szCs w:val="22"/>
          <w:u w:val="single"/>
        </w:rPr>
      </w:pPr>
    </w:p>
    <w:p w14:paraId="2D4EF8A5" w14:textId="77777777" w:rsidR="007B639A" w:rsidRPr="007B639A" w:rsidRDefault="007B639A" w:rsidP="007B639A">
      <w:pPr>
        <w:pStyle w:val="ListParagraph"/>
        <w:widowControl w:val="0"/>
        <w:numPr>
          <w:ilvl w:val="0"/>
          <w:numId w:val="24"/>
        </w:numPr>
        <w:ind w:left="360"/>
        <w:rPr>
          <w:ins w:id="1081" w:author="Andrew Balzer" w:date="2025-04-08T16:17:00Z" w16du:dateUtc="2025-04-08T20:17:00Z"/>
          <w:b/>
          <w:vanish/>
          <w:sz w:val="22"/>
          <w:szCs w:val="22"/>
          <w:u w:val="single"/>
        </w:rPr>
      </w:pPr>
    </w:p>
    <w:p w14:paraId="49A58C4F" w14:textId="77777777" w:rsidR="007B639A" w:rsidRPr="007B639A" w:rsidRDefault="007B639A" w:rsidP="007B639A">
      <w:pPr>
        <w:pStyle w:val="ListParagraph"/>
        <w:widowControl w:val="0"/>
        <w:numPr>
          <w:ilvl w:val="0"/>
          <w:numId w:val="24"/>
        </w:numPr>
        <w:ind w:left="360"/>
        <w:rPr>
          <w:ins w:id="1082" w:author="Andrew Balzer" w:date="2025-04-08T16:17:00Z" w16du:dateUtc="2025-04-08T20:17:00Z"/>
          <w:b/>
          <w:vanish/>
          <w:sz w:val="22"/>
          <w:szCs w:val="22"/>
          <w:u w:val="single"/>
        </w:rPr>
      </w:pPr>
    </w:p>
    <w:p w14:paraId="6F049FA4" w14:textId="77777777" w:rsidR="007B639A" w:rsidRPr="007B639A" w:rsidRDefault="007B639A" w:rsidP="007B639A">
      <w:pPr>
        <w:pStyle w:val="ListParagraph"/>
        <w:widowControl w:val="0"/>
        <w:numPr>
          <w:ilvl w:val="0"/>
          <w:numId w:val="24"/>
        </w:numPr>
        <w:ind w:left="360"/>
        <w:rPr>
          <w:ins w:id="1083" w:author="Andrew Balzer" w:date="2025-04-08T16:17:00Z" w16du:dateUtc="2025-04-08T20:17:00Z"/>
          <w:b/>
          <w:vanish/>
          <w:sz w:val="22"/>
          <w:szCs w:val="22"/>
          <w:u w:val="single"/>
        </w:rPr>
      </w:pPr>
    </w:p>
    <w:p w14:paraId="20DD23FE" w14:textId="6B27BD30" w:rsidR="00FA0DD9" w:rsidRPr="00FA0DD9" w:rsidRDefault="00FA0DD9" w:rsidP="007B639A">
      <w:pPr>
        <w:widowControl w:val="0"/>
        <w:numPr>
          <w:ilvl w:val="1"/>
          <w:numId w:val="24"/>
        </w:numPr>
        <w:ind w:left="720" w:hanging="720"/>
        <w:rPr>
          <w:b/>
          <w:sz w:val="22"/>
          <w:szCs w:val="22"/>
        </w:rPr>
        <w:pPrChange w:id="1084" w:author="Andrew Balzer" w:date="2025-04-08T16:17:00Z" w16du:dateUtc="2025-04-08T20:17:00Z">
          <w:pPr>
            <w:widowControl w:val="0"/>
            <w:numPr>
              <w:numId w:val="24"/>
            </w:numPr>
            <w:ind w:left="720" w:hanging="360"/>
          </w:pPr>
        </w:pPrChange>
      </w:pPr>
      <w:r w:rsidRPr="007B639A">
        <w:rPr>
          <w:rStyle w:val="Heading2Char"/>
          <w:rPrChange w:id="1085" w:author="Andrew Balzer" w:date="2025-04-08T16:17:00Z" w16du:dateUtc="2025-04-08T20:17:00Z">
            <w:rPr>
              <w:b/>
              <w:sz w:val="22"/>
              <w:szCs w:val="22"/>
              <w:u w:val="single"/>
            </w:rPr>
          </w:rPrChange>
        </w:rPr>
        <w:t>Proprietary Rights</w:t>
      </w:r>
      <w:r>
        <w:rPr>
          <w:b/>
          <w:sz w:val="22"/>
          <w:szCs w:val="22"/>
        </w:rPr>
        <w:t xml:space="preserve">.  </w:t>
      </w:r>
      <w:r>
        <w:rPr>
          <w:bCs/>
          <w:sz w:val="22"/>
          <w:szCs w:val="22"/>
        </w:rPr>
        <w:t>All intellectual property, including but not limited to patents, trademarks, copyrights, designs, trade secrets, know-how, inventions, developments, software, and other proprietary rights (collectively “Proprietary Rights”) thar are created, conceived, developed, or reduced to practice by a Shareholder during the course of their engagement with the Company, either solely or in collaboration with others, and whether or not during working hours or on the Company premises, shall be the exclusive property of the Company.</w:t>
      </w:r>
    </w:p>
    <w:p w14:paraId="3197692D" w14:textId="77777777" w:rsidR="00FA0DD9" w:rsidRPr="00FA0DD9" w:rsidRDefault="00FA0DD9" w:rsidP="007B639A">
      <w:pPr>
        <w:widowControl w:val="0"/>
        <w:rPr>
          <w:b/>
          <w:sz w:val="22"/>
          <w:szCs w:val="22"/>
        </w:rPr>
        <w:pPrChange w:id="1086" w:author="Andrew Balzer" w:date="2025-04-08T16:17:00Z" w16du:dateUtc="2025-04-08T20:17:00Z">
          <w:pPr>
            <w:widowControl w:val="0"/>
            <w:ind w:left="720"/>
          </w:pPr>
        </w:pPrChange>
      </w:pPr>
    </w:p>
    <w:p w14:paraId="2BDBC70A" w14:textId="1408AA4E" w:rsidR="00FA0DD9" w:rsidRDefault="00FA0DD9" w:rsidP="007B639A">
      <w:pPr>
        <w:widowControl w:val="0"/>
        <w:numPr>
          <w:ilvl w:val="1"/>
          <w:numId w:val="24"/>
        </w:numPr>
        <w:ind w:left="720" w:hanging="720"/>
        <w:rPr>
          <w:b/>
          <w:sz w:val="22"/>
          <w:szCs w:val="22"/>
        </w:rPr>
        <w:pPrChange w:id="1087" w:author="Andrew Balzer" w:date="2025-04-08T16:17:00Z" w16du:dateUtc="2025-04-08T20:17:00Z">
          <w:pPr>
            <w:widowControl w:val="0"/>
            <w:numPr>
              <w:numId w:val="24"/>
            </w:numPr>
            <w:ind w:left="720" w:hanging="360"/>
          </w:pPr>
        </w:pPrChange>
      </w:pPr>
      <w:r w:rsidRPr="007B639A">
        <w:rPr>
          <w:rStyle w:val="Heading2Char"/>
          <w:rPrChange w:id="1088" w:author="Andrew Balzer" w:date="2025-04-08T16:17:00Z" w16du:dateUtc="2025-04-08T20:17:00Z">
            <w:rPr>
              <w:b/>
              <w:sz w:val="22"/>
              <w:szCs w:val="22"/>
              <w:u w:val="single"/>
            </w:rPr>
          </w:rPrChange>
        </w:rPr>
        <w:t>Assignment of Proprietary Rights</w:t>
      </w:r>
      <w:r>
        <w:rPr>
          <w:b/>
          <w:sz w:val="22"/>
          <w:szCs w:val="22"/>
        </w:rPr>
        <w:t xml:space="preserve">.  </w:t>
      </w:r>
      <w:r>
        <w:rPr>
          <w:bCs/>
          <w:sz w:val="22"/>
          <w:szCs w:val="22"/>
        </w:rPr>
        <w:t>Shareholders hereby assign to the Company all right, title, and interest in and to any such Proprietary Rights created or developed during their engagement with the Company. Shareholders agree to execute all necessary documents and take all actions required to perfect the Company’s ownership rights in the Proprietary Rights. Further, nothing in this Agreement grants Shareholders any rights, licenses, or interests in the Proprietary Rights, except as expressly set forth in this Agreement.</w:t>
      </w:r>
    </w:p>
    <w:p w14:paraId="4EF15E64" w14:textId="77777777" w:rsidR="00FA0DD9" w:rsidRDefault="00FA0DD9" w:rsidP="007B639A">
      <w:pPr>
        <w:pStyle w:val="ListParagraph"/>
        <w:rPr>
          <w:b/>
          <w:sz w:val="22"/>
          <w:u w:val="single"/>
          <w:rPrChange w:id="1089" w:author="Andrew Balzer" w:date="2025-04-08T16:17:00Z" w16du:dateUtc="2025-04-08T20:17:00Z">
            <w:rPr>
              <w:b/>
              <w:sz w:val="22"/>
              <w:szCs w:val="22"/>
            </w:rPr>
          </w:rPrChange>
        </w:rPr>
        <w:pPrChange w:id="1090" w:author="Andrew Balzer" w:date="2025-04-08T16:17:00Z" w16du:dateUtc="2025-04-08T20:17:00Z">
          <w:pPr>
            <w:widowControl w:val="0"/>
            <w:ind w:left="720"/>
          </w:pPr>
        </w:pPrChange>
      </w:pPr>
    </w:p>
    <w:p w14:paraId="08DCC52B" w14:textId="58117D9D" w:rsidR="00FB62FC" w:rsidRPr="00FB62FC" w:rsidRDefault="00FB62FC" w:rsidP="007B639A">
      <w:pPr>
        <w:widowControl w:val="0"/>
        <w:numPr>
          <w:ilvl w:val="1"/>
          <w:numId w:val="24"/>
        </w:numPr>
        <w:ind w:left="720" w:hanging="720"/>
        <w:rPr>
          <w:b/>
          <w:sz w:val="22"/>
          <w:szCs w:val="22"/>
        </w:rPr>
        <w:pPrChange w:id="1091" w:author="Andrew Balzer" w:date="2025-04-08T16:17:00Z" w16du:dateUtc="2025-04-08T20:17:00Z">
          <w:pPr>
            <w:widowControl w:val="0"/>
            <w:numPr>
              <w:numId w:val="24"/>
            </w:numPr>
            <w:ind w:left="720" w:hanging="360"/>
          </w:pPr>
        </w:pPrChange>
      </w:pPr>
      <w:r w:rsidRPr="007B639A">
        <w:rPr>
          <w:rStyle w:val="Heading2Char"/>
          <w:rPrChange w:id="1092" w:author="Andrew Balzer" w:date="2025-04-08T16:17:00Z" w16du:dateUtc="2025-04-08T20:17:00Z">
            <w:rPr>
              <w:b/>
              <w:sz w:val="22"/>
              <w:szCs w:val="22"/>
              <w:u w:val="single"/>
            </w:rPr>
          </w:rPrChange>
        </w:rPr>
        <w:t>Confidentiality</w:t>
      </w:r>
      <w:r>
        <w:rPr>
          <w:b/>
          <w:sz w:val="22"/>
          <w:szCs w:val="22"/>
        </w:rPr>
        <w:t xml:space="preserve">.  </w:t>
      </w:r>
      <w:r>
        <w:rPr>
          <w:bCs/>
          <w:sz w:val="22"/>
          <w:szCs w:val="22"/>
        </w:rPr>
        <w:t xml:space="preserve">Shareholders shall not directly or indirectly, disclose, divulge or make use, of outside </w:t>
      </w:r>
      <w:r w:rsidR="00FA0DD9">
        <w:rPr>
          <w:bCs/>
          <w:sz w:val="22"/>
          <w:szCs w:val="22"/>
        </w:rPr>
        <w:t>their</w:t>
      </w:r>
      <w:r>
        <w:rPr>
          <w:bCs/>
          <w:sz w:val="22"/>
          <w:szCs w:val="22"/>
        </w:rPr>
        <w:t xml:space="preserve"> employment with the Company, whether in written or oral form and whether by private communications or by public address or publication, or otherwise, materials, computer programs </w:t>
      </w:r>
      <w:r w:rsidR="00FA0DD9">
        <w:rPr>
          <w:bCs/>
          <w:sz w:val="22"/>
          <w:szCs w:val="22"/>
        </w:rPr>
        <w:t>or</w:t>
      </w:r>
      <w:r>
        <w:rPr>
          <w:bCs/>
          <w:sz w:val="22"/>
          <w:szCs w:val="22"/>
        </w:rPr>
        <w:t xml:space="preserve"> other confidential or proprietary information that has been obtained by or disclosed to Shareholder</w:t>
      </w:r>
      <w:r w:rsidR="00FA0DD9">
        <w:rPr>
          <w:bCs/>
          <w:sz w:val="22"/>
          <w:szCs w:val="22"/>
        </w:rPr>
        <w:t>s</w:t>
      </w:r>
      <w:r>
        <w:rPr>
          <w:bCs/>
          <w:sz w:val="22"/>
          <w:szCs w:val="22"/>
        </w:rPr>
        <w:t xml:space="preserve"> as a result of </w:t>
      </w:r>
      <w:r w:rsidR="00FA0DD9">
        <w:rPr>
          <w:bCs/>
          <w:sz w:val="22"/>
          <w:szCs w:val="22"/>
        </w:rPr>
        <w:t>their</w:t>
      </w:r>
      <w:r>
        <w:rPr>
          <w:bCs/>
          <w:sz w:val="22"/>
          <w:szCs w:val="22"/>
        </w:rPr>
        <w:t xml:space="preserve"> employment with the Company. “Confidential information” shall include, but is not limited to, </w:t>
      </w:r>
      <w:r w:rsidR="00FA0DD9">
        <w:rPr>
          <w:bCs/>
          <w:sz w:val="22"/>
          <w:szCs w:val="22"/>
        </w:rPr>
        <w:t xml:space="preserve">all Proprietary Rights as well as </w:t>
      </w:r>
      <w:r>
        <w:rPr>
          <w:bCs/>
          <w:sz w:val="22"/>
          <w:szCs w:val="22"/>
        </w:rPr>
        <w:t>information relating to know-how, marketing, research, bidding methods, estimating, estimating techniques, customer contacts, pricing, computer software, manuals, financial information, client lists, prospective clients and their contact information, employee</w:t>
      </w:r>
      <w:ins w:id="1093" w:author="Andrew Balzer" w:date="2025-04-08T16:17:00Z" w16du:dateUtc="2025-04-08T20:17:00Z">
        <w:r w:rsidR="00912631" w:rsidRPr="007B639A">
          <w:rPr>
            <w:bCs/>
            <w:sz w:val="22"/>
            <w:szCs w:val="22"/>
          </w:rPr>
          <w:t>/contractor</w:t>
        </w:r>
      </w:ins>
      <w:r>
        <w:rPr>
          <w:bCs/>
          <w:sz w:val="22"/>
          <w:szCs w:val="22"/>
        </w:rPr>
        <w:t xml:space="preserve"> lists and information, and all matters defined as “trade secrets” under the Uniform Trade Secrets Act as adopted in Michigan or any case law interpreting the Act or any similar acts. In the event of a Shareholder’s breach or threatened breach of this provision, the Company shall be entitled to a preliminary restraining order and injunction, restraining and enjoining the Shareholder from an anticipated or further breach of this provision.</w:t>
      </w:r>
    </w:p>
    <w:p w14:paraId="407E9239" w14:textId="77777777" w:rsidR="00FB62FC" w:rsidRDefault="00FB62FC" w:rsidP="00FB62FC">
      <w:pPr>
        <w:widowControl w:val="0"/>
        <w:ind w:left="720"/>
        <w:rPr>
          <w:b/>
          <w:sz w:val="22"/>
          <w:szCs w:val="22"/>
        </w:rPr>
      </w:pPr>
    </w:p>
    <w:p w14:paraId="65984FFD" w14:textId="0BDCC44D" w:rsidR="00FB62FC" w:rsidRPr="00FB62FC" w:rsidRDefault="00FB62FC" w:rsidP="00FB62FC">
      <w:pPr>
        <w:widowControl w:val="0"/>
        <w:ind w:left="720"/>
        <w:rPr>
          <w:b/>
          <w:sz w:val="22"/>
          <w:szCs w:val="22"/>
        </w:rPr>
      </w:pPr>
      <w:r w:rsidRPr="00FB62FC">
        <w:rPr>
          <w:bCs/>
          <w:sz w:val="22"/>
          <w:szCs w:val="22"/>
        </w:rPr>
        <w:t xml:space="preserve">In addition to or in lieu </w:t>
      </w:r>
      <w:r>
        <w:rPr>
          <w:bCs/>
          <w:sz w:val="22"/>
          <w:szCs w:val="22"/>
        </w:rPr>
        <w:t xml:space="preserve">of the above, the Company may pursue all other remedies as allowed by law or in equity. Shareholders acknowledge and agree that (a) the confidential information identified herein is highly sensitive and valuable to the Company; (b) the Company is engaged in a highly competitive business whose success or failure depends largely on the development and use of the confidential information; and (c) Shareholders may acquire the confidential information while a Shareholder and or during </w:t>
      </w:r>
      <w:r w:rsidR="00FA0DD9">
        <w:rPr>
          <w:bCs/>
          <w:sz w:val="22"/>
          <w:szCs w:val="22"/>
        </w:rPr>
        <w:t>their</w:t>
      </w:r>
      <w:r>
        <w:rPr>
          <w:bCs/>
          <w:sz w:val="22"/>
          <w:szCs w:val="22"/>
        </w:rPr>
        <w:t xml:space="preserve"> employment with the Company.</w:t>
      </w:r>
    </w:p>
    <w:p w14:paraId="5F35AD45" w14:textId="77777777" w:rsidR="00FB62FC" w:rsidRDefault="00FB62FC" w:rsidP="00C15DB3">
      <w:pPr>
        <w:widowControl w:val="0"/>
        <w:rPr>
          <w:w w:val="110"/>
          <w:sz w:val="22"/>
          <w:u w:val="thick"/>
        </w:rPr>
      </w:pPr>
    </w:p>
    <w:p w14:paraId="1A357101" w14:textId="77777777" w:rsidR="00305D36" w:rsidRDefault="00305D36" w:rsidP="00C15DB3">
      <w:pPr>
        <w:widowControl w:val="0"/>
        <w:rPr>
          <w:w w:val="110"/>
          <w:sz w:val="22"/>
          <w:u w:val="thick"/>
        </w:rPr>
      </w:pPr>
    </w:p>
    <w:p w14:paraId="6D73BF01" w14:textId="670C277A" w:rsidR="009A4C91" w:rsidRPr="002B5A87" w:rsidRDefault="009A4C91" w:rsidP="0033526F">
      <w:pPr>
        <w:pStyle w:val="Heading1"/>
      </w:pPr>
      <w:r w:rsidRPr="007B639A">
        <w:rPr>
          <w:rPrChange w:id="1094" w:author="Andrew Balzer" w:date="2025-04-08T16:17:00Z" w16du:dateUtc="2025-04-08T20:17:00Z">
            <w:rPr>
              <w:highlight w:val="yellow"/>
            </w:rPr>
          </w:rPrChange>
        </w:rPr>
        <w:t>ARTICLE X</w:t>
      </w:r>
      <w:r w:rsidR="001E4AF0" w:rsidRPr="007B639A">
        <w:rPr>
          <w:rPrChange w:id="1095" w:author="Andrew Balzer" w:date="2025-04-08T16:17:00Z" w16du:dateUtc="2025-04-08T20:17:00Z">
            <w:rPr>
              <w:highlight w:val="yellow"/>
            </w:rPr>
          </w:rPrChange>
        </w:rPr>
        <w:t>II</w:t>
      </w:r>
      <w:r w:rsidR="00E21042" w:rsidRPr="007B639A">
        <w:rPr>
          <w:rPrChange w:id="1096" w:author="Andrew Balzer" w:date="2025-04-08T16:17:00Z" w16du:dateUtc="2025-04-08T20:17:00Z">
            <w:rPr>
              <w:highlight w:val="yellow"/>
            </w:rPr>
          </w:rPrChange>
        </w:rPr>
        <w:t>I</w:t>
      </w:r>
      <w:r w:rsidRPr="007B639A">
        <w:rPr>
          <w:rPrChange w:id="1097" w:author="Andrew Balzer" w:date="2025-04-08T16:17:00Z" w16du:dateUtc="2025-04-08T20:17:00Z">
            <w:rPr>
              <w:highlight w:val="yellow"/>
            </w:rPr>
          </w:rPrChange>
        </w:rPr>
        <w:t xml:space="preserve"> – VALUATION OF SHARES</w:t>
      </w:r>
    </w:p>
    <w:p w14:paraId="5D244BC0" w14:textId="76837BB3" w:rsidR="0093363B" w:rsidRDefault="0093363B" w:rsidP="00305D36">
      <w:pPr>
        <w:widowControl w:val="0"/>
        <w:ind w:left="720"/>
        <w:rPr>
          <w:bCs/>
          <w:sz w:val="22"/>
          <w:szCs w:val="22"/>
        </w:rPr>
      </w:pPr>
    </w:p>
    <w:p w14:paraId="320CE539" w14:textId="77777777" w:rsidR="007B639A" w:rsidRPr="007B639A" w:rsidRDefault="007B639A" w:rsidP="007B639A">
      <w:pPr>
        <w:pStyle w:val="ListParagraph"/>
        <w:widowControl w:val="0"/>
        <w:numPr>
          <w:ilvl w:val="0"/>
          <w:numId w:val="26"/>
        </w:numPr>
        <w:ind w:left="360"/>
        <w:rPr>
          <w:ins w:id="1098" w:author="Andrew Balzer" w:date="2025-04-08T16:17:00Z" w16du:dateUtc="2025-04-08T20:17:00Z"/>
          <w:b/>
          <w:vanish/>
          <w:sz w:val="22"/>
          <w:szCs w:val="22"/>
          <w:u w:val="single"/>
        </w:rPr>
      </w:pPr>
    </w:p>
    <w:p w14:paraId="33C298D8" w14:textId="77777777" w:rsidR="007B639A" w:rsidRPr="007B639A" w:rsidRDefault="007B639A" w:rsidP="007B639A">
      <w:pPr>
        <w:pStyle w:val="ListParagraph"/>
        <w:widowControl w:val="0"/>
        <w:numPr>
          <w:ilvl w:val="0"/>
          <w:numId w:val="26"/>
        </w:numPr>
        <w:ind w:left="360"/>
        <w:rPr>
          <w:ins w:id="1099" w:author="Andrew Balzer" w:date="2025-04-08T16:17:00Z" w16du:dateUtc="2025-04-08T20:17:00Z"/>
          <w:b/>
          <w:vanish/>
          <w:sz w:val="22"/>
          <w:szCs w:val="22"/>
          <w:u w:val="single"/>
        </w:rPr>
      </w:pPr>
    </w:p>
    <w:p w14:paraId="4B6E67D7" w14:textId="77777777" w:rsidR="007B639A" w:rsidRPr="007B639A" w:rsidRDefault="007B639A" w:rsidP="007B639A">
      <w:pPr>
        <w:pStyle w:val="ListParagraph"/>
        <w:widowControl w:val="0"/>
        <w:numPr>
          <w:ilvl w:val="0"/>
          <w:numId w:val="26"/>
        </w:numPr>
        <w:ind w:left="360"/>
        <w:rPr>
          <w:ins w:id="1100" w:author="Andrew Balzer" w:date="2025-04-08T16:17:00Z" w16du:dateUtc="2025-04-08T20:17:00Z"/>
          <w:b/>
          <w:vanish/>
          <w:sz w:val="22"/>
          <w:szCs w:val="22"/>
          <w:u w:val="single"/>
        </w:rPr>
      </w:pPr>
    </w:p>
    <w:p w14:paraId="659286FC" w14:textId="77777777" w:rsidR="007B639A" w:rsidRPr="007B639A" w:rsidRDefault="007B639A" w:rsidP="007B639A">
      <w:pPr>
        <w:pStyle w:val="ListParagraph"/>
        <w:widowControl w:val="0"/>
        <w:numPr>
          <w:ilvl w:val="0"/>
          <w:numId w:val="26"/>
        </w:numPr>
        <w:ind w:left="360"/>
        <w:rPr>
          <w:ins w:id="1101" w:author="Andrew Balzer" w:date="2025-04-08T16:17:00Z" w16du:dateUtc="2025-04-08T20:17:00Z"/>
          <w:b/>
          <w:vanish/>
          <w:sz w:val="22"/>
          <w:szCs w:val="22"/>
          <w:u w:val="single"/>
        </w:rPr>
      </w:pPr>
    </w:p>
    <w:p w14:paraId="41515042" w14:textId="77777777" w:rsidR="007B639A" w:rsidRPr="007B639A" w:rsidRDefault="007B639A" w:rsidP="007B639A">
      <w:pPr>
        <w:pStyle w:val="ListParagraph"/>
        <w:widowControl w:val="0"/>
        <w:numPr>
          <w:ilvl w:val="0"/>
          <w:numId w:val="26"/>
        </w:numPr>
        <w:ind w:left="360"/>
        <w:rPr>
          <w:ins w:id="1102" w:author="Andrew Balzer" w:date="2025-04-08T16:17:00Z" w16du:dateUtc="2025-04-08T20:17:00Z"/>
          <w:b/>
          <w:vanish/>
          <w:sz w:val="22"/>
          <w:szCs w:val="22"/>
          <w:u w:val="single"/>
        </w:rPr>
      </w:pPr>
    </w:p>
    <w:p w14:paraId="6780BE3A" w14:textId="77777777" w:rsidR="007B639A" w:rsidRPr="007B639A" w:rsidRDefault="007B639A" w:rsidP="007B639A">
      <w:pPr>
        <w:pStyle w:val="ListParagraph"/>
        <w:widowControl w:val="0"/>
        <w:numPr>
          <w:ilvl w:val="0"/>
          <w:numId w:val="26"/>
        </w:numPr>
        <w:ind w:left="360"/>
        <w:rPr>
          <w:ins w:id="1103" w:author="Andrew Balzer" w:date="2025-04-08T16:17:00Z" w16du:dateUtc="2025-04-08T20:17:00Z"/>
          <w:b/>
          <w:vanish/>
          <w:sz w:val="22"/>
          <w:szCs w:val="22"/>
          <w:u w:val="single"/>
        </w:rPr>
      </w:pPr>
    </w:p>
    <w:p w14:paraId="510EB77F" w14:textId="77777777" w:rsidR="007B639A" w:rsidRPr="007B639A" w:rsidRDefault="007B639A" w:rsidP="007B639A">
      <w:pPr>
        <w:pStyle w:val="ListParagraph"/>
        <w:widowControl w:val="0"/>
        <w:numPr>
          <w:ilvl w:val="0"/>
          <w:numId w:val="26"/>
        </w:numPr>
        <w:ind w:left="360"/>
        <w:rPr>
          <w:ins w:id="1104" w:author="Andrew Balzer" w:date="2025-04-08T16:17:00Z" w16du:dateUtc="2025-04-08T20:17:00Z"/>
          <w:b/>
          <w:vanish/>
          <w:sz w:val="22"/>
          <w:szCs w:val="22"/>
          <w:u w:val="single"/>
        </w:rPr>
      </w:pPr>
    </w:p>
    <w:p w14:paraId="3CA269B7" w14:textId="77777777" w:rsidR="007B639A" w:rsidRPr="007B639A" w:rsidRDefault="007B639A" w:rsidP="007B639A">
      <w:pPr>
        <w:pStyle w:val="ListParagraph"/>
        <w:widowControl w:val="0"/>
        <w:numPr>
          <w:ilvl w:val="0"/>
          <w:numId w:val="26"/>
        </w:numPr>
        <w:ind w:left="360"/>
        <w:rPr>
          <w:ins w:id="1105" w:author="Andrew Balzer" w:date="2025-04-08T16:17:00Z" w16du:dateUtc="2025-04-08T20:17:00Z"/>
          <w:b/>
          <w:vanish/>
          <w:sz w:val="22"/>
          <w:szCs w:val="22"/>
          <w:u w:val="single"/>
        </w:rPr>
      </w:pPr>
    </w:p>
    <w:p w14:paraId="3DBE5E82" w14:textId="77777777" w:rsidR="007B639A" w:rsidRPr="007B639A" w:rsidRDefault="007B639A" w:rsidP="007B639A">
      <w:pPr>
        <w:pStyle w:val="ListParagraph"/>
        <w:widowControl w:val="0"/>
        <w:numPr>
          <w:ilvl w:val="0"/>
          <w:numId w:val="26"/>
        </w:numPr>
        <w:ind w:left="360"/>
        <w:rPr>
          <w:ins w:id="1106" w:author="Andrew Balzer" w:date="2025-04-08T16:17:00Z" w16du:dateUtc="2025-04-08T20:17:00Z"/>
          <w:b/>
          <w:vanish/>
          <w:sz w:val="22"/>
          <w:szCs w:val="22"/>
          <w:u w:val="single"/>
        </w:rPr>
      </w:pPr>
    </w:p>
    <w:p w14:paraId="4B3C7093" w14:textId="77777777" w:rsidR="007B639A" w:rsidRPr="007B639A" w:rsidRDefault="007B639A" w:rsidP="007B639A">
      <w:pPr>
        <w:pStyle w:val="ListParagraph"/>
        <w:widowControl w:val="0"/>
        <w:numPr>
          <w:ilvl w:val="0"/>
          <w:numId w:val="26"/>
        </w:numPr>
        <w:ind w:left="360"/>
        <w:rPr>
          <w:ins w:id="1107" w:author="Andrew Balzer" w:date="2025-04-08T16:17:00Z" w16du:dateUtc="2025-04-08T20:17:00Z"/>
          <w:b/>
          <w:vanish/>
          <w:sz w:val="22"/>
          <w:szCs w:val="22"/>
          <w:u w:val="single"/>
        </w:rPr>
      </w:pPr>
    </w:p>
    <w:p w14:paraId="68B79EF3" w14:textId="77777777" w:rsidR="007B639A" w:rsidRPr="007B639A" w:rsidRDefault="007B639A" w:rsidP="007B639A">
      <w:pPr>
        <w:pStyle w:val="ListParagraph"/>
        <w:widowControl w:val="0"/>
        <w:numPr>
          <w:ilvl w:val="0"/>
          <w:numId w:val="26"/>
        </w:numPr>
        <w:ind w:left="360"/>
        <w:rPr>
          <w:ins w:id="1108" w:author="Andrew Balzer" w:date="2025-04-08T16:17:00Z" w16du:dateUtc="2025-04-08T20:17:00Z"/>
          <w:b/>
          <w:vanish/>
          <w:sz w:val="22"/>
          <w:szCs w:val="22"/>
          <w:u w:val="single"/>
        </w:rPr>
      </w:pPr>
    </w:p>
    <w:p w14:paraId="6759D187" w14:textId="77777777" w:rsidR="007B639A" w:rsidRPr="007B639A" w:rsidRDefault="007B639A" w:rsidP="007B639A">
      <w:pPr>
        <w:pStyle w:val="ListParagraph"/>
        <w:widowControl w:val="0"/>
        <w:numPr>
          <w:ilvl w:val="0"/>
          <w:numId w:val="26"/>
        </w:numPr>
        <w:ind w:left="360"/>
        <w:rPr>
          <w:ins w:id="1109" w:author="Andrew Balzer" w:date="2025-04-08T16:17:00Z" w16du:dateUtc="2025-04-08T20:17:00Z"/>
          <w:b/>
          <w:vanish/>
          <w:sz w:val="22"/>
          <w:szCs w:val="22"/>
          <w:u w:val="single"/>
        </w:rPr>
      </w:pPr>
    </w:p>
    <w:p w14:paraId="7BC80E8B" w14:textId="77777777" w:rsidR="007B639A" w:rsidRPr="007B639A" w:rsidRDefault="007B639A" w:rsidP="007B639A">
      <w:pPr>
        <w:pStyle w:val="ListParagraph"/>
        <w:widowControl w:val="0"/>
        <w:numPr>
          <w:ilvl w:val="0"/>
          <w:numId w:val="26"/>
        </w:numPr>
        <w:ind w:left="360"/>
        <w:rPr>
          <w:ins w:id="1110" w:author="Andrew Balzer" w:date="2025-04-08T16:17:00Z" w16du:dateUtc="2025-04-08T20:17:00Z"/>
          <w:b/>
          <w:vanish/>
          <w:sz w:val="22"/>
          <w:szCs w:val="22"/>
          <w:u w:val="single"/>
        </w:rPr>
      </w:pPr>
    </w:p>
    <w:p w14:paraId="30EA9EBF" w14:textId="258D7FC2" w:rsidR="00305D36" w:rsidRPr="007B639A" w:rsidRDefault="00305D36" w:rsidP="007B639A">
      <w:pPr>
        <w:widowControl w:val="0"/>
        <w:numPr>
          <w:ilvl w:val="1"/>
          <w:numId w:val="26"/>
        </w:numPr>
        <w:ind w:left="720" w:hanging="720"/>
        <w:rPr>
          <w:sz w:val="22"/>
          <w:rPrChange w:id="1111" w:author="Andrew Balzer" w:date="2025-04-08T16:17:00Z" w16du:dateUtc="2025-04-08T20:17:00Z">
            <w:rPr>
              <w:bCs/>
              <w:sz w:val="22"/>
              <w:szCs w:val="22"/>
              <w:highlight w:val="yellow"/>
            </w:rPr>
          </w:rPrChange>
        </w:rPr>
        <w:pPrChange w:id="1112" w:author="Andrew Balzer" w:date="2025-04-08T16:17:00Z" w16du:dateUtc="2025-04-08T20:17:00Z">
          <w:pPr>
            <w:widowControl w:val="0"/>
            <w:numPr>
              <w:ilvl w:val="3"/>
              <w:numId w:val="26"/>
            </w:numPr>
            <w:ind w:left="720" w:hanging="360"/>
          </w:pPr>
        </w:pPrChange>
      </w:pPr>
      <w:r w:rsidRPr="007B639A">
        <w:rPr>
          <w:rStyle w:val="Heading2Char"/>
          <w:rPrChange w:id="1113" w:author="Andrew Balzer" w:date="2025-04-08T16:17:00Z" w16du:dateUtc="2025-04-08T20:17:00Z">
            <w:rPr>
              <w:b/>
              <w:sz w:val="22"/>
              <w:szCs w:val="22"/>
              <w:highlight w:val="yellow"/>
              <w:u w:val="single"/>
            </w:rPr>
          </w:rPrChange>
        </w:rPr>
        <w:t>Value Agreed by Board</w:t>
      </w:r>
      <w:r w:rsidRPr="007B639A">
        <w:rPr>
          <w:b/>
          <w:sz w:val="22"/>
          <w:rPrChange w:id="1114" w:author="Andrew Balzer" w:date="2025-04-08T16:17:00Z" w16du:dateUtc="2025-04-08T20:17:00Z">
            <w:rPr>
              <w:b/>
              <w:sz w:val="22"/>
              <w:szCs w:val="22"/>
              <w:highlight w:val="yellow"/>
            </w:rPr>
          </w:rPrChange>
        </w:rPr>
        <w:t xml:space="preserve">. </w:t>
      </w:r>
      <w:r w:rsidRPr="007B639A">
        <w:rPr>
          <w:sz w:val="22"/>
          <w:rPrChange w:id="1115" w:author="Andrew Balzer" w:date="2025-04-08T16:17:00Z" w16du:dateUtc="2025-04-08T20:17:00Z">
            <w:rPr>
              <w:bCs/>
              <w:sz w:val="22"/>
              <w:szCs w:val="22"/>
              <w:highlight w:val="yellow"/>
            </w:rPr>
          </w:rPrChange>
        </w:rPr>
        <w:t xml:space="preserve"> Unless a different price is stated in an offer to purchase or sell Shares, the value of the Shares of the Company shall be as agreed to by the Board on an annual basis at the Board’s annual meeting, or at such other time as the Board determines the value, divided by the total number of Shares outstanding. </w:t>
      </w:r>
    </w:p>
    <w:p w14:paraId="22997E81" w14:textId="77777777" w:rsidR="00305D36" w:rsidRDefault="00305D36" w:rsidP="00C15DB3">
      <w:pPr>
        <w:widowControl w:val="0"/>
        <w:rPr>
          <w:bCs/>
          <w:sz w:val="22"/>
          <w:szCs w:val="22"/>
        </w:rPr>
      </w:pPr>
    </w:p>
    <w:p w14:paraId="2B6F16AD" w14:textId="77777777" w:rsidR="00AB5226" w:rsidRDefault="00AB5226" w:rsidP="00C15DB3">
      <w:pPr>
        <w:widowControl w:val="0"/>
        <w:rPr>
          <w:bCs/>
          <w:sz w:val="22"/>
          <w:szCs w:val="22"/>
        </w:rPr>
      </w:pPr>
    </w:p>
    <w:p w14:paraId="475A403A" w14:textId="7B74B963" w:rsidR="00AB5226" w:rsidRDefault="00AB5226" w:rsidP="0033526F">
      <w:pPr>
        <w:pStyle w:val="Heading1"/>
      </w:pPr>
      <w:r>
        <w:t xml:space="preserve">ARTICLE </w:t>
      </w:r>
      <w:r w:rsidR="001E4AF0">
        <w:t>XIV</w:t>
      </w:r>
      <w:r>
        <w:t xml:space="preserve"> - INDEMNIFICATION</w:t>
      </w:r>
    </w:p>
    <w:p w14:paraId="6C5EC61D" w14:textId="77777777" w:rsidR="00AB5226" w:rsidRDefault="00AB5226" w:rsidP="00AB5226">
      <w:pPr>
        <w:widowControl w:val="0"/>
        <w:rPr>
          <w:sz w:val="22"/>
        </w:rPr>
      </w:pPr>
    </w:p>
    <w:p w14:paraId="30F532F7" w14:textId="77777777" w:rsidR="007B639A" w:rsidRPr="007B639A" w:rsidRDefault="007B639A" w:rsidP="007B639A">
      <w:pPr>
        <w:pStyle w:val="ListParagraph"/>
        <w:widowControl w:val="0"/>
        <w:numPr>
          <w:ilvl w:val="0"/>
          <w:numId w:val="20"/>
        </w:numPr>
        <w:ind w:left="360"/>
        <w:rPr>
          <w:ins w:id="1116" w:author="Andrew Balzer" w:date="2025-04-08T16:17:00Z" w16du:dateUtc="2025-04-08T20:17:00Z"/>
          <w:b/>
          <w:bCs/>
          <w:vanish/>
          <w:sz w:val="22"/>
          <w:u w:val="single"/>
        </w:rPr>
      </w:pPr>
    </w:p>
    <w:p w14:paraId="49B1047F" w14:textId="77777777" w:rsidR="007B639A" w:rsidRPr="007B639A" w:rsidRDefault="007B639A" w:rsidP="007B639A">
      <w:pPr>
        <w:pStyle w:val="ListParagraph"/>
        <w:widowControl w:val="0"/>
        <w:numPr>
          <w:ilvl w:val="0"/>
          <w:numId w:val="20"/>
        </w:numPr>
        <w:ind w:left="360"/>
        <w:rPr>
          <w:ins w:id="1117" w:author="Andrew Balzer" w:date="2025-04-08T16:17:00Z" w16du:dateUtc="2025-04-08T20:17:00Z"/>
          <w:b/>
          <w:bCs/>
          <w:vanish/>
          <w:sz w:val="22"/>
          <w:u w:val="single"/>
        </w:rPr>
      </w:pPr>
    </w:p>
    <w:p w14:paraId="27066304" w14:textId="77777777" w:rsidR="007B639A" w:rsidRPr="007B639A" w:rsidRDefault="007B639A" w:rsidP="007B639A">
      <w:pPr>
        <w:pStyle w:val="ListParagraph"/>
        <w:widowControl w:val="0"/>
        <w:numPr>
          <w:ilvl w:val="0"/>
          <w:numId w:val="20"/>
        </w:numPr>
        <w:ind w:left="360"/>
        <w:rPr>
          <w:ins w:id="1118" w:author="Andrew Balzer" w:date="2025-04-08T16:17:00Z" w16du:dateUtc="2025-04-08T20:17:00Z"/>
          <w:b/>
          <w:bCs/>
          <w:vanish/>
          <w:sz w:val="22"/>
          <w:u w:val="single"/>
        </w:rPr>
      </w:pPr>
    </w:p>
    <w:p w14:paraId="3B1152FD" w14:textId="77777777" w:rsidR="007B639A" w:rsidRPr="007B639A" w:rsidRDefault="007B639A" w:rsidP="007B639A">
      <w:pPr>
        <w:pStyle w:val="ListParagraph"/>
        <w:widowControl w:val="0"/>
        <w:numPr>
          <w:ilvl w:val="0"/>
          <w:numId w:val="20"/>
        </w:numPr>
        <w:ind w:left="360"/>
        <w:rPr>
          <w:ins w:id="1119" w:author="Andrew Balzer" w:date="2025-04-08T16:17:00Z" w16du:dateUtc="2025-04-08T20:17:00Z"/>
          <w:b/>
          <w:bCs/>
          <w:vanish/>
          <w:sz w:val="22"/>
          <w:u w:val="single"/>
        </w:rPr>
      </w:pPr>
    </w:p>
    <w:p w14:paraId="22A99924" w14:textId="77777777" w:rsidR="007B639A" w:rsidRPr="007B639A" w:rsidRDefault="007B639A" w:rsidP="007B639A">
      <w:pPr>
        <w:pStyle w:val="ListParagraph"/>
        <w:widowControl w:val="0"/>
        <w:numPr>
          <w:ilvl w:val="0"/>
          <w:numId w:val="20"/>
        </w:numPr>
        <w:ind w:left="360"/>
        <w:rPr>
          <w:ins w:id="1120" w:author="Andrew Balzer" w:date="2025-04-08T16:17:00Z" w16du:dateUtc="2025-04-08T20:17:00Z"/>
          <w:b/>
          <w:bCs/>
          <w:vanish/>
          <w:sz w:val="22"/>
          <w:u w:val="single"/>
        </w:rPr>
      </w:pPr>
    </w:p>
    <w:p w14:paraId="5F64BCC3" w14:textId="77777777" w:rsidR="007B639A" w:rsidRPr="007B639A" w:rsidRDefault="007B639A" w:rsidP="007B639A">
      <w:pPr>
        <w:pStyle w:val="ListParagraph"/>
        <w:widowControl w:val="0"/>
        <w:numPr>
          <w:ilvl w:val="0"/>
          <w:numId w:val="20"/>
        </w:numPr>
        <w:ind w:left="360"/>
        <w:rPr>
          <w:ins w:id="1121" w:author="Andrew Balzer" w:date="2025-04-08T16:17:00Z" w16du:dateUtc="2025-04-08T20:17:00Z"/>
          <w:b/>
          <w:bCs/>
          <w:vanish/>
          <w:sz w:val="22"/>
          <w:u w:val="single"/>
        </w:rPr>
      </w:pPr>
    </w:p>
    <w:p w14:paraId="36AA7801" w14:textId="77777777" w:rsidR="007B639A" w:rsidRPr="007B639A" w:rsidRDefault="007B639A" w:rsidP="007B639A">
      <w:pPr>
        <w:pStyle w:val="ListParagraph"/>
        <w:widowControl w:val="0"/>
        <w:numPr>
          <w:ilvl w:val="0"/>
          <w:numId w:val="20"/>
        </w:numPr>
        <w:ind w:left="360"/>
        <w:rPr>
          <w:ins w:id="1122" w:author="Andrew Balzer" w:date="2025-04-08T16:17:00Z" w16du:dateUtc="2025-04-08T20:17:00Z"/>
          <w:b/>
          <w:bCs/>
          <w:vanish/>
          <w:sz w:val="22"/>
          <w:u w:val="single"/>
        </w:rPr>
      </w:pPr>
    </w:p>
    <w:p w14:paraId="44CA9F2C" w14:textId="77777777" w:rsidR="007B639A" w:rsidRPr="007B639A" w:rsidRDefault="007B639A" w:rsidP="007B639A">
      <w:pPr>
        <w:pStyle w:val="ListParagraph"/>
        <w:widowControl w:val="0"/>
        <w:numPr>
          <w:ilvl w:val="0"/>
          <w:numId w:val="20"/>
        </w:numPr>
        <w:ind w:left="360"/>
        <w:rPr>
          <w:ins w:id="1123" w:author="Andrew Balzer" w:date="2025-04-08T16:17:00Z" w16du:dateUtc="2025-04-08T20:17:00Z"/>
          <w:b/>
          <w:bCs/>
          <w:vanish/>
          <w:sz w:val="22"/>
          <w:u w:val="single"/>
        </w:rPr>
      </w:pPr>
    </w:p>
    <w:p w14:paraId="2C492889" w14:textId="77777777" w:rsidR="007B639A" w:rsidRPr="007B639A" w:rsidRDefault="007B639A" w:rsidP="007B639A">
      <w:pPr>
        <w:pStyle w:val="ListParagraph"/>
        <w:widowControl w:val="0"/>
        <w:numPr>
          <w:ilvl w:val="0"/>
          <w:numId w:val="20"/>
        </w:numPr>
        <w:ind w:left="360"/>
        <w:rPr>
          <w:ins w:id="1124" w:author="Andrew Balzer" w:date="2025-04-08T16:17:00Z" w16du:dateUtc="2025-04-08T20:17:00Z"/>
          <w:b/>
          <w:bCs/>
          <w:vanish/>
          <w:sz w:val="22"/>
          <w:u w:val="single"/>
        </w:rPr>
      </w:pPr>
    </w:p>
    <w:p w14:paraId="0DA4E989" w14:textId="77777777" w:rsidR="007B639A" w:rsidRPr="007B639A" w:rsidRDefault="007B639A" w:rsidP="007B639A">
      <w:pPr>
        <w:pStyle w:val="ListParagraph"/>
        <w:widowControl w:val="0"/>
        <w:numPr>
          <w:ilvl w:val="0"/>
          <w:numId w:val="20"/>
        </w:numPr>
        <w:ind w:left="360"/>
        <w:rPr>
          <w:ins w:id="1125" w:author="Andrew Balzer" w:date="2025-04-08T16:17:00Z" w16du:dateUtc="2025-04-08T20:17:00Z"/>
          <w:b/>
          <w:bCs/>
          <w:vanish/>
          <w:sz w:val="22"/>
          <w:u w:val="single"/>
        </w:rPr>
      </w:pPr>
    </w:p>
    <w:p w14:paraId="0A9FF77A" w14:textId="77777777" w:rsidR="007B639A" w:rsidRPr="007B639A" w:rsidRDefault="007B639A" w:rsidP="007B639A">
      <w:pPr>
        <w:pStyle w:val="ListParagraph"/>
        <w:widowControl w:val="0"/>
        <w:numPr>
          <w:ilvl w:val="0"/>
          <w:numId w:val="20"/>
        </w:numPr>
        <w:ind w:left="360"/>
        <w:rPr>
          <w:ins w:id="1126" w:author="Andrew Balzer" w:date="2025-04-08T16:17:00Z" w16du:dateUtc="2025-04-08T20:17:00Z"/>
          <w:b/>
          <w:bCs/>
          <w:vanish/>
          <w:sz w:val="22"/>
          <w:u w:val="single"/>
        </w:rPr>
      </w:pPr>
    </w:p>
    <w:p w14:paraId="35E5BA78" w14:textId="77777777" w:rsidR="007B639A" w:rsidRPr="007B639A" w:rsidRDefault="007B639A" w:rsidP="007B639A">
      <w:pPr>
        <w:pStyle w:val="ListParagraph"/>
        <w:widowControl w:val="0"/>
        <w:numPr>
          <w:ilvl w:val="0"/>
          <w:numId w:val="20"/>
        </w:numPr>
        <w:ind w:left="360"/>
        <w:rPr>
          <w:ins w:id="1127" w:author="Andrew Balzer" w:date="2025-04-08T16:17:00Z" w16du:dateUtc="2025-04-08T20:17:00Z"/>
          <w:b/>
          <w:bCs/>
          <w:vanish/>
          <w:sz w:val="22"/>
          <w:u w:val="single"/>
        </w:rPr>
      </w:pPr>
    </w:p>
    <w:p w14:paraId="492F5B72" w14:textId="77777777" w:rsidR="007B639A" w:rsidRPr="007B639A" w:rsidRDefault="007B639A" w:rsidP="007B639A">
      <w:pPr>
        <w:pStyle w:val="ListParagraph"/>
        <w:widowControl w:val="0"/>
        <w:numPr>
          <w:ilvl w:val="0"/>
          <w:numId w:val="20"/>
        </w:numPr>
        <w:ind w:left="360"/>
        <w:rPr>
          <w:ins w:id="1128" w:author="Andrew Balzer" w:date="2025-04-08T16:17:00Z" w16du:dateUtc="2025-04-08T20:17:00Z"/>
          <w:b/>
          <w:bCs/>
          <w:vanish/>
          <w:sz w:val="22"/>
          <w:u w:val="single"/>
        </w:rPr>
      </w:pPr>
    </w:p>
    <w:p w14:paraId="38D3F3B0" w14:textId="77777777" w:rsidR="007B639A" w:rsidRPr="007B639A" w:rsidRDefault="007B639A" w:rsidP="007B639A">
      <w:pPr>
        <w:pStyle w:val="ListParagraph"/>
        <w:widowControl w:val="0"/>
        <w:numPr>
          <w:ilvl w:val="0"/>
          <w:numId w:val="20"/>
        </w:numPr>
        <w:ind w:left="360"/>
        <w:rPr>
          <w:ins w:id="1129" w:author="Andrew Balzer" w:date="2025-04-08T16:17:00Z" w16du:dateUtc="2025-04-08T20:17:00Z"/>
          <w:b/>
          <w:bCs/>
          <w:vanish/>
          <w:sz w:val="22"/>
          <w:u w:val="single"/>
        </w:rPr>
      </w:pPr>
    </w:p>
    <w:p w14:paraId="474C69F6" w14:textId="69076CED" w:rsidR="00AB5226" w:rsidRDefault="0048782C" w:rsidP="007B639A">
      <w:pPr>
        <w:widowControl w:val="0"/>
        <w:numPr>
          <w:ilvl w:val="1"/>
          <w:numId w:val="20"/>
        </w:numPr>
        <w:ind w:left="720" w:hanging="720"/>
        <w:rPr>
          <w:sz w:val="22"/>
        </w:rPr>
        <w:pPrChange w:id="1130" w:author="Andrew Balzer" w:date="2025-04-08T16:17:00Z" w16du:dateUtc="2025-04-08T20:17:00Z">
          <w:pPr>
            <w:widowControl w:val="0"/>
            <w:numPr>
              <w:numId w:val="20"/>
            </w:numPr>
            <w:ind w:left="720" w:hanging="360"/>
          </w:pPr>
        </w:pPrChange>
      </w:pPr>
      <w:r w:rsidRPr="007B639A">
        <w:rPr>
          <w:rStyle w:val="Heading2Char"/>
          <w:rPrChange w:id="1131" w:author="Andrew Balzer" w:date="2025-04-08T16:17:00Z" w16du:dateUtc="2025-04-08T20:17:00Z">
            <w:rPr>
              <w:b/>
              <w:bCs/>
              <w:sz w:val="22"/>
              <w:u w:val="single"/>
            </w:rPr>
          </w:rPrChange>
        </w:rPr>
        <w:t>Shareholder, Director, and Officer Indemnification</w:t>
      </w:r>
      <w:r w:rsidRPr="0048782C">
        <w:rPr>
          <w:b/>
          <w:bCs/>
          <w:sz w:val="22"/>
        </w:rPr>
        <w:t>.</w:t>
      </w:r>
      <w:r>
        <w:rPr>
          <w:sz w:val="22"/>
        </w:rPr>
        <w:t xml:space="preserve">  </w:t>
      </w:r>
      <w:r w:rsidR="00AB5226">
        <w:rPr>
          <w:sz w:val="22"/>
        </w:rPr>
        <w:t xml:space="preserve">The Company shall indemnify to the fullest extent authorized or permitted by the Act, any Shareholder, Director, or Officer who is made or threatened to be made a party to any action, suit or proceeding, whether civil, criminal, administrative or investigative, by reason of the fact that such person is or was a Shareholder, Director, Officer, employee or agent of the Company or serves or served any other enterprise at the request of the Company, if that person acted in good faith and in a manner the person reasonably believed to be in or not opposed to the best interests of the Company or its Shareholders.  However, indemnification shall not be made for any claim, issue, or matter in which the person has been found liable to the Company. </w:t>
      </w:r>
    </w:p>
    <w:p w14:paraId="3CB93FAC" w14:textId="5D1442DA" w:rsidR="0048782C" w:rsidRDefault="0048782C" w:rsidP="007B639A">
      <w:pPr>
        <w:widowControl w:val="0"/>
        <w:rPr>
          <w:sz w:val="22"/>
        </w:rPr>
        <w:pPrChange w:id="1132" w:author="Andrew Balzer" w:date="2025-04-08T16:17:00Z" w16du:dateUtc="2025-04-08T20:17:00Z">
          <w:pPr>
            <w:widowControl w:val="0"/>
            <w:ind w:left="720"/>
          </w:pPr>
        </w:pPrChange>
      </w:pPr>
    </w:p>
    <w:p w14:paraId="1EE1C62B" w14:textId="7ECCABFE" w:rsidR="0048782C" w:rsidRDefault="0048782C" w:rsidP="007B639A">
      <w:pPr>
        <w:widowControl w:val="0"/>
        <w:numPr>
          <w:ilvl w:val="1"/>
          <w:numId w:val="20"/>
        </w:numPr>
        <w:ind w:left="720" w:hanging="720"/>
        <w:rPr>
          <w:sz w:val="22"/>
        </w:rPr>
        <w:pPrChange w:id="1133" w:author="Andrew Balzer" w:date="2025-04-08T16:17:00Z" w16du:dateUtc="2025-04-08T20:17:00Z">
          <w:pPr>
            <w:widowControl w:val="0"/>
            <w:numPr>
              <w:numId w:val="20"/>
            </w:numPr>
            <w:ind w:left="720" w:hanging="360"/>
          </w:pPr>
        </w:pPrChange>
      </w:pPr>
      <w:r w:rsidRPr="007B639A">
        <w:rPr>
          <w:rStyle w:val="Heading2Char"/>
          <w:rPrChange w:id="1134" w:author="Andrew Balzer" w:date="2025-04-08T16:17:00Z" w16du:dateUtc="2025-04-08T20:17:00Z">
            <w:rPr>
              <w:b/>
              <w:bCs/>
              <w:sz w:val="22"/>
              <w:u w:val="single"/>
            </w:rPr>
          </w:rPrChange>
        </w:rPr>
        <w:t>Directors and Officers (D&amp;O) Insurance</w:t>
      </w:r>
      <w:r w:rsidRPr="0048782C">
        <w:rPr>
          <w:b/>
          <w:bCs/>
          <w:sz w:val="22"/>
        </w:rPr>
        <w:t>.</w:t>
      </w:r>
      <w:r>
        <w:rPr>
          <w:sz w:val="22"/>
        </w:rPr>
        <w:t xml:space="preserve">  The Company shall maintain Directors and Officers (D&amp;O) Insurance at all times.</w:t>
      </w:r>
    </w:p>
    <w:p w14:paraId="5989ECEA" w14:textId="77777777" w:rsidR="00AB5226" w:rsidRDefault="00AB5226" w:rsidP="00AB5226">
      <w:pPr>
        <w:widowControl w:val="0"/>
        <w:rPr>
          <w:sz w:val="22"/>
        </w:rPr>
      </w:pPr>
    </w:p>
    <w:p w14:paraId="1B52B217" w14:textId="77777777" w:rsidR="00AB5226" w:rsidRDefault="00AB5226" w:rsidP="00AB5226">
      <w:pPr>
        <w:widowControl w:val="0"/>
        <w:rPr>
          <w:sz w:val="22"/>
        </w:rPr>
      </w:pPr>
    </w:p>
    <w:p w14:paraId="40BF1BDF" w14:textId="66B12640" w:rsidR="00AB5226" w:rsidRDefault="00AB5226" w:rsidP="0033526F">
      <w:pPr>
        <w:pStyle w:val="Heading1"/>
      </w:pPr>
      <w:r>
        <w:t xml:space="preserve">ARTICLE </w:t>
      </w:r>
      <w:r w:rsidR="001E4AF0">
        <w:t>XV</w:t>
      </w:r>
      <w:r>
        <w:t xml:space="preserve"> </w:t>
      </w:r>
      <w:ins w:id="1135" w:author="Andrew Balzer" w:date="2025-04-08T16:17:00Z" w16du:dateUtc="2025-04-08T20:17:00Z">
        <w:r w:rsidR="00A1745C" w:rsidRPr="00A1745C">
          <w:t>– COMPLIANCE WITH SECURITIES LAWS</w:t>
        </w:r>
      </w:ins>
      <w:del w:id="1136" w:author="Andrew Balzer" w:date="2025-04-08T16:17:00Z" w16du:dateUtc="2025-04-08T20:17:00Z">
        <w:r>
          <w:delText>- GENERAL PROVISIONS</w:delText>
        </w:r>
      </w:del>
    </w:p>
    <w:p w14:paraId="35154130" w14:textId="77777777" w:rsidR="00A1745C" w:rsidRDefault="00A1745C" w:rsidP="00A1745C">
      <w:pPr>
        <w:widowControl w:val="0"/>
        <w:rPr>
          <w:ins w:id="1137" w:author="Andrew Balzer" w:date="2025-04-08T16:17:00Z" w16du:dateUtc="2025-04-08T20:17:00Z"/>
          <w:bCs/>
          <w:sz w:val="22"/>
          <w:szCs w:val="22"/>
        </w:rPr>
      </w:pPr>
    </w:p>
    <w:p w14:paraId="0B72A369" w14:textId="77777777" w:rsidR="00A1745C" w:rsidRPr="00A1745C" w:rsidRDefault="00A1745C" w:rsidP="00A1745C">
      <w:pPr>
        <w:pStyle w:val="ListParagraph"/>
        <w:widowControl w:val="0"/>
        <w:numPr>
          <w:ilvl w:val="0"/>
          <w:numId w:val="26"/>
        </w:numPr>
        <w:ind w:left="360"/>
        <w:rPr>
          <w:ins w:id="1138" w:author="Andrew Balzer" w:date="2025-04-08T16:17:00Z" w16du:dateUtc="2025-04-08T20:17:00Z"/>
          <w:b/>
          <w:vanish/>
          <w:sz w:val="22"/>
          <w:szCs w:val="22"/>
          <w:u w:val="single"/>
        </w:rPr>
      </w:pPr>
    </w:p>
    <w:p w14:paraId="2B22093C" w14:textId="77777777" w:rsidR="00305D36" w:rsidRPr="00A1745C" w:rsidRDefault="00305D36" w:rsidP="00A1745C">
      <w:pPr>
        <w:pStyle w:val="ListParagraph"/>
        <w:widowControl w:val="0"/>
        <w:numPr>
          <w:ilvl w:val="0"/>
          <w:numId w:val="26"/>
        </w:numPr>
        <w:rPr>
          <w:moveTo w:id="1139" w:author="Andrew Balzer" w:date="2025-04-08T16:17:00Z" w16du:dateUtc="2025-04-08T20:17:00Z"/>
          <w:b/>
          <w:vanish/>
          <w:sz w:val="22"/>
          <w:u w:val="single"/>
          <w:rPrChange w:id="1140" w:author="Andrew Balzer" w:date="2025-04-08T16:17:00Z" w16du:dateUtc="2025-04-08T20:17:00Z">
            <w:rPr>
              <w:moveTo w:id="1141" w:author="Andrew Balzer" w:date="2025-04-08T16:17:00Z" w16du:dateUtc="2025-04-08T20:17:00Z"/>
              <w:bCs/>
              <w:sz w:val="22"/>
              <w:szCs w:val="22"/>
            </w:rPr>
          </w:rPrChange>
        </w:rPr>
        <w:pPrChange w:id="1142" w:author="Andrew Balzer" w:date="2025-04-08T16:17:00Z" w16du:dateUtc="2025-04-08T20:17:00Z">
          <w:pPr>
            <w:widowControl w:val="0"/>
          </w:pPr>
        </w:pPrChange>
      </w:pPr>
      <w:moveToRangeStart w:id="1143" w:author="Andrew Balzer" w:date="2025-04-08T16:17:00Z" w:name="move195021473"/>
    </w:p>
    <w:p w14:paraId="53C8FD51" w14:textId="77777777" w:rsidR="00305D36" w:rsidRDefault="00305D36" w:rsidP="00A1745C">
      <w:pPr>
        <w:widowControl w:val="0"/>
        <w:numPr>
          <w:ilvl w:val="1"/>
          <w:numId w:val="26"/>
        </w:numPr>
        <w:ind w:left="720" w:hanging="720"/>
        <w:rPr>
          <w:moveTo w:id="1144" w:author="Andrew Balzer" w:date="2025-04-08T16:17:00Z" w16du:dateUtc="2025-04-08T20:17:00Z"/>
          <w:bCs/>
          <w:sz w:val="22"/>
          <w:szCs w:val="22"/>
        </w:rPr>
        <w:pPrChange w:id="1145" w:author="Andrew Balzer" w:date="2025-04-08T16:17:00Z" w16du:dateUtc="2025-04-08T20:17:00Z">
          <w:pPr>
            <w:widowControl w:val="0"/>
            <w:numPr>
              <w:ilvl w:val="6"/>
              <w:numId w:val="26"/>
            </w:numPr>
            <w:ind w:left="720" w:hanging="360"/>
          </w:pPr>
        </w:pPrChange>
      </w:pPr>
      <w:moveTo w:id="1146" w:author="Andrew Balzer" w:date="2025-04-08T16:17:00Z" w16du:dateUtc="2025-04-08T20:17:00Z">
        <w:r w:rsidRPr="00A1745C">
          <w:rPr>
            <w:rStyle w:val="Heading2Char"/>
            <w:rPrChange w:id="1147" w:author="Andrew Balzer" w:date="2025-04-08T16:17:00Z" w16du:dateUtc="2025-04-08T20:17:00Z">
              <w:rPr>
                <w:b/>
                <w:sz w:val="22"/>
                <w:szCs w:val="22"/>
                <w:u w:val="single"/>
              </w:rPr>
            </w:rPrChange>
          </w:rPr>
          <w:t>Investment Representation</w:t>
        </w:r>
        <w:r w:rsidRPr="00305D36">
          <w:rPr>
            <w:b/>
            <w:sz w:val="22"/>
            <w:szCs w:val="22"/>
          </w:rPr>
          <w:t xml:space="preserve">. </w:t>
        </w:r>
        <w:r>
          <w:rPr>
            <w:bCs/>
            <w:sz w:val="22"/>
            <w:szCs w:val="22"/>
          </w:rPr>
          <w:t xml:space="preserve"> </w:t>
        </w:r>
        <w:r w:rsidR="00130FF8">
          <w:rPr>
            <w:bCs/>
            <w:sz w:val="22"/>
            <w:szCs w:val="22"/>
          </w:rPr>
          <w:t>Each Shareholder represents to all other Shareholders and to the Company that all Shares have been acquired for investment and not with a view to the sale or distribution thereof within the meaning of the Securities Act of 1933 as amended (“the Securities Act”); that he or she has no present intention of selling or otherwise disposing of any of the Shares for his own account and no one else has or will have a beneficial ownership in any of his Shares; and that he or she has been advised that the Shares have not been registered with the Securities and Exchange Commission and may not be offered, sold, or otherwise transferred except in compliance with the Securities Act.</w:t>
        </w:r>
      </w:moveTo>
    </w:p>
    <w:p w14:paraId="60AAE0F1" w14:textId="77777777" w:rsidR="00305D36" w:rsidRDefault="00305D36" w:rsidP="00305D36">
      <w:pPr>
        <w:widowControl w:val="0"/>
        <w:ind w:left="720"/>
        <w:rPr>
          <w:moveTo w:id="1148" w:author="Andrew Balzer" w:date="2025-04-08T16:17:00Z" w16du:dateUtc="2025-04-08T20:17:00Z"/>
          <w:bCs/>
          <w:sz w:val="22"/>
          <w:szCs w:val="22"/>
        </w:rPr>
      </w:pPr>
    </w:p>
    <w:p w14:paraId="1684798F" w14:textId="77777777" w:rsidR="00305D36" w:rsidRPr="00130FF8" w:rsidRDefault="00305D36" w:rsidP="00655888">
      <w:pPr>
        <w:widowControl w:val="0"/>
        <w:numPr>
          <w:ilvl w:val="1"/>
          <w:numId w:val="26"/>
        </w:numPr>
        <w:ind w:left="720" w:hanging="720"/>
        <w:rPr>
          <w:moveTo w:id="1149" w:author="Andrew Balzer" w:date="2025-04-08T16:17:00Z" w16du:dateUtc="2025-04-08T20:17:00Z"/>
          <w:bCs/>
          <w:sz w:val="22"/>
          <w:szCs w:val="22"/>
        </w:rPr>
        <w:pPrChange w:id="1150" w:author="Andrew Balzer" w:date="2025-04-08T16:17:00Z" w16du:dateUtc="2025-04-08T20:17:00Z">
          <w:pPr>
            <w:widowControl w:val="0"/>
            <w:numPr>
              <w:ilvl w:val="6"/>
              <w:numId w:val="26"/>
            </w:numPr>
            <w:ind w:left="720" w:hanging="360"/>
          </w:pPr>
        </w:pPrChange>
      </w:pPr>
      <w:moveTo w:id="1151" w:author="Andrew Balzer" w:date="2025-04-08T16:17:00Z" w16du:dateUtc="2025-04-08T20:17:00Z">
        <w:r w:rsidRPr="00A1745C">
          <w:rPr>
            <w:rStyle w:val="Heading2Char"/>
            <w:rPrChange w:id="1152" w:author="Andrew Balzer" w:date="2025-04-08T16:17:00Z" w16du:dateUtc="2025-04-08T20:17:00Z">
              <w:rPr>
                <w:b/>
                <w:sz w:val="22"/>
                <w:szCs w:val="22"/>
                <w:u w:val="single"/>
              </w:rPr>
            </w:rPrChange>
          </w:rPr>
          <w:t>Covenant to Comply with Securities Laws</w:t>
        </w:r>
        <w:r w:rsidRPr="00130FF8">
          <w:rPr>
            <w:b/>
            <w:sz w:val="22"/>
            <w:szCs w:val="22"/>
          </w:rPr>
          <w:t xml:space="preserve">. </w:t>
        </w:r>
        <w:r w:rsidRPr="00130FF8">
          <w:rPr>
            <w:bCs/>
            <w:sz w:val="22"/>
            <w:szCs w:val="22"/>
          </w:rPr>
          <w:t xml:space="preserve"> </w:t>
        </w:r>
        <w:r w:rsidR="00130FF8" w:rsidRPr="00130FF8">
          <w:rPr>
            <w:bCs/>
            <w:sz w:val="22"/>
            <w:szCs w:val="22"/>
          </w:rPr>
          <w:t>By his or her acceptance of a certificate evidencing Shares of the Company, each Shareholder agrees that at no time shall any of the Shares be transferred in the absence of (a) an elective registration statement under the Securities Act and applicable state securities laws with respect to such Shares at such time, or (b) an opinion of counsel in form and substance satisfactory to the Company and their counsel, to the effect that the proposed transfer at such time will not violate the Securities Act or applicable state securities laws.</w:t>
        </w:r>
      </w:moveTo>
    </w:p>
    <w:p w14:paraId="73382E06" w14:textId="77777777" w:rsidR="00305D36" w:rsidRDefault="00305D36" w:rsidP="00305D36">
      <w:pPr>
        <w:pStyle w:val="ListParagraph"/>
        <w:rPr>
          <w:moveTo w:id="1153" w:author="Andrew Balzer" w:date="2025-04-08T16:17:00Z" w16du:dateUtc="2025-04-08T20:17:00Z"/>
          <w:bCs/>
          <w:sz w:val="22"/>
          <w:szCs w:val="22"/>
        </w:rPr>
      </w:pPr>
    </w:p>
    <w:p w14:paraId="4D4A9C88" w14:textId="77777777" w:rsidR="00305D36" w:rsidRDefault="00305D36" w:rsidP="00A1745C">
      <w:pPr>
        <w:pStyle w:val="ListParagraph"/>
        <w:rPr>
          <w:moveTo w:id="1154" w:author="Andrew Balzer" w:date="2025-04-08T16:17:00Z" w16du:dateUtc="2025-04-08T20:17:00Z"/>
          <w:bCs/>
          <w:sz w:val="22"/>
          <w:szCs w:val="22"/>
        </w:rPr>
        <w:pPrChange w:id="1155" w:author="Andrew Balzer" w:date="2025-04-08T16:17:00Z" w16du:dateUtc="2025-04-08T20:17:00Z">
          <w:pPr>
            <w:widowControl w:val="0"/>
          </w:pPr>
        </w:pPrChange>
      </w:pPr>
    </w:p>
    <w:moveToRangeEnd w:id="1143"/>
    <w:p w14:paraId="5A494F45" w14:textId="77777777" w:rsidR="00A1745C" w:rsidRDefault="00A1745C" w:rsidP="00A1745C">
      <w:pPr>
        <w:pStyle w:val="Heading1"/>
        <w:rPr>
          <w:ins w:id="1156" w:author="Andrew Balzer" w:date="2025-04-08T16:17:00Z" w16du:dateUtc="2025-04-08T20:17:00Z"/>
        </w:rPr>
      </w:pPr>
      <w:ins w:id="1157" w:author="Andrew Balzer" w:date="2025-04-08T16:17:00Z" w16du:dateUtc="2025-04-08T20:17:00Z">
        <w:r w:rsidRPr="007B639A">
          <w:t>ARTICLE XV</w:t>
        </w:r>
        <w:r>
          <w:t>I</w:t>
        </w:r>
        <w:r w:rsidRPr="007B639A">
          <w:t xml:space="preserve"> - GENERAL PROVISIONS</w:t>
        </w:r>
      </w:ins>
    </w:p>
    <w:p w14:paraId="4972E3C1" w14:textId="77777777" w:rsidR="00A1745C" w:rsidRDefault="00A1745C" w:rsidP="00A1745C">
      <w:pPr>
        <w:pStyle w:val="ListParagraph"/>
        <w:rPr>
          <w:ins w:id="1158" w:author="Andrew Balzer" w:date="2025-04-08T16:17:00Z" w16du:dateUtc="2025-04-08T20:17:00Z"/>
          <w:sz w:val="22"/>
        </w:rPr>
      </w:pPr>
    </w:p>
    <w:p w14:paraId="6C00D900" w14:textId="77777777" w:rsidR="00AB5226" w:rsidRPr="00A1745C" w:rsidRDefault="00AB5226" w:rsidP="00A1745C">
      <w:pPr>
        <w:pStyle w:val="ListParagraph"/>
        <w:widowControl w:val="0"/>
        <w:numPr>
          <w:ilvl w:val="0"/>
          <w:numId w:val="26"/>
        </w:numPr>
        <w:rPr>
          <w:vanish/>
          <w:sz w:val="22"/>
          <w:rPrChange w:id="1159" w:author="Andrew Balzer" w:date="2025-04-08T16:17:00Z" w16du:dateUtc="2025-04-08T20:17:00Z">
            <w:rPr>
              <w:b/>
              <w:sz w:val="22"/>
            </w:rPr>
          </w:rPrChange>
        </w:rPr>
        <w:pPrChange w:id="1160" w:author="Andrew Balzer" w:date="2025-04-08T16:17:00Z" w16du:dateUtc="2025-04-08T20:17:00Z">
          <w:pPr>
            <w:widowControl w:val="0"/>
            <w:tabs>
              <w:tab w:val="center" w:pos="5040"/>
            </w:tabs>
          </w:pPr>
        </w:pPrChange>
      </w:pPr>
    </w:p>
    <w:p w14:paraId="47D0FBDD" w14:textId="57984D36" w:rsidR="00AB5226" w:rsidRPr="00AB5226" w:rsidRDefault="00AB5226" w:rsidP="00AB5226">
      <w:pPr>
        <w:widowControl w:val="0"/>
        <w:numPr>
          <w:ilvl w:val="0"/>
          <w:numId w:val="19"/>
        </w:numPr>
        <w:rPr>
          <w:del w:id="1161" w:author="Andrew Balzer" w:date="2025-04-08T16:17:00Z" w16du:dateUtc="2025-04-08T20:17:00Z"/>
          <w:sz w:val="22"/>
        </w:rPr>
      </w:pPr>
      <w:r w:rsidRPr="00A1745C">
        <w:rPr>
          <w:rStyle w:val="Heading2Char"/>
          <w:rPrChange w:id="1162" w:author="Andrew Balzer" w:date="2025-04-08T16:17:00Z" w16du:dateUtc="2025-04-08T20:17:00Z">
            <w:rPr>
              <w:b/>
              <w:sz w:val="22"/>
              <w:u w:val="single"/>
            </w:rPr>
          </w:rPrChange>
        </w:rPr>
        <w:t>Checks, Drafts, Etc</w:t>
      </w:r>
      <w:r w:rsidRPr="00BE6C83">
        <w:rPr>
          <w:b/>
          <w:sz w:val="22"/>
        </w:rPr>
        <w:t>.</w:t>
      </w:r>
      <w:r w:rsidRPr="00BE6C83">
        <w:rPr>
          <w:sz w:val="22"/>
        </w:rPr>
        <w:t xml:space="preserve">  All checks, drafts or demands for money and notes of the </w:t>
      </w:r>
      <w:r>
        <w:rPr>
          <w:sz w:val="22"/>
        </w:rPr>
        <w:t>Company</w:t>
      </w:r>
      <w:r w:rsidRPr="00BE6C83">
        <w:rPr>
          <w:sz w:val="22"/>
        </w:rPr>
        <w:t xml:space="preserve"> shall be</w:t>
      </w:r>
      <w:ins w:id="1163" w:author="Andrew Balzer" w:date="2025-04-08T16:17:00Z" w16du:dateUtc="2025-04-08T20:17:00Z">
        <w:r w:rsidR="00A1745C">
          <w:rPr>
            <w:sz w:val="22"/>
          </w:rPr>
          <w:t xml:space="preserve"> </w:t>
        </w:r>
      </w:ins>
    </w:p>
    <w:p w14:paraId="375B3A9B" w14:textId="6F0BA59C" w:rsidR="00AB5226" w:rsidRDefault="00AB5226" w:rsidP="00A1745C">
      <w:pPr>
        <w:widowControl w:val="0"/>
        <w:numPr>
          <w:ilvl w:val="1"/>
          <w:numId w:val="26"/>
        </w:numPr>
        <w:ind w:left="720" w:hanging="720"/>
        <w:rPr>
          <w:sz w:val="22"/>
          <w:rPrChange w:id="1164" w:author="Andrew Balzer" w:date="2025-04-08T16:17:00Z" w16du:dateUtc="2025-04-08T20:17:00Z">
            <w:rPr>
              <w:b/>
              <w:sz w:val="22"/>
            </w:rPr>
          </w:rPrChange>
        </w:rPr>
        <w:pPrChange w:id="1165" w:author="Andrew Balzer" w:date="2025-04-08T16:17:00Z" w16du:dateUtc="2025-04-08T20:17:00Z">
          <w:pPr>
            <w:widowControl w:val="0"/>
            <w:ind w:left="720"/>
          </w:pPr>
        </w:pPrChange>
      </w:pPr>
      <w:r w:rsidRPr="00BE6C83">
        <w:rPr>
          <w:sz w:val="22"/>
        </w:rPr>
        <w:t xml:space="preserve">signed by such </w:t>
      </w:r>
      <w:r>
        <w:rPr>
          <w:sz w:val="22"/>
        </w:rPr>
        <w:t>O</w:t>
      </w:r>
      <w:r w:rsidRPr="00BE6C83">
        <w:rPr>
          <w:sz w:val="22"/>
        </w:rPr>
        <w:t xml:space="preserve">fficer or </w:t>
      </w:r>
      <w:r>
        <w:rPr>
          <w:sz w:val="22"/>
        </w:rPr>
        <w:t>O</w:t>
      </w:r>
      <w:r w:rsidRPr="00BE6C83">
        <w:rPr>
          <w:sz w:val="22"/>
        </w:rPr>
        <w:t>fficers or other person or persons as the Board may designate.</w:t>
      </w:r>
    </w:p>
    <w:p w14:paraId="41E426AC" w14:textId="77777777" w:rsidR="00AB5226" w:rsidRDefault="00AB5226" w:rsidP="00A1745C">
      <w:pPr>
        <w:widowControl w:val="0"/>
        <w:rPr>
          <w:sz w:val="22"/>
        </w:rPr>
        <w:pPrChange w:id="1166" w:author="Andrew Balzer" w:date="2025-04-08T16:17:00Z" w16du:dateUtc="2025-04-08T20:17:00Z">
          <w:pPr>
            <w:widowControl w:val="0"/>
            <w:ind w:left="720" w:hanging="360"/>
          </w:pPr>
        </w:pPrChange>
      </w:pPr>
    </w:p>
    <w:p w14:paraId="68AC7092" w14:textId="0A4C4B18" w:rsidR="00AB5226" w:rsidRDefault="00AB5226" w:rsidP="00A1745C">
      <w:pPr>
        <w:widowControl w:val="0"/>
        <w:numPr>
          <w:ilvl w:val="1"/>
          <w:numId w:val="26"/>
        </w:numPr>
        <w:ind w:left="720" w:hanging="720"/>
        <w:rPr>
          <w:sz w:val="22"/>
        </w:rPr>
        <w:pPrChange w:id="1167" w:author="Andrew Balzer" w:date="2025-04-08T16:17:00Z" w16du:dateUtc="2025-04-08T20:17:00Z">
          <w:pPr>
            <w:widowControl w:val="0"/>
            <w:ind w:left="720" w:hanging="360"/>
          </w:pPr>
        </w:pPrChange>
      </w:pPr>
      <w:del w:id="1168" w:author="Andrew Balzer" w:date="2025-04-08T16:17:00Z" w16du:dateUtc="2025-04-08T20:17:00Z">
        <w:r>
          <w:rPr>
            <w:b/>
            <w:sz w:val="22"/>
          </w:rPr>
          <w:delText>2.</w:delText>
        </w:r>
        <w:r>
          <w:rPr>
            <w:b/>
            <w:sz w:val="22"/>
          </w:rPr>
          <w:tab/>
        </w:r>
      </w:del>
      <w:r w:rsidRPr="00A1745C">
        <w:rPr>
          <w:rStyle w:val="Heading2Char"/>
          <w:rPrChange w:id="1169" w:author="Andrew Balzer" w:date="2025-04-08T16:17:00Z" w16du:dateUtc="2025-04-08T20:17:00Z">
            <w:rPr>
              <w:b/>
              <w:sz w:val="22"/>
              <w:u w:val="single"/>
            </w:rPr>
          </w:rPrChange>
        </w:rPr>
        <w:t>Deposits</w:t>
      </w:r>
      <w:r>
        <w:rPr>
          <w:b/>
          <w:sz w:val="22"/>
        </w:rPr>
        <w:t>.</w:t>
      </w:r>
      <w:r>
        <w:rPr>
          <w:sz w:val="22"/>
        </w:rPr>
        <w:t xml:space="preserve">  All funds of the Company not otherwise employed shall be deposited from time to time to the credit of the Company in such banks, trust companies or other depositories as the Board may designate.</w:t>
      </w:r>
    </w:p>
    <w:p w14:paraId="3A6773F2" w14:textId="77777777" w:rsidR="00AB5226" w:rsidRDefault="00AB5226" w:rsidP="00A1745C">
      <w:pPr>
        <w:pStyle w:val="ListParagraph"/>
        <w:rPr>
          <w:b/>
          <w:sz w:val="22"/>
          <w:u w:val="single"/>
          <w:rPrChange w:id="1170" w:author="Andrew Balzer" w:date="2025-04-08T16:17:00Z" w16du:dateUtc="2025-04-08T20:17:00Z">
            <w:rPr>
              <w:sz w:val="22"/>
            </w:rPr>
          </w:rPrChange>
        </w:rPr>
        <w:pPrChange w:id="1171" w:author="Andrew Balzer" w:date="2025-04-08T16:17:00Z" w16du:dateUtc="2025-04-08T20:17:00Z">
          <w:pPr>
            <w:widowControl w:val="0"/>
            <w:ind w:left="720" w:hanging="360"/>
          </w:pPr>
        </w:pPrChange>
      </w:pPr>
    </w:p>
    <w:p w14:paraId="2DD7DBC3" w14:textId="5D4C98BF" w:rsidR="00AB5226" w:rsidRDefault="00AB5226" w:rsidP="00B8315E">
      <w:pPr>
        <w:widowControl w:val="0"/>
        <w:numPr>
          <w:ilvl w:val="1"/>
          <w:numId w:val="26"/>
        </w:numPr>
        <w:ind w:left="720" w:hanging="720"/>
        <w:rPr>
          <w:sz w:val="22"/>
        </w:rPr>
        <w:pPrChange w:id="1172" w:author="Andrew Balzer" w:date="2025-04-08T16:17:00Z" w16du:dateUtc="2025-04-08T20:17:00Z">
          <w:pPr>
            <w:widowControl w:val="0"/>
            <w:ind w:left="720" w:hanging="360"/>
          </w:pPr>
        </w:pPrChange>
      </w:pPr>
      <w:del w:id="1173" w:author="Andrew Balzer" w:date="2025-04-08T16:17:00Z" w16du:dateUtc="2025-04-08T20:17:00Z">
        <w:r>
          <w:rPr>
            <w:b/>
            <w:sz w:val="22"/>
          </w:rPr>
          <w:delText>3.</w:delText>
        </w:r>
        <w:r>
          <w:rPr>
            <w:b/>
            <w:sz w:val="22"/>
          </w:rPr>
          <w:tab/>
        </w:r>
      </w:del>
      <w:r w:rsidRPr="00B8315E">
        <w:rPr>
          <w:rStyle w:val="Heading2Char"/>
          <w:rPrChange w:id="1174" w:author="Andrew Balzer" w:date="2025-04-08T16:17:00Z" w16du:dateUtc="2025-04-08T20:17:00Z">
            <w:rPr>
              <w:b/>
              <w:sz w:val="22"/>
              <w:u w:val="single"/>
            </w:rPr>
          </w:rPrChange>
        </w:rPr>
        <w:t>Fiscal Year</w:t>
      </w:r>
      <w:r>
        <w:rPr>
          <w:b/>
          <w:sz w:val="22"/>
        </w:rPr>
        <w:t>.</w:t>
      </w:r>
      <w:r>
        <w:rPr>
          <w:sz w:val="22"/>
        </w:rPr>
        <w:t xml:space="preserve">  The fiscal year of the Company shall end on the 31st day of December of each year or such other date as shall be fixed by resolution of the Board.</w:t>
      </w:r>
    </w:p>
    <w:p w14:paraId="4D16A14E" w14:textId="77777777" w:rsidR="00AB5226" w:rsidRDefault="00AB5226" w:rsidP="00B8315E">
      <w:pPr>
        <w:pStyle w:val="ListParagraph"/>
        <w:rPr>
          <w:b/>
          <w:sz w:val="22"/>
          <w:u w:val="single"/>
          <w:rPrChange w:id="1175" w:author="Andrew Balzer" w:date="2025-04-08T16:17:00Z" w16du:dateUtc="2025-04-08T20:17:00Z">
            <w:rPr>
              <w:sz w:val="22"/>
            </w:rPr>
          </w:rPrChange>
        </w:rPr>
        <w:pPrChange w:id="1176" w:author="Andrew Balzer" w:date="2025-04-08T16:17:00Z" w16du:dateUtc="2025-04-08T20:17:00Z">
          <w:pPr>
            <w:widowControl w:val="0"/>
            <w:ind w:left="720" w:hanging="360"/>
          </w:pPr>
        </w:pPrChange>
      </w:pPr>
    </w:p>
    <w:p w14:paraId="78370287" w14:textId="713C8AFD" w:rsidR="00AB5226" w:rsidRDefault="00AB5226" w:rsidP="00B8315E">
      <w:pPr>
        <w:widowControl w:val="0"/>
        <w:numPr>
          <w:ilvl w:val="1"/>
          <w:numId w:val="26"/>
        </w:numPr>
        <w:ind w:left="720" w:hanging="720"/>
        <w:rPr>
          <w:sz w:val="22"/>
        </w:rPr>
        <w:pPrChange w:id="1177" w:author="Andrew Balzer" w:date="2025-04-08T16:17:00Z" w16du:dateUtc="2025-04-08T20:17:00Z">
          <w:pPr>
            <w:widowControl w:val="0"/>
            <w:ind w:left="720" w:hanging="360"/>
          </w:pPr>
        </w:pPrChange>
      </w:pPr>
      <w:del w:id="1178" w:author="Andrew Balzer" w:date="2025-04-08T16:17:00Z" w16du:dateUtc="2025-04-08T20:17:00Z">
        <w:r>
          <w:rPr>
            <w:b/>
            <w:sz w:val="22"/>
          </w:rPr>
          <w:delText>4.</w:delText>
        </w:r>
        <w:r>
          <w:rPr>
            <w:b/>
            <w:sz w:val="22"/>
          </w:rPr>
          <w:tab/>
        </w:r>
      </w:del>
      <w:r w:rsidRPr="00B8315E">
        <w:rPr>
          <w:rStyle w:val="Heading2Char"/>
          <w:rPrChange w:id="1179" w:author="Andrew Balzer" w:date="2025-04-08T16:17:00Z" w16du:dateUtc="2025-04-08T20:17:00Z">
            <w:rPr>
              <w:b/>
              <w:sz w:val="22"/>
              <w:u w:val="single"/>
            </w:rPr>
          </w:rPrChange>
        </w:rPr>
        <w:t>Corporate Seal</w:t>
      </w:r>
      <w:r>
        <w:rPr>
          <w:b/>
          <w:sz w:val="22"/>
        </w:rPr>
        <w:t>.</w:t>
      </w:r>
      <w:r>
        <w:rPr>
          <w:sz w:val="22"/>
        </w:rPr>
        <w:t xml:space="preserve">  The Board may adopt a corporate seal for the Company.  The corporate seal shall have inscribed thereon the name of the Company and the words “</w:t>
      </w:r>
      <w:r w:rsidRPr="00B8315E">
        <w:rPr>
          <w:sz w:val="22"/>
          <w:rPrChange w:id="1180" w:author="Andrew Balzer" w:date="2025-04-08T16:17:00Z" w16du:dateUtc="2025-04-08T20:17:00Z">
            <w:rPr>
              <w:sz w:val="22"/>
              <w:highlight w:val="yellow"/>
            </w:rPr>
          </w:rPrChange>
        </w:rPr>
        <w:t>Corporate Seal, Michigan</w:t>
      </w:r>
      <w:r>
        <w:rPr>
          <w:sz w:val="22"/>
        </w:rPr>
        <w:t>”.  The seal may be used by causing it or a facsimile thereof to be impressed or affixed or reproduced or otherwise.</w:t>
      </w:r>
    </w:p>
    <w:p w14:paraId="7168E309" w14:textId="77777777" w:rsidR="00AB5226" w:rsidRDefault="00AB5226" w:rsidP="00B8315E">
      <w:pPr>
        <w:pStyle w:val="ListParagraph"/>
        <w:rPr>
          <w:b/>
          <w:sz w:val="22"/>
          <w:u w:val="single"/>
          <w:rPrChange w:id="1181" w:author="Andrew Balzer" w:date="2025-04-08T16:17:00Z" w16du:dateUtc="2025-04-08T20:17:00Z">
            <w:rPr>
              <w:sz w:val="22"/>
            </w:rPr>
          </w:rPrChange>
        </w:rPr>
        <w:pPrChange w:id="1182" w:author="Andrew Balzer" w:date="2025-04-08T16:17:00Z" w16du:dateUtc="2025-04-08T20:17:00Z">
          <w:pPr>
            <w:widowControl w:val="0"/>
            <w:ind w:left="720" w:hanging="360"/>
          </w:pPr>
        </w:pPrChange>
      </w:pPr>
    </w:p>
    <w:p w14:paraId="5FDAC2FC" w14:textId="79A24438" w:rsidR="00AB5226" w:rsidRDefault="00AB5226" w:rsidP="00B8315E">
      <w:pPr>
        <w:widowControl w:val="0"/>
        <w:numPr>
          <w:ilvl w:val="1"/>
          <w:numId w:val="26"/>
        </w:numPr>
        <w:ind w:left="720" w:hanging="720"/>
        <w:rPr>
          <w:sz w:val="22"/>
        </w:rPr>
        <w:pPrChange w:id="1183" w:author="Andrew Balzer" w:date="2025-04-08T16:17:00Z" w16du:dateUtc="2025-04-08T20:17:00Z">
          <w:pPr>
            <w:widowControl w:val="0"/>
            <w:numPr>
              <w:numId w:val="16"/>
            </w:numPr>
            <w:ind w:left="720" w:hanging="360"/>
          </w:pPr>
        </w:pPrChange>
      </w:pPr>
      <w:r w:rsidRPr="00B8315E">
        <w:rPr>
          <w:rStyle w:val="Heading2Char"/>
          <w:rPrChange w:id="1184" w:author="Andrew Balzer" w:date="2025-04-08T16:17:00Z" w16du:dateUtc="2025-04-08T20:17:00Z">
            <w:rPr>
              <w:b/>
              <w:sz w:val="22"/>
              <w:u w:val="single"/>
            </w:rPr>
          </w:rPrChange>
        </w:rPr>
        <w:t>Records and Minutes</w:t>
      </w:r>
      <w:r>
        <w:rPr>
          <w:b/>
          <w:sz w:val="22"/>
        </w:rPr>
        <w:t>.</w:t>
      </w:r>
      <w:r>
        <w:rPr>
          <w:sz w:val="22"/>
        </w:rPr>
        <w:t xml:space="preserve">  The Company shall keep books and records of account and minutes of the proceedings of its Shareholders, Board and executive committee, if any.  The Company shall keep at its registered office or at the office of its transfer agent within or outside the </w:t>
      </w:r>
      <w:r w:rsidRPr="00B8315E">
        <w:rPr>
          <w:sz w:val="22"/>
          <w:rPrChange w:id="1185" w:author="Andrew Balzer" w:date="2025-04-08T16:17:00Z" w16du:dateUtc="2025-04-08T20:17:00Z">
            <w:rPr>
              <w:sz w:val="22"/>
              <w:highlight w:val="yellow"/>
            </w:rPr>
          </w:rPrChange>
        </w:rPr>
        <w:t>State of Michigan</w:t>
      </w:r>
      <w:r>
        <w:rPr>
          <w:sz w:val="22"/>
        </w:rPr>
        <w:t xml:space="preserve"> records containing the names and addresses of all Shareholders, the number, class and series of Shares held by each and the dates when they respectively became holders of record thereof.  Any such books, records, or minutes may be in written form or in any other form capable of being converted into written form within a reasonable time.</w:t>
      </w:r>
    </w:p>
    <w:p w14:paraId="1753467D" w14:textId="59C130CF" w:rsidR="00AB5226" w:rsidRDefault="00AB5226" w:rsidP="00B8315E">
      <w:pPr>
        <w:pStyle w:val="ListParagraph"/>
        <w:rPr>
          <w:b/>
          <w:sz w:val="22"/>
          <w:u w:val="single"/>
          <w:rPrChange w:id="1186" w:author="Andrew Balzer" w:date="2025-04-08T16:17:00Z" w16du:dateUtc="2025-04-08T20:17:00Z">
            <w:rPr>
              <w:sz w:val="22"/>
            </w:rPr>
          </w:rPrChange>
        </w:rPr>
        <w:pPrChange w:id="1187" w:author="Andrew Balzer" w:date="2025-04-08T16:17:00Z" w16du:dateUtc="2025-04-08T20:17:00Z">
          <w:pPr>
            <w:widowControl w:val="0"/>
            <w:ind w:left="720" w:hanging="360"/>
          </w:pPr>
        </w:pPrChange>
      </w:pPr>
    </w:p>
    <w:p w14:paraId="504858AF" w14:textId="5FE504F0" w:rsidR="00AB5226" w:rsidRPr="00AB5226" w:rsidRDefault="00AB5226" w:rsidP="00B8315E">
      <w:pPr>
        <w:widowControl w:val="0"/>
        <w:numPr>
          <w:ilvl w:val="1"/>
          <w:numId w:val="26"/>
        </w:numPr>
        <w:ind w:left="720" w:hanging="720"/>
        <w:rPr>
          <w:sz w:val="22"/>
        </w:rPr>
        <w:pPrChange w:id="1188" w:author="Andrew Balzer" w:date="2025-04-08T16:17:00Z" w16du:dateUtc="2025-04-08T20:17:00Z">
          <w:pPr>
            <w:widowControl w:val="0"/>
            <w:numPr>
              <w:numId w:val="16"/>
            </w:numPr>
            <w:ind w:left="720" w:hanging="360"/>
          </w:pPr>
        </w:pPrChange>
      </w:pPr>
      <w:r w:rsidRPr="00B8315E">
        <w:rPr>
          <w:rStyle w:val="Heading2Char"/>
          <w:rPrChange w:id="1189" w:author="Andrew Balzer" w:date="2025-04-08T16:17:00Z" w16du:dateUtc="2025-04-08T20:17:00Z">
            <w:rPr>
              <w:b/>
              <w:bCs/>
              <w:sz w:val="22"/>
              <w:u w:val="single"/>
            </w:rPr>
          </w:rPrChange>
        </w:rPr>
        <w:t>Reliance on Books and Records</w:t>
      </w:r>
      <w:r w:rsidRPr="00AB5226">
        <w:rPr>
          <w:b/>
          <w:bCs/>
          <w:sz w:val="22"/>
        </w:rPr>
        <w:t>.</w:t>
      </w:r>
      <w:r>
        <w:rPr>
          <w:sz w:val="22"/>
        </w:rPr>
        <w:t xml:space="preserve">  In </w:t>
      </w:r>
      <w:r w:rsidRPr="00AB5226">
        <w:rPr>
          <w:sz w:val="22"/>
          <w:szCs w:val="22"/>
        </w:rPr>
        <w:t xml:space="preserve">discharging his or her duties, a </w:t>
      </w:r>
      <w:r>
        <w:rPr>
          <w:sz w:val="22"/>
          <w:szCs w:val="22"/>
        </w:rPr>
        <w:t>D</w:t>
      </w:r>
      <w:r w:rsidRPr="00AB5226">
        <w:rPr>
          <w:sz w:val="22"/>
          <w:szCs w:val="22"/>
        </w:rPr>
        <w:t xml:space="preserve">irector or an </w:t>
      </w:r>
      <w:r>
        <w:rPr>
          <w:sz w:val="22"/>
          <w:szCs w:val="22"/>
        </w:rPr>
        <w:t>O</w:t>
      </w:r>
      <w:r w:rsidRPr="00AB5226">
        <w:rPr>
          <w:sz w:val="22"/>
          <w:szCs w:val="22"/>
        </w:rPr>
        <w:t xml:space="preserve">fficer of the </w:t>
      </w:r>
      <w:r>
        <w:rPr>
          <w:sz w:val="22"/>
          <w:szCs w:val="22"/>
        </w:rPr>
        <w:t>Company</w:t>
      </w:r>
      <w:r w:rsidRPr="00AB5226">
        <w:rPr>
          <w:sz w:val="22"/>
          <w:szCs w:val="22"/>
        </w:rPr>
        <w:t>, when acting in good faith, may rely on information, opinions, reports, or statements, including financial statements and other financial data, if prepared or presented by any of the following:</w:t>
      </w:r>
    </w:p>
    <w:p w14:paraId="027F0A72" w14:textId="77777777" w:rsidR="00AB5226" w:rsidRPr="0093363B" w:rsidRDefault="00AB5226" w:rsidP="00B8315E">
      <w:pPr>
        <w:pStyle w:val="ListParagraph"/>
        <w:rPr>
          <w:sz w:val="22"/>
          <w:szCs w:val="22"/>
        </w:rPr>
        <w:pPrChange w:id="1190" w:author="Andrew Balzer" w:date="2025-04-08T16:17:00Z" w16du:dateUtc="2025-04-08T20:17:00Z">
          <w:pPr>
            <w:ind w:left="720" w:hanging="360"/>
          </w:pPr>
        </w:pPrChange>
      </w:pPr>
    </w:p>
    <w:p w14:paraId="02362EB7" w14:textId="77777777" w:rsidR="0048782C" w:rsidRDefault="00AB5226" w:rsidP="00B8315E">
      <w:pPr>
        <w:widowControl w:val="0"/>
        <w:numPr>
          <w:ilvl w:val="2"/>
          <w:numId w:val="26"/>
        </w:numPr>
        <w:ind w:left="1440" w:hanging="720"/>
        <w:rPr>
          <w:sz w:val="22"/>
          <w:szCs w:val="22"/>
        </w:rPr>
        <w:pPrChange w:id="1191" w:author="Andrew Balzer" w:date="2025-04-08T16:17:00Z" w16du:dateUtc="2025-04-08T20:17:00Z">
          <w:pPr>
            <w:numPr>
              <w:ilvl w:val="4"/>
              <w:numId w:val="9"/>
            </w:numPr>
            <w:ind w:left="1440" w:hanging="360"/>
          </w:pPr>
        </w:pPrChange>
      </w:pPr>
      <w:r w:rsidRPr="0093363B">
        <w:rPr>
          <w:sz w:val="22"/>
          <w:szCs w:val="22"/>
        </w:rPr>
        <w:t xml:space="preserve">One or more </w:t>
      </w:r>
      <w:r w:rsidR="0048782C">
        <w:rPr>
          <w:sz w:val="22"/>
          <w:szCs w:val="22"/>
        </w:rPr>
        <w:t>D</w:t>
      </w:r>
      <w:r w:rsidRPr="0093363B">
        <w:rPr>
          <w:sz w:val="22"/>
          <w:szCs w:val="22"/>
        </w:rPr>
        <w:t xml:space="preserve">irectors, </w:t>
      </w:r>
      <w:r w:rsidR="0048782C">
        <w:rPr>
          <w:sz w:val="22"/>
          <w:szCs w:val="22"/>
        </w:rPr>
        <w:t>O</w:t>
      </w:r>
      <w:r w:rsidRPr="0093363B">
        <w:rPr>
          <w:sz w:val="22"/>
          <w:szCs w:val="22"/>
        </w:rPr>
        <w:t xml:space="preserve">fficers, or employees of the </w:t>
      </w:r>
      <w:r w:rsidR="0048782C">
        <w:rPr>
          <w:sz w:val="22"/>
          <w:szCs w:val="22"/>
        </w:rPr>
        <w:t>Company</w:t>
      </w:r>
      <w:r w:rsidRPr="0093363B">
        <w:rPr>
          <w:sz w:val="22"/>
          <w:szCs w:val="22"/>
        </w:rPr>
        <w:t xml:space="preserve">, or of a business organization under joint control or common control, whom the </w:t>
      </w:r>
      <w:r w:rsidR="0048782C">
        <w:rPr>
          <w:sz w:val="22"/>
          <w:szCs w:val="22"/>
        </w:rPr>
        <w:t>D</w:t>
      </w:r>
      <w:r w:rsidRPr="0093363B">
        <w:rPr>
          <w:sz w:val="22"/>
          <w:szCs w:val="22"/>
        </w:rPr>
        <w:t xml:space="preserve">irector or </w:t>
      </w:r>
      <w:r w:rsidR="0048782C">
        <w:rPr>
          <w:sz w:val="22"/>
          <w:szCs w:val="22"/>
        </w:rPr>
        <w:t>O</w:t>
      </w:r>
      <w:r w:rsidRPr="0093363B">
        <w:rPr>
          <w:sz w:val="22"/>
          <w:szCs w:val="22"/>
        </w:rPr>
        <w:t>fficer reasonably believes to be reliable and competent in the matters presented.</w:t>
      </w:r>
    </w:p>
    <w:p w14:paraId="2206FF3C" w14:textId="77777777" w:rsidR="0048782C" w:rsidRDefault="0048782C" w:rsidP="00B8315E">
      <w:pPr>
        <w:widowControl w:val="0"/>
        <w:rPr>
          <w:sz w:val="22"/>
          <w:szCs w:val="22"/>
        </w:rPr>
        <w:pPrChange w:id="1192" w:author="Andrew Balzer" w:date="2025-04-08T16:17:00Z" w16du:dateUtc="2025-04-08T20:17:00Z">
          <w:pPr>
            <w:ind w:left="1440"/>
          </w:pPr>
        </w:pPrChange>
      </w:pPr>
    </w:p>
    <w:p w14:paraId="0C796062" w14:textId="5BD1FDEB" w:rsidR="0048782C" w:rsidRDefault="00AB5226" w:rsidP="00B8315E">
      <w:pPr>
        <w:widowControl w:val="0"/>
        <w:numPr>
          <w:ilvl w:val="2"/>
          <w:numId w:val="26"/>
        </w:numPr>
        <w:ind w:left="1440" w:hanging="720"/>
        <w:rPr>
          <w:sz w:val="22"/>
          <w:szCs w:val="22"/>
        </w:rPr>
        <w:pPrChange w:id="1193" w:author="Andrew Balzer" w:date="2025-04-08T16:17:00Z" w16du:dateUtc="2025-04-08T20:17:00Z">
          <w:pPr>
            <w:numPr>
              <w:ilvl w:val="4"/>
              <w:numId w:val="9"/>
            </w:numPr>
            <w:ind w:left="1440" w:hanging="360"/>
          </w:pPr>
        </w:pPrChange>
      </w:pPr>
      <w:r w:rsidRPr="0048782C">
        <w:rPr>
          <w:sz w:val="22"/>
          <w:szCs w:val="22"/>
        </w:rPr>
        <w:t xml:space="preserve">Legal counsel, public accountants, engineers, or other persons as to matters the </w:t>
      </w:r>
      <w:r w:rsidR="0048782C">
        <w:rPr>
          <w:sz w:val="22"/>
          <w:szCs w:val="22"/>
        </w:rPr>
        <w:t>Di</w:t>
      </w:r>
      <w:r w:rsidRPr="0048782C">
        <w:rPr>
          <w:sz w:val="22"/>
          <w:szCs w:val="22"/>
        </w:rPr>
        <w:t xml:space="preserve">rector or </w:t>
      </w:r>
      <w:r w:rsidR="0048782C">
        <w:rPr>
          <w:sz w:val="22"/>
          <w:szCs w:val="22"/>
        </w:rPr>
        <w:t>O</w:t>
      </w:r>
      <w:r w:rsidRPr="0048782C">
        <w:rPr>
          <w:sz w:val="22"/>
          <w:szCs w:val="22"/>
        </w:rPr>
        <w:t>fficer reasonably believes are within the person’s professional or expert competence.</w:t>
      </w:r>
    </w:p>
    <w:p w14:paraId="0B3A6F71" w14:textId="77777777" w:rsidR="0048782C" w:rsidRDefault="0048782C" w:rsidP="00B8315E">
      <w:pPr>
        <w:pStyle w:val="ListParagraph"/>
        <w:rPr>
          <w:sz w:val="22"/>
          <w:szCs w:val="22"/>
        </w:rPr>
        <w:pPrChange w:id="1194" w:author="Andrew Balzer" w:date="2025-04-08T16:17:00Z" w16du:dateUtc="2025-04-08T20:17:00Z">
          <w:pPr>
            <w:ind w:left="1440"/>
          </w:pPr>
        </w:pPrChange>
      </w:pPr>
    </w:p>
    <w:p w14:paraId="55842442" w14:textId="77777777" w:rsidR="0048782C" w:rsidRDefault="00AB5226" w:rsidP="00B8315E">
      <w:pPr>
        <w:widowControl w:val="0"/>
        <w:numPr>
          <w:ilvl w:val="2"/>
          <w:numId w:val="26"/>
        </w:numPr>
        <w:ind w:left="1440" w:hanging="720"/>
        <w:rPr>
          <w:sz w:val="22"/>
          <w:szCs w:val="22"/>
        </w:rPr>
        <w:pPrChange w:id="1195" w:author="Andrew Balzer" w:date="2025-04-08T16:17:00Z" w16du:dateUtc="2025-04-08T20:17:00Z">
          <w:pPr>
            <w:numPr>
              <w:ilvl w:val="4"/>
              <w:numId w:val="9"/>
            </w:numPr>
            <w:ind w:left="1440" w:hanging="360"/>
          </w:pPr>
        </w:pPrChange>
      </w:pPr>
      <w:r w:rsidRPr="0048782C">
        <w:rPr>
          <w:sz w:val="22"/>
          <w:szCs w:val="22"/>
        </w:rPr>
        <w:t xml:space="preserve">A committee of the </w:t>
      </w:r>
      <w:r w:rsidR="0048782C">
        <w:rPr>
          <w:sz w:val="22"/>
          <w:szCs w:val="22"/>
        </w:rPr>
        <w:t>B</w:t>
      </w:r>
      <w:r w:rsidRPr="0048782C">
        <w:rPr>
          <w:sz w:val="22"/>
          <w:szCs w:val="22"/>
        </w:rPr>
        <w:t xml:space="preserve">oard of which he or she is not a member if the </w:t>
      </w:r>
      <w:r w:rsidR="0048782C">
        <w:rPr>
          <w:sz w:val="22"/>
          <w:szCs w:val="22"/>
        </w:rPr>
        <w:t>D</w:t>
      </w:r>
      <w:r w:rsidRPr="0048782C">
        <w:rPr>
          <w:sz w:val="22"/>
          <w:szCs w:val="22"/>
        </w:rPr>
        <w:t xml:space="preserve">irector or </w:t>
      </w:r>
      <w:r w:rsidR="0048782C">
        <w:rPr>
          <w:sz w:val="22"/>
          <w:szCs w:val="22"/>
        </w:rPr>
        <w:t>O</w:t>
      </w:r>
      <w:r w:rsidRPr="0048782C">
        <w:rPr>
          <w:sz w:val="22"/>
          <w:szCs w:val="22"/>
        </w:rPr>
        <w:t>fficer reasonably believes the committee merits confidence.</w:t>
      </w:r>
    </w:p>
    <w:p w14:paraId="496FD3EA" w14:textId="77777777" w:rsidR="0048782C" w:rsidRDefault="0048782C" w:rsidP="00B8315E">
      <w:pPr>
        <w:widowControl w:val="0"/>
        <w:rPr>
          <w:sz w:val="22"/>
          <w:szCs w:val="22"/>
        </w:rPr>
        <w:pPrChange w:id="1196" w:author="Andrew Balzer" w:date="2025-04-08T16:17:00Z" w16du:dateUtc="2025-04-08T20:17:00Z">
          <w:pPr>
            <w:pStyle w:val="ListParagraph"/>
          </w:pPr>
        </w:pPrChange>
      </w:pPr>
    </w:p>
    <w:p w14:paraId="2EDDA0AC" w14:textId="0B3F088D" w:rsidR="00AB5226" w:rsidRPr="0048782C" w:rsidRDefault="00AB5226" w:rsidP="0048782C">
      <w:pPr>
        <w:ind w:left="720"/>
        <w:rPr>
          <w:sz w:val="22"/>
          <w:szCs w:val="22"/>
        </w:rPr>
      </w:pPr>
      <w:r w:rsidRPr="0048782C">
        <w:rPr>
          <w:sz w:val="22"/>
          <w:szCs w:val="22"/>
        </w:rPr>
        <w:t xml:space="preserve">A </w:t>
      </w:r>
      <w:r w:rsidR="0048782C">
        <w:rPr>
          <w:sz w:val="22"/>
          <w:szCs w:val="22"/>
        </w:rPr>
        <w:t>Di</w:t>
      </w:r>
      <w:r w:rsidRPr="0048782C">
        <w:rPr>
          <w:sz w:val="22"/>
          <w:szCs w:val="22"/>
        </w:rPr>
        <w:t xml:space="preserve">rector or </w:t>
      </w:r>
      <w:r w:rsidR="0048782C">
        <w:rPr>
          <w:sz w:val="22"/>
          <w:szCs w:val="22"/>
        </w:rPr>
        <w:t>O</w:t>
      </w:r>
      <w:r w:rsidRPr="0048782C">
        <w:rPr>
          <w:sz w:val="22"/>
          <w:szCs w:val="22"/>
        </w:rPr>
        <w:t>fficer is not entitled to rely on the information set forth above if he or she has knowledge concerning the matter in question that makes reliance otherwise unwarranted.</w:t>
      </w:r>
    </w:p>
    <w:p w14:paraId="66771AFB" w14:textId="77777777" w:rsidR="00AB5226" w:rsidRDefault="00AB5226" w:rsidP="00B8315E">
      <w:pPr>
        <w:pStyle w:val="ListParagraph"/>
        <w:ind w:left="0"/>
        <w:rPr>
          <w:sz w:val="22"/>
        </w:rPr>
        <w:pPrChange w:id="1197" w:author="Andrew Balzer" w:date="2025-04-08T16:17:00Z" w16du:dateUtc="2025-04-08T20:17:00Z">
          <w:pPr>
            <w:widowControl w:val="0"/>
          </w:pPr>
        </w:pPrChange>
      </w:pPr>
    </w:p>
    <w:p w14:paraId="0252FC6F" w14:textId="08D6F241" w:rsidR="00AB5226" w:rsidRDefault="00AB5226" w:rsidP="00B8315E">
      <w:pPr>
        <w:widowControl w:val="0"/>
        <w:numPr>
          <w:ilvl w:val="1"/>
          <w:numId w:val="26"/>
        </w:numPr>
        <w:ind w:left="720" w:hanging="720"/>
        <w:rPr>
          <w:sz w:val="22"/>
        </w:rPr>
        <w:pPrChange w:id="1198" w:author="Andrew Balzer" w:date="2025-04-08T16:17:00Z" w16du:dateUtc="2025-04-08T20:17:00Z">
          <w:pPr>
            <w:widowControl w:val="0"/>
            <w:ind w:left="720" w:hanging="360"/>
          </w:pPr>
        </w:pPrChange>
      </w:pPr>
      <w:del w:id="1199" w:author="Andrew Balzer" w:date="2025-04-08T16:17:00Z" w16du:dateUtc="2025-04-08T20:17:00Z">
        <w:r>
          <w:rPr>
            <w:b/>
            <w:sz w:val="22"/>
          </w:rPr>
          <w:delText>6.</w:delText>
        </w:r>
        <w:r>
          <w:rPr>
            <w:b/>
            <w:sz w:val="22"/>
          </w:rPr>
          <w:tab/>
        </w:r>
      </w:del>
      <w:r w:rsidRPr="00B8315E">
        <w:rPr>
          <w:rStyle w:val="Heading2Char"/>
          <w:rPrChange w:id="1200" w:author="Andrew Balzer" w:date="2025-04-08T16:17:00Z" w16du:dateUtc="2025-04-08T20:17:00Z">
            <w:rPr>
              <w:b/>
              <w:sz w:val="22"/>
              <w:u w:val="single"/>
            </w:rPr>
          </w:rPrChange>
        </w:rPr>
        <w:t>Shareholder Agreement Governs</w:t>
      </w:r>
      <w:r>
        <w:rPr>
          <w:b/>
          <w:sz w:val="22"/>
        </w:rPr>
        <w:t>.</w:t>
      </w:r>
      <w:r>
        <w:rPr>
          <w:sz w:val="22"/>
        </w:rPr>
        <w:t xml:space="preserve">  This Shareholder Agreement shall govern the internal affairs of the Company to the extent it is consistent with the Act and the Articles</w:t>
      </w:r>
      <w:ins w:id="1201" w:author="Andrew Balzer" w:date="2025-04-08T16:17:00Z" w16du:dateUtc="2025-04-08T20:17:00Z">
        <w:r w:rsidRPr="00B8315E">
          <w:rPr>
            <w:sz w:val="22"/>
          </w:rPr>
          <w:t>.</w:t>
        </w:r>
      </w:ins>
      <w:del w:id="1202" w:author="Andrew Balzer" w:date="2025-04-08T16:17:00Z" w16du:dateUtc="2025-04-08T20:17:00Z">
        <w:r>
          <w:rPr>
            <w:sz w:val="22"/>
          </w:rPr>
          <w:delText xml:space="preserve"> of Incorporation.</w:delText>
        </w:r>
      </w:del>
      <w:r>
        <w:rPr>
          <w:sz w:val="22"/>
        </w:rPr>
        <w:t xml:space="preserve">  Nothing contained in this Agreement shall prevent the imposition by contract of greater voting, notice, or other requirements than those set forth in this Agreement.</w:t>
      </w:r>
    </w:p>
    <w:p w14:paraId="44AADB5B" w14:textId="77777777" w:rsidR="00AB5226" w:rsidRDefault="00AB5226" w:rsidP="00AB5226">
      <w:pPr>
        <w:widowControl w:val="0"/>
        <w:ind w:left="720" w:hanging="360"/>
        <w:rPr>
          <w:del w:id="1203" w:author="Andrew Balzer" w:date="2025-04-08T16:17:00Z" w16du:dateUtc="2025-04-08T20:17:00Z"/>
          <w:sz w:val="22"/>
        </w:rPr>
      </w:pPr>
    </w:p>
    <w:p w14:paraId="69AE1244" w14:textId="654370FC" w:rsidR="00AB5226" w:rsidRDefault="00AB5226" w:rsidP="00B8315E">
      <w:pPr>
        <w:widowControl w:val="0"/>
        <w:numPr>
          <w:ilvl w:val="1"/>
          <w:numId w:val="26"/>
        </w:numPr>
        <w:ind w:left="720" w:hanging="720"/>
        <w:rPr>
          <w:sz w:val="22"/>
        </w:rPr>
        <w:pPrChange w:id="1204" w:author="Andrew Balzer" w:date="2025-04-08T16:17:00Z" w16du:dateUtc="2025-04-08T20:17:00Z">
          <w:pPr>
            <w:widowControl w:val="0"/>
            <w:ind w:left="720" w:hanging="360"/>
          </w:pPr>
        </w:pPrChange>
      </w:pPr>
      <w:del w:id="1205" w:author="Andrew Balzer" w:date="2025-04-08T16:17:00Z" w16du:dateUtc="2025-04-08T20:17:00Z">
        <w:r>
          <w:rPr>
            <w:b/>
            <w:sz w:val="22"/>
          </w:rPr>
          <w:delText>7.</w:delText>
        </w:r>
        <w:r>
          <w:rPr>
            <w:b/>
            <w:sz w:val="22"/>
          </w:rPr>
          <w:tab/>
        </w:r>
      </w:del>
      <w:r w:rsidRPr="00B8315E">
        <w:rPr>
          <w:rStyle w:val="Heading2Char"/>
          <w:rPrChange w:id="1206" w:author="Andrew Balzer" w:date="2025-04-08T16:17:00Z" w16du:dateUtc="2025-04-08T20:17:00Z">
            <w:rPr>
              <w:b/>
              <w:sz w:val="22"/>
              <w:u w:val="single"/>
            </w:rPr>
          </w:rPrChange>
        </w:rPr>
        <w:t>Pronouns</w:t>
      </w:r>
      <w:r>
        <w:rPr>
          <w:b/>
          <w:sz w:val="22"/>
        </w:rPr>
        <w:t xml:space="preserve">.  </w:t>
      </w:r>
      <w:r>
        <w:rPr>
          <w:sz w:val="22"/>
        </w:rPr>
        <w:t>Whenever in this Agreement words, including pronouns, are used in the masculine, they shall be read in the feminine or neuter whenever they would so apply, and vice versa, and words in this Agreement that are singular shall be read as plural whenever the latter would apply and vice versa.</w:t>
      </w:r>
    </w:p>
    <w:p w14:paraId="55FFB43C" w14:textId="77777777" w:rsidR="00AB5226" w:rsidRDefault="00AB5226" w:rsidP="00AB5226">
      <w:pPr>
        <w:widowControl w:val="0"/>
        <w:rPr>
          <w:sz w:val="22"/>
        </w:rPr>
      </w:pPr>
    </w:p>
    <w:p w14:paraId="4DB25376" w14:textId="39184EBA" w:rsidR="00AB5226" w:rsidRDefault="0048782C" w:rsidP="001E4AF0">
      <w:pPr>
        <w:pStyle w:val="Heading1"/>
      </w:pPr>
      <w:r>
        <w:t>A</w:t>
      </w:r>
      <w:r w:rsidR="00AB5226">
        <w:t xml:space="preserve">RTICLE </w:t>
      </w:r>
      <w:ins w:id="1207" w:author="Andrew Balzer" w:date="2025-04-08T16:17:00Z" w16du:dateUtc="2025-04-08T20:17:00Z">
        <w:r w:rsidR="001E4AF0" w:rsidRPr="00B8315E">
          <w:t>XVI</w:t>
        </w:r>
        <w:r w:rsidR="00B8315E" w:rsidRPr="00B8315E">
          <w:t>I</w:t>
        </w:r>
      </w:ins>
      <w:del w:id="1208" w:author="Andrew Balzer" w:date="2025-04-08T16:17:00Z" w16du:dateUtc="2025-04-08T20:17:00Z">
        <w:r w:rsidR="001E4AF0">
          <w:delText>XVI</w:delText>
        </w:r>
      </w:del>
      <w:r w:rsidR="00AB5226">
        <w:t xml:space="preserve"> </w:t>
      </w:r>
      <w:r w:rsidR="002B5A87">
        <w:t>–</w:t>
      </w:r>
      <w:r w:rsidR="00AB5226">
        <w:t xml:space="preserve"> AMENDMENTS</w:t>
      </w:r>
      <w:r w:rsidR="002B5A87">
        <w:t xml:space="preserve"> AND TERMINATION</w:t>
      </w:r>
    </w:p>
    <w:p w14:paraId="7491085D" w14:textId="77777777" w:rsidR="00B8315E" w:rsidRPr="00B8315E" w:rsidRDefault="00B8315E" w:rsidP="00B8315E">
      <w:pPr>
        <w:widowControl w:val="0"/>
        <w:rPr>
          <w:ins w:id="1209" w:author="Andrew Balzer" w:date="2025-04-08T16:17:00Z" w16du:dateUtc="2025-04-08T20:17:00Z"/>
          <w:sz w:val="22"/>
        </w:rPr>
      </w:pPr>
    </w:p>
    <w:p w14:paraId="7AFACCF8" w14:textId="77777777" w:rsidR="00B8315E" w:rsidRPr="00B8315E" w:rsidRDefault="00B8315E" w:rsidP="00B8315E">
      <w:pPr>
        <w:pStyle w:val="ListParagraph"/>
        <w:widowControl w:val="0"/>
        <w:numPr>
          <w:ilvl w:val="0"/>
          <w:numId w:val="21"/>
        </w:numPr>
        <w:ind w:left="360"/>
        <w:rPr>
          <w:ins w:id="1210" w:author="Andrew Balzer" w:date="2025-04-08T16:17:00Z" w16du:dateUtc="2025-04-08T20:17:00Z"/>
          <w:b/>
          <w:bCs/>
          <w:vanish/>
          <w:sz w:val="22"/>
          <w:u w:val="single"/>
        </w:rPr>
      </w:pPr>
    </w:p>
    <w:p w14:paraId="02964999" w14:textId="77777777" w:rsidR="00B8315E" w:rsidRPr="00B8315E" w:rsidRDefault="00B8315E" w:rsidP="00B8315E">
      <w:pPr>
        <w:pStyle w:val="ListParagraph"/>
        <w:widowControl w:val="0"/>
        <w:numPr>
          <w:ilvl w:val="0"/>
          <w:numId w:val="21"/>
        </w:numPr>
        <w:ind w:left="360"/>
        <w:rPr>
          <w:ins w:id="1211" w:author="Andrew Balzer" w:date="2025-04-08T16:17:00Z" w16du:dateUtc="2025-04-08T20:17:00Z"/>
          <w:b/>
          <w:bCs/>
          <w:vanish/>
          <w:sz w:val="22"/>
          <w:u w:val="single"/>
        </w:rPr>
      </w:pPr>
    </w:p>
    <w:p w14:paraId="5A921DAA" w14:textId="77777777" w:rsidR="00B8315E" w:rsidRPr="00B8315E" w:rsidRDefault="00B8315E" w:rsidP="00B8315E">
      <w:pPr>
        <w:pStyle w:val="ListParagraph"/>
        <w:widowControl w:val="0"/>
        <w:numPr>
          <w:ilvl w:val="0"/>
          <w:numId w:val="21"/>
        </w:numPr>
        <w:ind w:left="360"/>
        <w:rPr>
          <w:ins w:id="1212" w:author="Andrew Balzer" w:date="2025-04-08T16:17:00Z" w16du:dateUtc="2025-04-08T20:17:00Z"/>
          <w:b/>
          <w:bCs/>
          <w:vanish/>
          <w:sz w:val="22"/>
          <w:u w:val="single"/>
        </w:rPr>
      </w:pPr>
    </w:p>
    <w:p w14:paraId="3288ED9C" w14:textId="77777777" w:rsidR="00B8315E" w:rsidRPr="00B8315E" w:rsidRDefault="00B8315E" w:rsidP="00B8315E">
      <w:pPr>
        <w:pStyle w:val="ListParagraph"/>
        <w:widowControl w:val="0"/>
        <w:numPr>
          <w:ilvl w:val="0"/>
          <w:numId w:val="21"/>
        </w:numPr>
        <w:ind w:left="360"/>
        <w:rPr>
          <w:ins w:id="1213" w:author="Andrew Balzer" w:date="2025-04-08T16:17:00Z" w16du:dateUtc="2025-04-08T20:17:00Z"/>
          <w:b/>
          <w:bCs/>
          <w:vanish/>
          <w:sz w:val="22"/>
          <w:u w:val="single"/>
        </w:rPr>
      </w:pPr>
    </w:p>
    <w:p w14:paraId="4A1044E6" w14:textId="77777777" w:rsidR="00B8315E" w:rsidRPr="00B8315E" w:rsidRDefault="00B8315E" w:rsidP="00B8315E">
      <w:pPr>
        <w:pStyle w:val="ListParagraph"/>
        <w:widowControl w:val="0"/>
        <w:numPr>
          <w:ilvl w:val="0"/>
          <w:numId w:val="21"/>
        </w:numPr>
        <w:ind w:left="360"/>
        <w:rPr>
          <w:ins w:id="1214" w:author="Andrew Balzer" w:date="2025-04-08T16:17:00Z" w16du:dateUtc="2025-04-08T20:17:00Z"/>
          <w:b/>
          <w:bCs/>
          <w:vanish/>
          <w:sz w:val="22"/>
          <w:u w:val="single"/>
        </w:rPr>
      </w:pPr>
    </w:p>
    <w:p w14:paraId="6D30137A" w14:textId="77777777" w:rsidR="00B8315E" w:rsidRPr="00B8315E" w:rsidRDefault="00B8315E" w:rsidP="00B8315E">
      <w:pPr>
        <w:pStyle w:val="ListParagraph"/>
        <w:widowControl w:val="0"/>
        <w:numPr>
          <w:ilvl w:val="0"/>
          <w:numId w:val="21"/>
        </w:numPr>
        <w:ind w:left="360"/>
        <w:rPr>
          <w:ins w:id="1215" w:author="Andrew Balzer" w:date="2025-04-08T16:17:00Z" w16du:dateUtc="2025-04-08T20:17:00Z"/>
          <w:b/>
          <w:bCs/>
          <w:vanish/>
          <w:sz w:val="22"/>
          <w:u w:val="single"/>
        </w:rPr>
      </w:pPr>
    </w:p>
    <w:p w14:paraId="68682D0C" w14:textId="77777777" w:rsidR="00B8315E" w:rsidRPr="00B8315E" w:rsidRDefault="00B8315E" w:rsidP="00B8315E">
      <w:pPr>
        <w:pStyle w:val="ListParagraph"/>
        <w:widowControl w:val="0"/>
        <w:numPr>
          <w:ilvl w:val="0"/>
          <w:numId w:val="21"/>
        </w:numPr>
        <w:ind w:left="360"/>
        <w:rPr>
          <w:ins w:id="1216" w:author="Andrew Balzer" w:date="2025-04-08T16:17:00Z" w16du:dateUtc="2025-04-08T20:17:00Z"/>
          <w:b/>
          <w:bCs/>
          <w:vanish/>
          <w:sz w:val="22"/>
          <w:u w:val="single"/>
        </w:rPr>
      </w:pPr>
    </w:p>
    <w:p w14:paraId="7F951DC4" w14:textId="77777777" w:rsidR="00B8315E" w:rsidRPr="00B8315E" w:rsidRDefault="00B8315E" w:rsidP="00B8315E">
      <w:pPr>
        <w:pStyle w:val="ListParagraph"/>
        <w:widowControl w:val="0"/>
        <w:numPr>
          <w:ilvl w:val="0"/>
          <w:numId w:val="21"/>
        </w:numPr>
        <w:ind w:left="360"/>
        <w:rPr>
          <w:ins w:id="1217" w:author="Andrew Balzer" w:date="2025-04-08T16:17:00Z" w16du:dateUtc="2025-04-08T20:17:00Z"/>
          <w:b/>
          <w:bCs/>
          <w:vanish/>
          <w:sz w:val="22"/>
          <w:u w:val="single"/>
        </w:rPr>
      </w:pPr>
    </w:p>
    <w:p w14:paraId="16A3E470" w14:textId="77777777" w:rsidR="00B8315E" w:rsidRPr="00B8315E" w:rsidRDefault="00B8315E" w:rsidP="00B8315E">
      <w:pPr>
        <w:pStyle w:val="ListParagraph"/>
        <w:widowControl w:val="0"/>
        <w:numPr>
          <w:ilvl w:val="0"/>
          <w:numId w:val="21"/>
        </w:numPr>
        <w:ind w:left="360"/>
        <w:rPr>
          <w:ins w:id="1218" w:author="Andrew Balzer" w:date="2025-04-08T16:17:00Z" w16du:dateUtc="2025-04-08T20:17:00Z"/>
          <w:b/>
          <w:bCs/>
          <w:vanish/>
          <w:sz w:val="22"/>
          <w:u w:val="single"/>
        </w:rPr>
      </w:pPr>
    </w:p>
    <w:p w14:paraId="287F5675" w14:textId="77777777" w:rsidR="00B8315E" w:rsidRPr="00B8315E" w:rsidRDefault="00B8315E" w:rsidP="00B8315E">
      <w:pPr>
        <w:pStyle w:val="ListParagraph"/>
        <w:widowControl w:val="0"/>
        <w:numPr>
          <w:ilvl w:val="0"/>
          <w:numId w:val="21"/>
        </w:numPr>
        <w:ind w:left="360"/>
        <w:rPr>
          <w:ins w:id="1219" w:author="Andrew Balzer" w:date="2025-04-08T16:17:00Z" w16du:dateUtc="2025-04-08T20:17:00Z"/>
          <w:b/>
          <w:bCs/>
          <w:vanish/>
          <w:sz w:val="22"/>
          <w:u w:val="single"/>
        </w:rPr>
      </w:pPr>
    </w:p>
    <w:p w14:paraId="3824A211" w14:textId="77777777" w:rsidR="00B8315E" w:rsidRPr="00B8315E" w:rsidRDefault="00B8315E" w:rsidP="00B8315E">
      <w:pPr>
        <w:pStyle w:val="ListParagraph"/>
        <w:widowControl w:val="0"/>
        <w:numPr>
          <w:ilvl w:val="0"/>
          <w:numId w:val="21"/>
        </w:numPr>
        <w:ind w:left="360"/>
        <w:rPr>
          <w:ins w:id="1220" w:author="Andrew Balzer" w:date="2025-04-08T16:17:00Z" w16du:dateUtc="2025-04-08T20:17:00Z"/>
          <w:b/>
          <w:bCs/>
          <w:vanish/>
          <w:sz w:val="22"/>
          <w:u w:val="single"/>
        </w:rPr>
      </w:pPr>
    </w:p>
    <w:p w14:paraId="706A3EAA" w14:textId="77777777" w:rsidR="00B8315E" w:rsidRPr="00B8315E" w:rsidRDefault="00B8315E" w:rsidP="00B8315E">
      <w:pPr>
        <w:pStyle w:val="ListParagraph"/>
        <w:widowControl w:val="0"/>
        <w:numPr>
          <w:ilvl w:val="0"/>
          <w:numId w:val="21"/>
        </w:numPr>
        <w:ind w:left="360"/>
        <w:rPr>
          <w:ins w:id="1221" w:author="Andrew Balzer" w:date="2025-04-08T16:17:00Z" w16du:dateUtc="2025-04-08T20:17:00Z"/>
          <w:b/>
          <w:bCs/>
          <w:vanish/>
          <w:sz w:val="22"/>
          <w:u w:val="single"/>
        </w:rPr>
      </w:pPr>
    </w:p>
    <w:p w14:paraId="36F2ED74" w14:textId="77777777" w:rsidR="00B8315E" w:rsidRPr="00B8315E" w:rsidRDefault="00B8315E" w:rsidP="00B8315E">
      <w:pPr>
        <w:pStyle w:val="ListParagraph"/>
        <w:widowControl w:val="0"/>
        <w:numPr>
          <w:ilvl w:val="0"/>
          <w:numId w:val="21"/>
        </w:numPr>
        <w:ind w:left="360"/>
        <w:rPr>
          <w:ins w:id="1222" w:author="Andrew Balzer" w:date="2025-04-08T16:17:00Z" w16du:dateUtc="2025-04-08T20:17:00Z"/>
          <w:b/>
          <w:bCs/>
          <w:vanish/>
          <w:sz w:val="22"/>
          <w:u w:val="single"/>
        </w:rPr>
      </w:pPr>
    </w:p>
    <w:p w14:paraId="208C51FC" w14:textId="77777777" w:rsidR="00B8315E" w:rsidRPr="00B8315E" w:rsidRDefault="00B8315E" w:rsidP="00B8315E">
      <w:pPr>
        <w:pStyle w:val="ListParagraph"/>
        <w:widowControl w:val="0"/>
        <w:numPr>
          <w:ilvl w:val="0"/>
          <w:numId w:val="21"/>
        </w:numPr>
        <w:ind w:left="360"/>
        <w:rPr>
          <w:ins w:id="1223" w:author="Andrew Balzer" w:date="2025-04-08T16:17:00Z" w16du:dateUtc="2025-04-08T20:17:00Z"/>
          <w:b/>
          <w:bCs/>
          <w:vanish/>
          <w:sz w:val="22"/>
          <w:u w:val="single"/>
        </w:rPr>
      </w:pPr>
    </w:p>
    <w:p w14:paraId="4231F807" w14:textId="77777777" w:rsidR="00B8315E" w:rsidRPr="00B8315E" w:rsidRDefault="00B8315E" w:rsidP="00B8315E">
      <w:pPr>
        <w:pStyle w:val="ListParagraph"/>
        <w:widowControl w:val="0"/>
        <w:numPr>
          <w:ilvl w:val="0"/>
          <w:numId w:val="21"/>
        </w:numPr>
        <w:ind w:left="360"/>
        <w:rPr>
          <w:ins w:id="1224" w:author="Andrew Balzer" w:date="2025-04-08T16:17:00Z" w16du:dateUtc="2025-04-08T20:17:00Z"/>
          <w:b/>
          <w:bCs/>
          <w:vanish/>
          <w:sz w:val="22"/>
          <w:u w:val="single"/>
        </w:rPr>
      </w:pPr>
    </w:p>
    <w:p w14:paraId="12050953" w14:textId="77777777" w:rsidR="00B8315E" w:rsidRPr="00B8315E" w:rsidRDefault="00B8315E" w:rsidP="00B8315E">
      <w:pPr>
        <w:pStyle w:val="ListParagraph"/>
        <w:widowControl w:val="0"/>
        <w:numPr>
          <w:ilvl w:val="0"/>
          <w:numId w:val="21"/>
        </w:numPr>
        <w:ind w:left="360"/>
        <w:rPr>
          <w:ins w:id="1225" w:author="Andrew Balzer" w:date="2025-04-08T16:17:00Z" w16du:dateUtc="2025-04-08T20:17:00Z"/>
          <w:b/>
          <w:bCs/>
          <w:vanish/>
          <w:sz w:val="22"/>
          <w:u w:val="single"/>
        </w:rPr>
      </w:pPr>
    </w:p>
    <w:p w14:paraId="4D38C4C3" w14:textId="77777777" w:rsidR="00AB5226" w:rsidRPr="00B8315E" w:rsidRDefault="00AB5226" w:rsidP="00B8315E">
      <w:pPr>
        <w:pStyle w:val="ListParagraph"/>
        <w:widowControl w:val="0"/>
        <w:numPr>
          <w:ilvl w:val="0"/>
          <w:numId w:val="21"/>
        </w:numPr>
        <w:rPr>
          <w:b/>
          <w:vanish/>
          <w:sz w:val="22"/>
          <w:u w:val="single"/>
          <w:rPrChange w:id="1226" w:author="Andrew Balzer" w:date="2025-04-08T16:17:00Z" w16du:dateUtc="2025-04-08T20:17:00Z">
            <w:rPr>
              <w:sz w:val="22"/>
            </w:rPr>
          </w:rPrChange>
        </w:rPr>
        <w:pPrChange w:id="1227" w:author="Andrew Balzer" w:date="2025-04-08T16:17:00Z" w16du:dateUtc="2025-04-08T20:17:00Z">
          <w:pPr>
            <w:widowControl w:val="0"/>
          </w:pPr>
        </w:pPrChange>
      </w:pPr>
    </w:p>
    <w:p w14:paraId="6637A39C" w14:textId="0941345C" w:rsidR="009731AC" w:rsidRDefault="005B176E" w:rsidP="00B8315E">
      <w:pPr>
        <w:widowControl w:val="0"/>
        <w:numPr>
          <w:ilvl w:val="1"/>
          <w:numId w:val="21"/>
        </w:numPr>
        <w:ind w:left="720" w:hanging="720"/>
        <w:rPr>
          <w:sz w:val="22"/>
        </w:rPr>
        <w:pPrChange w:id="1228" w:author="Andrew Balzer" w:date="2025-04-08T16:17:00Z" w16du:dateUtc="2025-04-08T20:17:00Z">
          <w:pPr>
            <w:widowControl w:val="0"/>
            <w:numPr>
              <w:numId w:val="21"/>
            </w:numPr>
            <w:ind w:left="720" w:hanging="360"/>
          </w:pPr>
        </w:pPrChange>
      </w:pPr>
      <w:r w:rsidRPr="00B8315E">
        <w:rPr>
          <w:rStyle w:val="Heading2Char"/>
          <w:rPrChange w:id="1229" w:author="Andrew Balzer" w:date="2025-04-08T16:17:00Z" w16du:dateUtc="2025-04-08T20:17:00Z">
            <w:rPr>
              <w:b/>
              <w:bCs/>
              <w:sz w:val="22"/>
              <w:u w:val="single"/>
            </w:rPr>
          </w:rPrChange>
        </w:rPr>
        <w:t>Amendments</w:t>
      </w:r>
      <w:r w:rsidRPr="005B176E">
        <w:rPr>
          <w:b/>
          <w:bCs/>
          <w:sz w:val="22"/>
        </w:rPr>
        <w:t>.</w:t>
      </w:r>
      <w:r>
        <w:rPr>
          <w:sz w:val="22"/>
        </w:rPr>
        <w:t xml:space="preserve">  </w:t>
      </w:r>
      <w:r w:rsidR="00AB5226">
        <w:rPr>
          <w:sz w:val="22"/>
        </w:rPr>
        <w:t>Th</w:t>
      </w:r>
      <w:r w:rsidR="0048782C">
        <w:rPr>
          <w:sz w:val="22"/>
        </w:rPr>
        <w:t xml:space="preserve">is Shareholder Agreement </w:t>
      </w:r>
      <w:r w:rsidR="00AB5226">
        <w:rPr>
          <w:sz w:val="22"/>
        </w:rPr>
        <w:t xml:space="preserve">may be amended or repealed, or </w:t>
      </w:r>
      <w:r w:rsidR="0048782C">
        <w:rPr>
          <w:sz w:val="22"/>
        </w:rPr>
        <w:t>a new agreement</w:t>
      </w:r>
      <w:r w:rsidR="00AB5226">
        <w:rPr>
          <w:sz w:val="22"/>
        </w:rPr>
        <w:t xml:space="preserve"> may be adopted, by action of either the S</w:t>
      </w:r>
      <w:r w:rsidR="0048782C">
        <w:rPr>
          <w:sz w:val="22"/>
        </w:rPr>
        <w:t>hareholders</w:t>
      </w:r>
      <w:r w:rsidR="00AB5226">
        <w:rPr>
          <w:sz w:val="22"/>
        </w:rPr>
        <w:t xml:space="preserve"> or the Board</w:t>
      </w:r>
      <w:r w:rsidR="0048782C">
        <w:rPr>
          <w:sz w:val="22"/>
        </w:rPr>
        <w:t xml:space="preserve"> upon </w:t>
      </w:r>
      <w:r w:rsidR="00295BA8">
        <w:rPr>
          <w:sz w:val="22"/>
        </w:rPr>
        <w:t xml:space="preserve">a </w:t>
      </w:r>
      <w:r w:rsidR="0048782C">
        <w:rPr>
          <w:sz w:val="22"/>
        </w:rPr>
        <w:t>Super</w:t>
      </w:r>
      <w:r w:rsidR="00295BA8">
        <w:rPr>
          <w:sz w:val="22"/>
        </w:rPr>
        <w:t xml:space="preserve"> M</w:t>
      </w:r>
      <w:r w:rsidR="0048782C">
        <w:rPr>
          <w:sz w:val="22"/>
        </w:rPr>
        <w:t xml:space="preserve">ajority </w:t>
      </w:r>
      <w:r w:rsidR="00295BA8">
        <w:rPr>
          <w:sz w:val="22"/>
        </w:rPr>
        <w:t>vote authorizing</w:t>
      </w:r>
      <w:r w:rsidR="0048782C">
        <w:rPr>
          <w:sz w:val="22"/>
        </w:rPr>
        <w:t xml:space="preserve"> such change</w:t>
      </w:r>
      <w:r w:rsidR="00AB5226">
        <w:rPr>
          <w:sz w:val="22"/>
        </w:rPr>
        <w:t xml:space="preserve">.  </w:t>
      </w:r>
      <w:r w:rsidR="0048782C">
        <w:rPr>
          <w:sz w:val="22"/>
        </w:rPr>
        <w:t>Further, the Shareholders, upon Super</w:t>
      </w:r>
      <w:r w:rsidR="00295BA8">
        <w:rPr>
          <w:sz w:val="22"/>
        </w:rPr>
        <w:t xml:space="preserve"> Majority vote</w:t>
      </w:r>
      <w:r w:rsidR="0048782C">
        <w:rPr>
          <w:sz w:val="22"/>
        </w:rPr>
        <w:t xml:space="preserve">, </w:t>
      </w:r>
      <w:r w:rsidR="00AB5226">
        <w:rPr>
          <w:sz w:val="22"/>
        </w:rPr>
        <w:t>may from time to time specify particular provisions of th</w:t>
      </w:r>
      <w:r w:rsidR="0048782C">
        <w:rPr>
          <w:sz w:val="22"/>
        </w:rPr>
        <w:t xml:space="preserve">is Agreement </w:t>
      </w:r>
      <w:r w:rsidR="00AB5226">
        <w:rPr>
          <w:sz w:val="22"/>
        </w:rPr>
        <w:t>which shall not be altered or repealed by the Board.</w:t>
      </w:r>
    </w:p>
    <w:p w14:paraId="3C69E4BC" w14:textId="66CF1D32" w:rsidR="005B176E" w:rsidRDefault="005B176E" w:rsidP="00B8315E">
      <w:pPr>
        <w:widowControl w:val="0"/>
        <w:rPr>
          <w:sz w:val="22"/>
        </w:rPr>
        <w:pPrChange w:id="1230" w:author="Andrew Balzer" w:date="2025-04-08T16:17:00Z" w16du:dateUtc="2025-04-08T20:17:00Z">
          <w:pPr>
            <w:widowControl w:val="0"/>
            <w:ind w:left="720"/>
          </w:pPr>
        </w:pPrChange>
      </w:pPr>
    </w:p>
    <w:p w14:paraId="3413EA44" w14:textId="4A43C6EA" w:rsidR="005B176E" w:rsidRPr="005B176E" w:rsidRDefault="005B176E" w:rsidP="00B8315E">
      <w:pPr>
        <w:widowControl w:val="0"/>
        <w:numPr>
          <w:ilvl w:val="1"/>
          <w:numId w:val="21"/>
        </w:numPr>
        <w:ind w:left="720" w:hanging="720"/>
        <w:rPr>
          <w:sz w:val="22"/>
        </w:rPr>
        <w:pPrChange w:id="1231" w:author="Andrew Balzer" w:date="2025-04-08T16:17:00Z" w16du:dateUtc="2025-04-08T20:17:00Z">
          <w:pPr>
            <w:widowControl w:val="0"/>
            <w:numPr>
              <w:numId w:val="21"/>
            </w:numPr>
            <w:ind w:left="720" w:hanging="360"/>
          </w:pPr>
        </w:pPrChange>
      </w:pPr>
      <w:r w:rsidRPr="00B8315E">
        <w:rPr>
          <w:rStyle w:val="Heading2Char"/>
          <w:rPrChange w:id="1232" w:author="Andrew Balzer" w:date="2025-04-08T16:17:00Z" w16du:dateUtc="2025-04-08T20:17:00Z">
            <w:rPr>
              <w:b/>
              <w:bCs/>
              <w:sz w:val="22"/>
              <w:u w:val="single"/>
            </w:rPr>
          </w:rPrChange>
        </w:rPr>
        <w:t>Termination</w:t>
      </w:r>
      <w:r w:rsidRPr="005B176E">
        <w:rPr>
          <w:b/>
          <w:bCs/>
          <w:sz w:val="22"/>
        </w:rPr>
        <w:t>.</w:t>
      </w:r>
      <w:r>
        <w:rPr>
          <w:sz w:val="22"/>
        </w:rPr>
        <w:t xml:space="preserve">  Subject to </w:t>
      </w:r>
      <w:r w:rsidRPr="005B176E">
        <w:rPr>
          <w:sz w:val="22"/>
          <w:highlight w:val="yellow"/>
        </w:rPr>
        <w:t xml:space="preserve">Section </w:t>
      </w:r>
      <w:ins w:id="1233" w:author="Andrew Balzer" w:date="2025-04-08T16:17:00Z" w16du:dateUtc="2025-04-08T20:17:00Z">
        <w:r w:rsidR="00B8315E" w:rsidRPr="00B8315E">
          <w:rPr>
            <w:sz w:val="22"/>
            <w:highlight w:val="yellow"/>
          </w:rPr>
          <w:t>17.</w:t>
        </w:r>
      </w:ins>
      <w:r w:rsidRPr="005B176E">
        <w:rPr>
          <w:sz w:val="22"/>
          <w:highlight w:val="yellow"/>
        </w:rPr>
        <w:t>1</w:t>
      </w:r>
      <w:del w:id="1234" w:author="Andrew Balzer" w:date="2025-04-08T16:17:00Z" w16du:dateUtc="2025-04-08T20:17:00Z">
        <w:r>
          <w:rPr>
            <w:sz w:val="22"/>
          </w:rPr>
          <w:delText xml:space="preserve"> of this </w:delText>
        </w:r>
        <w:r w:rsidRPr="005B176E">
          <w:rPr>
            <w:sz w:val="22"/>
            <w:highlight w:val="yellow"/>
          </w:rPr>
          <w:delText>Article IX</w:delText>
        </w:r>
      </w:del>
      <w:r>
        <w:rPr>
          <w:sz w:val="22"/>
        </w:rPr>
        <w:t>, t</w:t>
      </w:r>
      <w:r w:rsidRPr="005B176E">
        <w:rPr>
          <w:bCs/>
          <w:sz w:val="22"/>
          <w:szCs w:val="22"/>
        </w:rPr>
        <w:t xml:space="preserve">his </w:t>
      </w:r>
      <w:r>
        <w:rPr>
          <w:bCs/>
          <w:sz w:val="22"/>
          <w:szCs w:val="22"/>
        </w:rPr>
        <w:t xml:space="preserve">Shareholder </w:t>
      </w:r>
      <w:r w:rsidRPr="005B176E">
        <w:rPr>
          <w:bCs/>
          <w:sz w:val="22"/>
          <w:szCs w:val="22"/>
        </w:rPr>
        <w:t>Agreement shall terminate only upon:</w:t>
      </w:r>
      <w:del w:id="1235" w:author="Andrew Balzer" w:date="2025-04-08T16:17:00Z" w16du:dateUtc="2025-04-08T20:17:00Z">
        <w:r w:rsidRPr="005B176E">
          <w:rPr>
            <w:bCs/>
            <w:sz w:val="22"/>
            <w:szCs w:val="22"/>
          </w:rPr>
          <w:delText xml:space="preserve"> </w:delText>
        </w:r>
      </w:del>
    </w:p>
    <w:p w14:paraId="19427F78" w14:textId="77777777" w:rsidR="005B176E" w:rsidRDefault="005B176E" w:rsidP="00B8315E">
      <w:pPr>
        <w:pStyle w:val="ListParagraph"/>
        <w:rPr>
          <w:bCs/>
          <w:sz w:val="22"/>
          <w:szCs w:val="22"/>
        </w:rPr>
        <w:pPrChange w:id="1236" w:author="Andrew Balzer" w:date="2025-04-08T16:17:00Z" w16du:dateUtc="2025-04-08T20:17:00Z">
          <w:pPr>
            <w:widowControl w:val="0"/>
            <w:ind w:left="3600"/>
          </w:pPr>
        </w:pPrChange>
      </w:pPr>
    </w:p>
    <w:p w14:paraId="22031976" w14:textId="7F738D1D" w:rsidR="005B176E" w:rsidRDefault="005B176E" w:rsidP="00B8315E">
      <w:pPr>
        <w:widowControl w:val="0"/>
        <w:numPr>
          <w:ilvl w:val="2"/>
          <w:numId w:val="21"/>
        </w:numPr>
        <w:ind w:left="1440" w:hanging="720"/>
        <w:rPr>
          <w:bCs/>
          <w:sz w:val="22"/>
          <w:szCs w:val="22"/>
        </w:rPr>
        <w:pPrChange w:id="1237" w:author="Andrew Balzer" w:date="2025-04-08T16:17:00Z" w16du:dateUtc="2025-04-08T20:17:00Z">
          <w:pPr>
            <w:widowControl w:val="0"/>
            <w:numPr>
              <w:ilvl w:val="4"/>
              <w:numId w:val="8"/>
            </w:numPr>
            <w:ind w:left="1440" w:hanging="360"/>
          </w:pPr>
        </w:pPrChange>
      </w:pPr>
      <w:r w:rsidRPr="0093363B">
        <w:rPr>
          <w:bCs/>
          <w:sz w:val="22"/>
          <w:szCs w:val="22"/>
        </w:rPr>
        <w:t xml:space="preserve">Unanimous written consent of all </w:t>
      </w:r>
      <w:r>
        <w:rPr>
          <w:bCs/>
          <w:sz w:val="22"/>
          <w:szCs w:val="22"/>
        </w:rPr>
        <w:t>S</w:t>
      </w:r>
      <w:r w:rsidRPr="0093363B">
        <w:rPr>
          <w:bCs/>
          <w:sz w:val="22"/>
          <w:szCs w:val="22"/>
        </w:rPr>
        <w:t>hareholders</w:t>
      </w:r>
      <w:r>
        <w:rPr>
          <w:bCs/>
          <w:sz w:val="22"/>
          <w:szCs w:val="22"/>
        </w:rPr>
        <w:t>.</w:t>
      </w:r>
    </w:p>
    <w:p w14:paraId="1F451D9B" w14:textId="77777777" w:rsidR="005B176E" w:rsidRDefault="005B176E" w:rsidP="00B8315E">
      <w:pPr>
        <w:widowControl w:val="0"/>
        <w:ind w:left="1440" w:hanging="720"/>
        <w:rPr>
          <w:bCs/>
          <w:sz w:val="22"/>
          <w:szCs w:val="22"/>
        </w:rPr>
        <w:pPrChange w:id="1238" w:author="Andrew Balzer" w:date="2025-04-08T16:17:00Z" w16du:dateUtc="2025-04-08T20:17:00Z">
          <w:pPr>
            <w:widowControl w:val="0"/>
            <w:ind w:left="1440"/>
          </w:pPr>
        </w:pPrChange>
      </w:pPr>
    </w:p>
    <w:p w14:paraId="08A0C1DB" w14:textId="6ED183A8" w:rsidR="005B176E" w:rsidRDefault="005B176E" w:rsidP="00B8315E">
      <w:pPr>
        <w:widowControl w:val="0"/>
        <w:numPr>
          <w:ilvl w:val="2"/>
          <w:numId w:val="21"/>
        </w:numPr>
        <w:ind w:left="1440" w:hanging="720"/>
        <w:rPr>
          <w:bCs/>
          <w:sz w:val="22"/>
          <w:szCs w:val="22"/>
        </w:rPr>
        <w:pPrChange w:id="1239" w:author="Andrew Balzer" w:date="2025-04-08T16:17:00Z" w16du:dateUtc="2025-04-08T20:17:00Z">
          <w:pPr>
            <w:widowControl w:val="0"/>
            <w:numPr>
              <w:ilvl w:val="4"/>
              <w:numId w:val="8"/>
            </w:numPr>
            <w:ind w:left="1440" w:hanging="360"/>
          </w:pPr>
        </w:pPrChange>
      </w:pPr>
      <w:r w:rsidRPr="005B176E">
        <w:rPr>
          <w:bCs/>
          <w:sz w:val="22"/>
          <w:szCs w:val="22"/>
        </w:rPr>
        <w:t>Full liquidation or dissolution of the Company</w:t>
      </w:r>
      <w:r>
        <w:rPr>
          <w:bCs/>
          <w:sz w:val="22"/>
          <w:szCs w:val="22"/>
        </w:rPr>
        <w:t>.</w:t>
      </w:r>
    </w:p>
    <w:p w14:paraId="6D8DB16B" w14:textId="77777777" w:rsidR="005A1A44" w:rsidRDefault="005A1A44" w:rsidP="00B8315E">
      <w:pPr>
        <w:widowControl w:val="0"/>
        <w:ind w:left="1440" w:hanging="720"/>
        <w:rPr>
          <w:bCs/>
          <w:sz w:val="22"/>
          <w:szCs w:val="22"/>
        </w:rPr>
        <w:pPrChange w:id="1240" w:author="Andrew Balzer" w:date="2025-04-08T16:17:00Z" w16du:dateUtc="2025-04-08T20:17:00Z">
          <w:pPr>
            <w:pStyle w:val="ListParagraph"/>
          </w:pPr>
        </w:pPrChange>
      </w:pPr>
    </w:p>
    <w:p w14:paraId="21524E2C" w14:textId="56FD327D" w:rsidR="005A1A44" w:rsidRDefault="005A1A44" w:rsidP="00B8315E">
      <w:pPr>
        <w:widowControl w:val="0"/>
        <w:numPr>
          <w:ilvl w:val="2"/>
          <w:numId w:val="21"/>
        </w:numPr>
        <w:ind w:left="1440" w:hanging="720"/>
        <w:rPr>
          <w:bCs/>
          <w:sz w:val="22"/>
          <w:szCs w:val="22"/>
        </w:rPr>
        <w:pPrChange w:id="1241" w:author="Andrew Balzer" w:date="2025-04-08T16:17:00Z" w16du:dateUtc="2025-04-08T20:17:00Z">
          <w:pPr>
            <w:widowControl w:val="0"/>
            <w:numPr>
              <w:ilvl w:val="4"/>
              <w:numId w:val="8"/>
            </w:numPr>
            <w:ind w:left="1440" w:hanging="360"/>
          </w:pPr>
        </w:pPrChange>
      </w:pPr>
      <w:r>
        <w:rPr>
          <w:bCs/>
          <w:sz w:val="22"/>
          <w:szCs w:val="22"/>
        </w:rPr>
        <w:t>The issuance of any Shares sold by means of a public offering that is required to be registered under the federal securities laws.</w:t>
      </w:r>
    </w:p>
    <w:p w14:paraId="380AE6DD" w14:textId="77777777" w:rsidR="00305D36" w:rsidRDefault="00305D36" w:rsidP="00B8315E">
      <w:pPr>
        <w:pStyle w:val="ListParagraph"/>
        <w:ind w:left="0"/>
        <w:rPr>
          <w:bCs/>
          <w:sz w:val="22"/>
          <w:szCs w:val="22"/>
        </w:rPr>
        <w:pPrChange w:id="1242" w:author="Andrew Balzer" w:date="2025-04-08T16:17:00Z" w16du:dateUtc="2025-04-08T20:17:00Z">
          <w:pPr>
            <w:pStyle w:val="ListParagraph"/>
          </w:pPr>
        </w:pPrChange>
      </w:pPr>
    </w:p>
    <w:p w14:paraId="3C6CE145" w14:textId="77777777" w:rsidR="00305D36" w:rsidRDefault="00305D36" w:rsidP="00305D36">
      <w:pPr>
        <w:widowControl w:val="0"/>
        <w:rPr>
          <w:bCs/>
          <w:sz w:val="22"/>
          <w:szCs w:val="22"/>
        </w:rPr>
      </w:pPr>
    </w:p>
    <w:p w14:paraId="527C6FD5" w14:textId="4B559419" w:rsidR="00305D36" w:rsidRPr="00305D36" w:rsidRDefault="00305D36" w:rsidP="001E4AF0">
      <w:pPr>
        <w:pStyle w:val="Heading1"/>
        <w:rPr>
          <w:del w:id="1243" w:author="Andrew Balzer" w:date="2025-04-08T16:17:00Z" w16du:dateUtc="2025-04-08T20:17:00Z"/>
        </w:rPr>
      </w:pPr>
      <w:del w:id="1244" w:author="Andrew Balzer" w:date="2025-04-08T16:17:00Z" w16du:dateUtc="2025-04-08T20:17:00Z">
        <w:r w:rsidRPr="00305D36">
          <w:delText>ARTICLE X</w:delText>
        </w:r>
        <w:r w:rsidR="001E4AF0">
          <w:delText>VII</w:delText>
        </w:r>
        <w:r w:rsidRPr="00305D36">
          <w:delText xml:space="preserve"> – COMPLIANCE WITH SECURITIES LAWS</w:delText>
        </w:r>
      </w:del>
    </w:p>
    <w:p w14:paraId="3EA92917" w14:textId="77777777" w:rsidR="00305D36" w:rsidRPr="00A1745C" w:rsidRDefault="00305D36" w:rsidP="00A1745C">
      <w:pPr>
        <w:pStyle w:val="ListParagraph"/>
        <w:widowControl w:val="0"/>
        <w:numPr>
          <w:ilvl w:val="0"/>
          <w:numId w:val="26"/>
        </w:numPr>
        <w:rPr>
          <w:moveFrom w:id="1245" w:author="Andrew Balzer" w:date="2025-04-08T16:17:00Z" w16du:dateUtc="2025-04-08T20:17:00Z"/>
          <w:b/>
          <w:vanish/>
          <w:sz w:val="22"/>
          <w:u w:val="single"/>
          <w:rPrChange w:id="1246" w:author="Andrew Balzer" w:date="2025-04-08T16:17:00Z" w16du:dateUtc="2025-04-08T20:17:00Z">
            <w:rPr>
              <w:moveFrom w:id="1247" w:author="Andrew Balzer" w:date="2025-04-08T16:17:00Z" w16du:dateUtc="2025-04-08T20:17:00Z"/>
              <w:bCs/>
              <w:sz w:val="22"/>
              <w:szCs w:val="22"/>
            </w:rPr>
          </w:rPrChange>
        </w:rPr>
        <w:pPrChange w:id="1248" w:author="Andrew Balzer" w:date="2025-04-08T16:17:00Z" w16du:dateUtc="2025-04-08T20:17:00Z">
          <w:pPr>
            <w:widowControl w:val="0"/>
          </w:pPr>
        </w:pPrChange>
      </w:pPr>
      <w:moveFromRangeStart w:id="1249" w:author="Andrew Balzer" w:date="2025-04-08T16:17:00Z" w:name="move195021473"/>
    </w:p>
    <w:p w14:paraId="0727AACF" w14:textId="0A1ACA35" w:rsidR="00305D36" w:rsidRDefault="00305D36" w:rsidP="00A1745C">
      <w:pPr>
        <w:widowControl w:val="0"/>
        <w:numPr>
          <w:ilvl w:val="1"/>
          <w:numId w:val="26"/>
        </w:numPr>
        <w:ind w:left="720" w:hanging="720"/>
        <w:rPr>
          <w:moveFrom w:id="1250" w:author="Andrew Balzer" w:date="2025-04-08T16:17:00Z" w16du:dateUtc="2025-04-08T20:17:00Z"/>
          <w:bCs/>
          <w:sz w:val="22"/>
          <w:szCs w:val="22"/>
        </w:rPr>
        <w:pPrChange w:id="1251" w:author="Andrew Balzer" w:date="2025-04-08T16:17:00Z" w16du:dateUtc="2025-04-08T20:17:00Z">
          <w:pPr>
            <w:widowControl w:val="0"/>
            <w:numPr>
              <w:ilvl w:val="6"/>
              <w:numId w:val="26"/>
            </w:numPr>
            <w:ind w:left="720" w:hanging="360"/>
          </w:pPr>
        </w:pPrChange>
      </w:pPr>
      <w:moveFrom w:id="1252" w:author="Andrew Balzer" w:date="2025-04-08T16:17:00Z" w16du:dateUtc="2025-04-08T20:17:00Z">
        <w:r w:rsidRPr="00A1745C">
          <w:rPr>
            <w:rStyle w:val="Heading2Char"/>
            <w:rPrChange w:id="1253" w:author="Andrew Balzer" w:date="2025-04-08T16:17:00Z" w16du:dateUtc="2025-04-08T20:17:00Z">
              <w:rPr>
                <w:b/>
                <w:sz w:val="22"/>
                <w:szCs w:val="22"/>
                <w:u w:val="single"/>
              </w:rPr>
            </w:rPrChange>
          </w:rPr>
          <w:t>Investment Representation</w:t>
        </w:r>
        <w:r w:rsidRPr="00305D36">
          <w:rPr>
            <w:b/>
            <w:sz w:val="22"/>
            <w:szCs w:val="22"/>
          </w:rPr>
          <w:t xml:space="preserve">. </w:t>
        </w:r>
        <w:r>
          <w:rPr>
            <w:bCs/>
            <w:sz w:val="22"/>
            <w:szCs w:val="22"/>
          </w:rPr>
          <w:t xml:space="preserve"> </w:t>
        </w:r>
        <w:r w:rsidR="00130FF8">
          <w:rPr>
            <w:bCs/>
            <w:sz w:val="22"/>
            <w:szCs w:val="22"/>
          </w:rPr>
          <w:t>Each Shareholder represents to all other Shareholders and to the Company that all Shares have been acquired for investment and not with a view to the sale or distribution thereof within the meaning of the Securities Act of 1933 as amended (“the Securities Act”); that he or she has no present intention of selling or otherwise disposing of any of the Shares for his own account and no one else has or will have a beneficial ownership in any of his Shares; and that he or she has been advised that the Shares have not been registered with the Securities and Exchange Commission and may not be offered, sold, or otherwise transferred except in compliance with the Securities Act.</w:t>
        </w:r>
      </w:moveFrom>
    </w:p>
    <w:p w14:paraId="2089E19D" w14:textId="2DBA73C6" w:rsidR="00305D36" w:rsidRDefault="00305D36" w:rsidP="00305D36">
      <w:pPr>
        <w:widowControl w:val="0"/>
        <w:ind w:left="720"/>
        <w:rPr>
          <w:moveFrom w:id="1254" w:author="Andrew Balzer" w:date="2025-04-08T16:17:00Z" w16du:dateUtc="2025-04-08T20:17:00Z"/>
          <w:bCs/>
          <w:sz w:val="22"/>
          <w:szCs w:val="22"/>
        </w:rPr>
      </w:pPr>
    </w:p>
    <w:p w14:paraId="7148BBE1" w14:textId="7CF5AC66" w:rsidR="00305D36" w:rsidRPr="00130FF8" w:rsidRDefault="00305D36" w:rsidP="00655888">
      <w:pPr>
        <w:widowControl w:val="0"/>
        <w:numPr>
          <w:ilvl w:val="1"/>
          <w:numId w:val="26"/>
        </w:numPr>
        <w:ind w:left="720" w:hanging="720"/>
        <w:rPr>
          <w:moveFrom w:id="1255" w:author="Andrew Balzer" w:date="2025-04-08T16:17:00Z" w16du:dateUtc="2025-04-08T20:17:00Z"/>
          <w:bCs/>
          <w:sz w:val="22"/>
          <w:szCs w:val="22"/>
        </w:rPr>
        <w:pPrChange w:id="1256" w:author="Andrew Balzer" w:date="2025-04-08T16:17:00Z" w16du:dateUtc="2025-04-08T20:17:00Z">
          <w:pPr>
            <w:widowControl w:val="0"/>
            <w:numPr>
              <w:ilvl w:val="6"/>
              <w:numId w:val="26"/>
            </w:numPr>
            <w:ind w:left="720" w:hanging="360"/>
          </w:pPr>
        </w:pPrChange>
      </w:pPr>
      <w:moveFrom w:id="1257" w:author="Andrew Balzer" w:date="2025-04-08T16:17:00Z" w16du:dateUtc="2025-04-08T20:17:00Z">
        <w:r w:rsidRPr="00A1745C">
          <w:rPr>
            <w:rStyle w:val="Heading2Char"/>
            <w:rPrChange w:id="1258" w:author="Andrew Balzer" w:date="2025-04-08T16:17:00Z" w16du:dateUtc="2025-04-08T20:17:00Z">
              <w:rPr>
                <w:b/>
                <w:sz w:val="22"/>
                <w:szCs w:val="22"/>
                <w:u w:val="single"/>
              </w:rPr>
            </w:rPrChange>
          </w:rPr>
          <w:t>Covenant to Comply with Securities Laws</w:t>
        </w:r>
        <w:r w:rsidRPr="00130FF8">
          <w:rPr>
            <w:b/>
            <w:sz w:val="22"/>
            <w:szCs w:val="22"/>
          </w:rPr>
          <w:t xml:space="preserve">. </w:t>
        </w:r>
        <w:r w:rsidRPr="00130FF8">
          <w:rPr>
            <w:bCs/>
            <w:sz w:val="22"/>
            <w:szCs w:val="22"/>
          </w:rPr>
          <w:t xml:space="preserve"> </w:t>
        </w:r>
        <w:r w:rsidR="00130FF8" w:rsidRPr="00130FF8">
          <w:rPr>
            <w:bCs/>
            <w:sz w:val="22"/>
            <w:szCs w:val="22"/>
          </w:rPr>
          <w:t>By his or her acceptance of a certificate evidencing Shares of the Company, each Shareholder agrees that at no time shall any of the Shares be transferred in the absence of (a) an elective registration statement under the Securities Act and applicable state securities laws with respect to such Shares at such time, or (b) an opinion of counsel in form and substance satisfactory to the Company and their counsel, to the effect that the proposed transfer at such time will not violate the Securities Act or applicable state securities laws.</w:t>
        </w:r>
      </w:moveFrom>
    </w:p>
    <w:p w14:paraId="14DC54EE" w14:textId="77777777" w:rsidR="00305D36" w:rsidRDefault="00305D36" w:rsidP="00305D36">
      <w:pPr>
        <w:pStyle w:val="ListParagraph"/>
        <w:rPr>
          <w:moveFrom w:id="1259" w:author="Andrew Balzer" w:date="2025-04-08T16:17:00Z" w16du:dateUtc="2025-04-08T20:17:00Z"/>
          <w:bCs/>
          <w:sz w:val="22"/>
          <w:szCs w:val="22"/>
        </w:rPr>
      </w:pPr>
    </w:p>
    <w:p w14:paraId="620FD7F2" w14:textId="77777777" w:rsidR="00305D36" w:rsidRDefault="00305D36" w:rsidP="00A1745C">
      <w:pPr>
        <w:pStyle w:val="ListParagraph"/>
        <w:rPr>
          <w:moveFrom w:id="1260" w:author="Andrew Balzer" w:date="2025-04-08T16:17:00Z" w16du:dateUtc="2025-04-08T20:17:00Z"/>
          <w:bCs/>
          <w:sz w:val="22"/>
          <w:szCs w:val="22"/>
        </w:rPr>
        <w:pPrChange w:id="1261" w:author="Andrew Balzer" w:date="2025-04-08T16:17:00Z" w16du:dateUtc="2025-04-08T20:17:00Z">
          <w:pPr>
            <w:widowControl w:val="0"/>
          </w:pPr>
        </w:pPrChange>
      </w:pPr>
    </w:p>
    <w:moveFromRangeEnd w:id="1249"/>
    <w:p w14:paraId="4B661906" w14:textId="4E3DA288" w:rsidR="00305D36" w:rsidRPr="00305D36" w:rsidRDefault="00305D36" w:rsidP="001E4AF0">
      <w:pPr>
        <w:pStyle w:val="Heading1"/>
      </w:pPr>
      <w:r w:rsidRPr="00305D36">
        <w:t>ARTICLE X</w:t>
      </w:r>
      <w:r w:rsidR="001E4AF0">
        <w:t>VIII</w:t>
      </w:r>
      <w:r w:rsidRPr="00305D36">
        <w:t xml:space="preserve"> – MISCELLANEOUS</w:t>
      </w:r>
    </w:p>
    <w:p w14:paraId="2532DE8B" w14:textId="77777777" w:rsidR="00B8315E" w:rsidRPr="00B8315E" w:rsidRDefault="00B8315E" w:rsidP="00B8315E">
      <w:pPr>
        <w:widowControl w:val="0"/>
        <w:rPr>
          <w:ins w:id="1262" w:author="Andrew Balzer" w:date="2025-04-08T16:17:00Z" w16du:dateUtc="2025-04-08T20:17:00Z"/>
          <w:bCs/>
          <w:sz w:val="22"/>
          <w:szCs w:val="22"/>
        </w:rPr>
      </w:pPr>
    </w:p>
    <w:p w14:paraId="2B9044AD" w14:textId="77777777" w:rsidR="00B8315E" w:rsidRPr="00B8315E" w:rsidRDefault="00B8315E" w:rsidP="00B8315E">
      <w:pPr>
        <w:pStyle w:val="ListParagraph"/>
        <w:widowControl w:val="0"/>
        <w:numPr>
          <w:ilvl w:val="0"/>
          <w:numId w:val="27"/>
        </w:numPr>
        <w:ind w:left="360"/>
        <w:rPr>
          <w:ins w:id="1263" w:author="Andrew Balzer" w:date="2025-04-08T16:17:00Z" w16du:dateUtc="2025-04-08T20:17:00Z"/>
          <w:b/>
          <w:vanish/>
          <w:sz w:val="22"/>
          <w:szCs w:val="22"/>
          <w:u w:val="single"/>
        </w:rPr>
      </w:pPr>
    </w:p>
    <w:p w14:paraId="58A773F1" w14:textId="77777777" w:rsidR="00B8315E" w:rsidRPr="00B8315E" w:rsidRDefault="00B8315E" w:rsidP="00B8315E">
      <w:pPr>
        <w:pStyle w:val="ListParagraph"/>
        <w:widowControl w:val="0"/>
        <w:numPr>
          <w:ilvl w:val="0"/>
          <w:numId w:val="27"/>
        </w:numPr>
        <w:ind w:left="360"/>
        <w:rPr>
          <w:ins w:id="1264" w:author="Andrew Balzer" w:date="2025-04-08T16:17:00Z" w16du:dateUtc="2025-04-08T20:17:00Z"/>
          <w:b/>
          <w:vanish/>
          <w:sz w:val="22"/>
          <w:szCs w:val="22"/>
          <w:u w:val="single"/>
        </w:rPr>
      </w:pPr>
    </w:p>
    <w:p w14:paraId="2B17CF40" w14:textId="77777777" w:rsidR="00B8315E" w:rsidRPr="00B8315E" w:rsidRDefault="00B8315E" w:rsidP="00B8315E">
      <w:pPr>
        <w:pStyle w:val="ListParagraph"/>
        <w:widowControl w:val="0"/>
        <w:numPr>
          <w:ilvl w:val="0"/>
          <w:numId w:val="27"/>
        </w:numPr>
        <w:ind w:left="360"/>
        <w:rPr>
          <w:ins w:id="1265" w:author="Andrew Balzer" w:date="2025-04-08T16:17:00Z" w16du:dateUtc="2025-04-08T20:17:00Z"/>
          <w:b/>
          <w:vanish/>
          <w:sz w:val="22"/>
          <w:szCs w:val="22"/>
          <w:u w:val="single"/>
        </w:rPr>
      </w:pPr>
    </w:p>
    <w:p w14:paraId="4B7696E7" w14:textId="77777777" w:rsidR="00B8315E" w:rsidRPr="00B8315E" w:rsidRDefault="00B8315E" w:rsidP="00B8315E">
      <w:pPr>
        <w:pStyle w:val="ListParagraph"/>
        <w:widowControl w:val="0"/>
        <w:numPr>
          <w:ilvl w:val="0"/>
          <w:numId w:val="27"/>
        </w:numPr>
        <w:ind w:left="360"/>
        <w:rPr>
          <w:ins w:id="1266" w:author="Andrew Balzer" w:date="2025-04-08T16:17:00Z" w16du:dateUtc="2025-04-08T20:17:00Z"/>
          <w:b/>
          <w:vanish/>
          <w:sz w:val="22"/>
          <w:szCs w:val="22"/>
          <w:u w:val="single"/>
        </w:rPr>
      </w:pPr>
    </w:p>
    <w:p w14:paraId="1F87EECA" w14:textId="77777777" w:rsidR="00B8315E" w:rsidRPr="00B8315E" w:rsidRDefault="00B8315E" w:rsidP="00B8315E">
      <w:pPr>
        <w:pStyle w:val="ListParagraph"/>
        <w:widowControl w:val="0"/>
        <w:numPr>
          <w:ilvl w:val="0"/>
          <w:numId w:val="27"/>
        </w:numPr>
        <w:ind w:left="360"/>
        <w:rPr>
          <w:ins w:id="1267" w:author="Andrew Balzer" w:date="2025-04-08T16:17:00Z" w16du:dateUtc="2025-04-08T20:17:00Z"/>
          <w:b/>
          <w:vanish/>
          <w:sz w:val="22"/>
          <w:szCs w:val="22"/>
          <w:u w:val="single"/>
        </w:rPr>
      </w:pPr>
    </w:p>
    <w:p w14:paraId="3CE0912D" w14:textId="77777777" w:rsidR="00B8315E" w:rsidRPr="00B8315E" w:rsidRDefault="00B8315E" w:rsidP="00B8315E">
      <w:pPr>
        <w:pStyle w:val="ListParagraph"/>
        <w:widowControl w:val="0"/>
        <w:numPr>
          <w:ilvl w:val="0"/>
          <w:numId w:val="27"/>
        </w:numPr>
        <w:ind w:left="360"/>
        <w:rPr>
          <w:ins w:id="1268" w:author="Andrew Balzer" w:date="2025-04-08T16:17:00Z" w16du:dateUtc="2025-04-08T20:17:00Z"/>
          <w:b/>
          <w:vanish/>
          <w:sz w:val="22"/>
          <w:szCs w:val="22"/>
          <w:u w:val="single"/>
        </w:rPr>
      </w:pPr>
    </w:p>
    <w:p w14:paraId="0E2E445E" w14:textId="77777777" w:rsidR="00B8315E" w:rsidRPr="00B8315E" w:rsidRDefault="00B8315E" w:rsidP="00B8315E">
      <w:pPr>
        <w:pStyle w:val="ListParagraph"/>
        <w:widowControl w:val="0"/>
        <w:numPr>
          <w:ilvl w:val="0"/>
          <w:numId w:val="27"/>
        </w:numPr>
        <w:ind w:left="360"/>
        <w:rPr>
          <w:ins w:id="1269" w:author="Andrew Balzer" w:date="2025-04-08T16:17:00Z" w16du:dateUtc="2025-04-08T20:17:00Z"/>
          <w:b/>
          <w:vanish/>
          <w:sz w:val="22"/>
          <w:szCs w:val="22"/>
          <w:u w:val="single"/>
        </w:rPr>
      </w:pPr>
    </w:p>
    <w:p w14:paraId="20017589" w14:textId="77777777" w:rsidR="00B8315E" w:rsidRPr="00B8315E" w:rsidRDefault="00B8315E" w:rsidP="00B8315E">
      <w:pPr>
        <w:pStyle w:val="ListParagraph"/>
        <w:widowControl w:val="0"/>
        <w:numPr>
          <w:ilvl w:val="0"/>
          <w:numId w:val="27"/>
        </w:numPr>
        <w:ind w:left="360"/>
        <w:rPr>
          <w:ins w:id="1270" w:author="Andrew Balzer" w:date="2025-04-08T16:17:00Z" w16du:dateUtc="2025-04-08T20:17:00Z"/>
          <w:b/>
          <w:vanish/>
          <w:sz w:val="22"/>
          <w:szCs w:val="22"/>
          <w:u w:val="single"/>
        </w:rPr>
      </w:pPr>
    </w:p>
    <w:p w14:paraId="7306C2C3" w14:textId="77777777" w:rsidR="00B8315E" w:rsidRPr="00B8315E" w:rsidRDefault="00B8315E" w:rsidP="00B8315E">
      <w:pPr>
        <w:pStyle w:val="ListParagraph"/>
        <w:widowControl w:val="0"/>
        <w:numPr>
          <w:ilvl w:val="0"/>
          <w:numId w:val="27"/>
        </w:numPr>
        <w:ind w:left="360"/>
        <w:rPr>
          <w:ins w:id="1271" w:author="Andrew Balzer" w:date="2025-04-08T16:17:00Z" w16du:dateUtc="2025-04-08T20:17:00Z"/>
          <w:b/>
          <w:vanish/>
          <w:sz w:val="22"/>
          <w:szCs w:val="22"/>
          <w:u w:val="single"/>
        </w:rPr>
      </w:pPr>
    </w:p>
    <w:p w14:paraId="656AA34E" w14:textId="77777777" w:rsidR="00B8315E" w:rsidRPr="00B8315E" w:rsidRDefault="00B8315E" w:rsidP="00B8315E">
      <w:pPr>
        <w:pStyle w:val="ListParagraph"/>
        <w:widowControl w:val="0"/>
        <w:numPr>
          <w:ilvl w:val="0"/>
          <w:numId w:val="27"/>
        </w:numPr>
        <w:ind w:left="360"/>
        <w:rPr>
          <w:ins w:id="1272" w:author="Andrew Balzer" w:date="2025-04-08T16:17:00Z" w16du:dateUtc="2025-04-08T20:17:00Z"/>
          <w:b/>
          <w:vanish/>
          <w:sz w:val="22"/>
          <w:szCs w:val="22"/>
          <w:u w:val="single"/>
        </w:rPr>
      </w:pPr>
    </w:p>
    <w:p w14:paraId="4707D9E7" w14:textId="77777777" w:rsidR="00B8315E" w:rsidRPr="00B8315E" w:rsidRDefault="00B8315E" w:rsidP="00B8315E">
      <w:pPr>
        <w:pStyle w:val="ListParagraph"/>
        <w:widowControl w:val="0"/>
        <w:numPr>
          <w:ilvl w:val="0"/>
          <w:numId w:val="27"/>
        </w:numPr>
        <w:ind w:left="360"/>
        <w:rPr>
          <w:ins w:id="1273" w:author="Andrew Balzer" w:date="2025-04-08T16:17:00Z" w16du:dateUtc="2025-04-08T20:17:00Z"/>
          <w:b/>
          <w:vanish/>
          <w:sz w:val="22"/>
          <w:szCs w:val="22"/>
          <w:u w:val="single"/>
        </w:rPr>
      </w:pPr>
    </w:p>
    <w:p w14:paraId="133F4258" w14:textId="77777777" w:rsidR="00B8315E" w:rsidRPr="00B8315E" w:rsidRDefault="00B8315E" w:rsidP="00B8315E">
      <w:pPr>
        <w:pStyle w:val="ListParagraph"/>
        <w:widowControl w:val="0"/>
        <w:numPr>
          <w:ilvl w:val="0"/>
          <w:numId w:val="27"/>
        </w:numPr>
        <w:ind w:left="360"/>
        <w:rPr>
          <w:ins w:id="1274" w:author="Andrew Balzer" w:date="2025-04-08T16:17:00Z" w16du:dateUtc="2025-04-08T20:17:00Z"/>
          <w:b/>
          <w:vanish/>
          <w:sz w:val="22"/>
          <w:szCs w:val="22"/>
          <w:u w:val="single"/>
        </w:rPr>
      </w:pPr>
    </w:p>
    <w:p w14:paraId="7CE0F21F" w14:textId="77777777" w:rsidR="00B8315E" w:rsidRPr="00B8315E" w:rsidRDefault="00B8315E" w:rsidP="00B8315E">
      <w:pPr>
        <w:pStyle w:val="ListParagraph"/>
        <w:widowControl w:val="0"/>
        <w:numPr>
          <w:ilvl w:val="0"/>
          <w:numId w:val="27"/>
        </w:numPr>
        <w:ind w:left="360"/>
        <w:rPr>
          <w:ins w:id="1275" w:author="Andrew Balzer" w:date="2025-04-08T16:17:00Z" w16du:dateUtc="2025-04-08T20:17:00Z"/>
          <w:b/>
          <w:vanish/>
          <w:sz w:val="22"/>
          <w:szCs w:val="22"/>
          <w:u w:val="single"/>
        </w:rPr>
      </w:pPr>
    </w:p>
    <w:p w14:paraId="5CB58C64" w14:textId="77777777" w:rsidR="00B8315E" w:rsidRPr="00B8315E" w:rsidRDefault="00B8315E" w:rsidP="00B8315E">
      <w:pPr>
        <w:pStyle w:val="ListParagraph"/>
        <w:widowControl w:val="0"/>
        <w:numPr>
          <w:ilvl w:val="0"/>
          <w:numId w:val="27"/>
        </w:numPr>
        <w:ind w:left="360"/>
        <w:rPr>
          <w:ins w:id="1276" w:author="Andrew Balzer" w:date="2025-04-08T16:17:00Z" w16du:dateUtc="2025-04-08T20:17:00Z"/>
          <w:b/>
          <w:vanish/>
          <w:sz w:val="22"/>
          <w:szCs w:val="22"/>
          <w:u w:val="single"/>
        </w:rPr>
      </w:pPr>
    </w:p>
    <w:p w14:paraId="3BD7BF5B" w14:textId="77777777" w:rsidR="00B8315E" w:rsidRPr="00B8315E" w:rsidRDefault="00B8315E" w:rsidP="00B8315E">
      <w:pPr>
        <w:pStyle w:val="ListParagraph"/>
        <w:widowControl w:val="0"/>
        <w:numPr>
          <w:ilvl w:val="0"/>
          <w:numId w:val="27"/>
        </w:numPr>
        <w:ind w:left="360"/>
        <w:rPr>
          <w:ins w:id="1277" w:author="Andrew Balzer" w:date="2025-04-08T16:17:00Z" w16du:dateUtc="2025-04-08T20:17:00Z"/>
          <w:b/>
          <w:vanish/>
          <w:sz w:val="22"/>
          <w:szCs w:val="22"/>
          <w:u w:val="single"/>
        </w:rPr>
      </w:pPr>
    </w:p>
    <w:p w14:paraId="5ED4D688" w14:textId="77777777" w:rsidR="00B8315E" w:rsidRPr="00B8315E" w:rsidRDefault="00B8315E" w:rsidP="00B8315E">
      <w:pPr>
        <w:pStyle w:val="ListParagraph"/>
        <w:widowControl w:val="0"/>
        <w:numPr>
          <w:ilvl w:val="0"/>
          <w:numId w:val="27"/>
        </w:numPr>
        <w:ind w:left="360"/>
        <w:rPr>
          <w:ins w:id="1278" w:author="Andrew Balzer" w:date="2025-04-08T16:17:00Z" w16du:dateUtc="2025-04-08T20:17:00Z"/>
          <w:b/>
          <w:vanish/>
          <w:sz w:val="22"/>
          <w:szCs w:val="22"/>
          <w:u w:val="single"/>
        </w:rPr>
      </w:pPr>
    </w:p>
    <w:p w14:paraId="2636FC65" w14:textId="77777777" w:rsidR="00B8315E" w:rsidRPr="00B8315E" w:rsidRDefault="00B8315E" w:rsidP="00B8315E">
      <w:pPr>
        <w:pStyle w:val="ListParagraph"/>
        <w:widowControl w:val="0"/>
        <w:numPr>
          <w:ilvl w:val="0"/>
          <w:numId w:val="27"/>
        </w:numPr>
        <w:ind w:left="360"/>
        <w:rPr>
          <w:ins w:id="1279" w:author="Andrew Balzer" w:date="2025-04-08T16:17:00Z" w16du:dateUtc="2025-04-08T20:17:00Z"/>
          <w:b/>
          <w:vanish/>
          <w:sz w:val="22"/>
          <w:szCs w:val="22"/>
          <w:u w:val="single"/>
        </w:rPr>
      </w:pPr>
    </w:p>
    <w:p w14:paraId="73726CED" w14:textId="77777777" w:rsidR="00305D36" w:rsidRPr="00B8315E" w:rsidRDefault="00305D36" w:rsidP="00B8315E">
      <w:pPr>
        <w:pStyle w:val="ListParagraph"/>
        <w:widowControl w:val="0"/>
        <w:numPr>
          <w:ilvl w:val="0"/>
          <w:numId w:val="27"/>
        </w:numPr>
        <w:rPr>
          <w:b/>
          <w:vanish/>
          <w:sz w:val="22"/>
          <w:u w:val="single"/>
          <w:rPrChange w:id="1280" w:author="Andrew Balzer" w:date="2025-04-08T16:17:00Z" w16du:dateUtc="2025-04-08T20:17:00Z">
            <w:rPr>
              <w:bCs/>
              <w:sz w:val="22"/>
              <w:szCs w:val="22"/>
            </w:rPr>
          </w:rPrChange>
        </w:rPr>
        <w:pPrChange w:id="1281" w:author="Andrew Balzer" w:date="2025-04-08T16:17:00Z" w16du:dateUtc="2025-04-08T20:17:00Z">
          <w:pPr>
            <w:widowControl w:val="0"/>
          </w:pPr>
        </w:pPrChange>
      </w:pPr>
    </w:p>
    <w:p w14:paraId="5D906D95" w14:textId="66CEE836" w:rsidR="00305D36" w:rsidRDefault="00305D36" w:rsidP="00B8315E">
      <w:pPr>
        <w:widowControl w:val="0"/>
        <w:numPr>
          <w:ilvl w:val="1"/>
          <w:numId w:val="27"/>
        </w:numPr>
        <w:ind w:left="720" w:hanging="720"/>
        <w:rPr>
          <w:bCs/>
          <w:sz w:val="22"/>
          <w:szCs w:val="22"/>
        </w:rPr>
        <w:pPrChange w:id="1282" w:author="Andrew Balzer" w:date="2025-04-08T16:17:00Z" w16du:dateUtc="2025-04-08T20:17:00Z">
          <w:pPr>
            <w:widowControl w:val="0"/>
            <w:numPr>
              <w:numId w:val="27"/>
            </w:numPr>
            <w:ind w:left="720" w:hanging="360"/>
          </w:pPr>
        </w:pPrChange>
      </w:pPr>
      <w:r w:rsidRPr="00B8315E">
        <w:rPr>
          <w:rStyle w:val="Heading2Char"/>
          <w:rPrChange w:id="1283" w:author="Andrew Balzer" w:date="2025-04-08T16:17:00Z" w16du:dateUtc="2025-04-08T20:17:00Z">
            <w:rPr>
              <w:b/>
              <w:sz w:val="22"/>
              <w:szCs w:val="22"/>
              <w:u w:val="single"/>
            </w:rPr>
          </w:rPrChange>
        </w:rPr>
        <w:t>Binding Effect</w:t>
      </w:r>
      <w:r w:rsidRPr="00130FF8">
        <w:rPr>
          <w:b/>
          <w:sz w:val="22"/>
          <w:szCs w:val="22"/>
        </w:rPr>
        <w:t>.</w:t>
      </w:r>
      <w:r>
        <w:rPr>
          <w:bCs/>
          <w:sz w:val="22"/>
          <w:szCs w:val="22"/>
        </w:rPr>
        <w:t xml:space="preserve">  </w:t>
      </w:r>
      <w:r w:rsidR="00130FF8">
        <w:rPr>
          <w:bCs/>
          <w:sz w:val="22"/>
          <w:szCs w:val="22"/>
        </w:rPr>
        <w:t>This Agreement shall be binding upon the parties hereto and their heirs, legal representatives, executors, administrators, personal representatives, successors, assigns (subject to the provisions of this Agreement), and any other transferee and the spouse of any individual Shareholder.</w:t>
      </w:r>
    </w:p>
    <w:p w14:paraId="1E590263" w14:textId="59CE3E3B" w:rsidR="00305D36" w:rsidRDefault="00305D36" w:rsidP="00B8315E">
      <w:pPr>
        <w:widowControl w:val="0"/>
        <w:rPr>
          <w:bCs/>
          <w:sz w:val="22"/>
          <w:szCs w:val="22"/>
        </w:rPr>
        <w:pPrChange w:id="1284" w:author="Andrew Balzer" w:date="2025-04-08T16:17:00Z" w16du:dateUtc="2025-04-08T20:17:00Z">
          <w:pPr>
            <w:widowControl w:val="0"/>
            <w:ind w:left="720"/>
          </w:pPr>
        </w:pPrChange>
      </w:pPr>
    </w:p>
    <w:p w14:paraId="41FFC93B" w14:textId="47659FBA" w:rsidR="00305D36" w:rsidRDefault="00305D36" w:rsidP="00B8315E">
      <w:pPr>
        <w:widowControl w:val="0"/>
        <w:numPr>
          <w:ilvl w:val="1"/>
          <w:numId w:val="27"/>
        </w:numPr>
        <w:ind w:left="720" w:hanging="720"/>
        <w:rPr>
          <w:bCs/>
          <w:sz w:val="22"/>
          <w:szCs w:val="22"/>
        </w:rPr>
        <w:pPrChange w:id="1285" w:author="Andrew Balzer" w:date="2025-04-08T16:17:00Z" w16du:dateUtc="2025-04-08T20:17:00Z">
          <w:pPr>
            <w:widowControl w:val="0"/>
            <w:numPr>
              <w:numId w:val="27"/>
            </w:numPr>
            <w:ind w:left="720" w:hanging="360"/>
          </w:pPr>
        </w:pPrChange>
      </w:pPr>
      <w:r w:rsidRPr="00B8315E">
        <w:rPr>
          <w:rStyle w:val="Heading2Char"/>
          <w:rPrChange w:id="1286" w:author="Andrew Balzer" w:date="2025-04-08T16:17:00Z" w16du:dateUtc="2025-04-08T20:17:00Z">
            <w:rPr>
              <w:b/>
              <w:sz w:val="22"/>
              <w:szCs w:val="22"/>
              <w:u w:val="single"/>
            </w:rPr>
          </w:rPrChange>
        </w:rPr>
        <w:t>Shares Covered by this Agreement</w:t>
      </w:r>
      <w:r w:rsidRPr="00130FF8">
        <w:rPr>
          <w:b/>
          <w:sz w:val="22"/>
          <w:szCs w:val="22"/>
        </w:rPr>
        <w:t>.</w:t>
      </w:r>
      <w:r>
        <w:rPr>
          <w:bCs/>
          <w:sz w:val="22"/>
          <w:szCs w:val="22"/>
        </w:rPr>
        <w:t xml:space="preserve">  </w:t>
      </w:r>
      <w:r w:rsidR="00130FF8">
        <w:rPr>
          <w:bCs/>
          <w:sz w:val="22"/>
          <w:szCs w:val="22"/>
        </w:rPr>
        <w:t xml:space="preserve">This Agreement shall apply to all Shares of the Company, regardless of the Class of Shares, that are now or hereafter registered in the Company’s records in the name of a Shareholder and to all Shares now or hereafter beneficially owned by a Shareholder pursuant to a trust under which the Shareholder is a beneficiary. This Agreement shall also apply to any stock options and any warrants, stock conversion privileges, or any other share rights actually or beneficially now or hereafter owned by a Shareholder, and all Shares or rights to Shares of any other corporation into which such Shares may be changed, or for which they may be exchanged, whether through reorganization, recapitalization, stock split-up, combinations of Shares, merger, or consolidation. Any Shares acquired by means of </w:t>
      </w:r>
      <w:r w:rsidR="00522272">
        <w:rPr>
          <w:bCs/>
          <w:sz w:val="22"/>
          <w:szCs w:val="22"/>
        </w:rPr>
        <w:t xml:space="preserve">compensation, </w:t>
      </w:r>
      <w:r w:rsidR="00130FF8">
        <w:rPr>
          <w:bCs/>
          <w:sz w:val="22"/>
          <w:szCs w:val="22"/>
        </w:rPr>
        <w:t xml:space="preserve">stock options, warrants, conversion privileges, </w:t>
      </w:r>
      <w:r w:rsidR="00522272">
        <w:rPr>
          <w:bCs/>
          <w:sz w:val="22"/>
          <w:szCs w:val="22"/>
        </w:rPr>
        <w:t>or other right exercised subsequent to any sale or other Transfer pursuant to this Agreement shall be offered for sale at the same price and on the identical other terms as the other Shares owned or previously owned by the Shareholder acquiring such Shares.</w:t>
      </w:r>
    </w:p>
    <w:p w14:paraId="6A3CA16C" w14:textId="77777777" w:rsidR="00305D36" w:rsidRDefault="00305D36" w:rsidP="00B8315E">
      <w:pPr>
        <w:widowControl w:val="0"/>
        <w:ind w:left="720"/>
        <w:rPr>
          <w:bCs/>
          <w:sz w:val="22"/>
          <w:szCs w:val="22"/>
        </w:rPr>
        <w:pPrChange w:id="1287" w:author="Andrew Balzer" w:date="2025-04-08T16:17:00Z" w16du:dateUtc="2025-04-08T20:17:00Z">
          <w:pPr>
            <w:pStyle w:val="ListParagraph"/>
          </w:pPr>
        </w:pPrChange>
      </w:pPr>
    </w:p>
    <w:p w14:paraId="09F2D994" w14:textId="68229018" w:rsidR="00305D36" w:rsidRDefault="00305D36" w:rsidP="00B8315E">
      <w:pPr>
        <w:widowControl w:val="0"/>
        <w:numPr>
          <w:ilvl w:val="1"/>
          <w:numId w:val="27"/>
        </w:numPr>
        <w:ind w:left="720" w:hanging="720"/>
        <w:rPr>
          <w:bCs/>
          <w:sz w:val="22"/>
          <w:szCs w:val="22"/>
        </w:rPr>
        <w:pPrChange w:id="1288" w:author="Andrew Balzer" w:date="2025-04-08T16:17:00Z" w16du:dateUtc="2025-04-08T20:17:00Z">
          <w:pPr>
            <w:widowControl w:val="0"/>
            <w:numPr>
              <w:numId w:val="27"/>
            </w:numPr>
            <w:ind w:left="720" w:hanging="360"/>
          </w:pPr>
        </w:pPrChange>
      </w:pPr>
      <w:r w:rsidRPr="00B8315E">
        <w:rPr>
          <w:rStyle w:val="Heading2Char"/>
          <w:rPrChange w:id="1289" w:author="Andrew Balzer" w:date="2025-04-08T16:17:00Z" w16du:dateUtc="2025-04-08T20:17:00Z">
            <w:rPr>
              <w:b/>
              <w:sz w:val="22"/>
              <w:szCs w:val="22"/>
              <w:u w:val="single"/>
            </w:rPr>
          </w:rPrChange>
        </w:rPr>
        <w:t>Remedies</w:t>
      </w:r>
      <w:r w:rsidRPr="00130FF8">
        <w:rPr>
          <w:b/>
          <w:sz w:val="22"/>
          <w:szCs w:val="22"/>
        </w:rPr>
        <w:t>.</w:t>
      </w:r>
      <w:r>
        <w:rPr>
          <w:bCs/>
          <w:sz w:val="22"/>
          <w:szCs w:val="22"/>
        </w:rPr>
        <w:t xml:space="preserve">  </w:t>
      </w:r>
      <w:r w:rsidR="00522272">
        <w:rPr>
          <w:bCs/>
          <w:sz w:val="22"/>
          <w:szCs w:val="22"/>
        </w:rPr>
        <w:t>The parties hereto understand and agree that irreparable injury would be caused to the Shareholders and the Company by failure to comply with the terms of this Agreement; that in the event of any actual or threatened default in or breach of any of the provisions in this Agreement the party or parties who are aggrieved thereby shall have the right to specific performance and/or an injunction, as well as monetary damages and any other appropriate relief in law or in equity which may be granted by any court in the United States of America; and that all such rights and remedies shall be cumulative and non-exclusive. Time and strict performance are of the essence of this Agreement.</w:t>
      </w:r>
    </w:p>
    <w:p w14:paraId="267E8952" w14:textId="77777777" w:rsidR="00305D36" w:rsidRDefault="00305D36" w:rsidP="00130FF8">
      <w:pPr>
        <w:pStyle w:val="ListParagraph"/>
        <w:rPr>
          <w:b/>
          <w:sz w:val="22"/>
          <w:u w:val="single"/>
          <w:rPrChange w:id="1290" w:author="Andrew Balzer" w:date="2025-04-08T16:17:00Z" w16du:dateUtc="2025-04-08T20:17:00Z">
            <w:rPr>
              <w:bCs/>
              <w:sz w:val="22"/>
              <w:szCs w:val="22"/>
            </w:rPr>
          </w:rPrChange>
        </w:rPr>
      </w:pPr>
    </w:p>
    <w:p w14:paraId="02CA4ECD" w14:textId="469FD2B6" w:rsidR="00305D36" w:rsidRDefault="00305D36" w:rsidP="00B8315E">
      <w:pPr>
        <w:widowControl w:val="0"/>
        <w:numPr>
          <w:ilvl w:val="1"/>
          <w:numId w:val="27"/>
        </w:numPr>
        <w:ind w:left="720" w:hanging="720"/>
        <w:rPr>
          <w:bCs/>
          <w:sz w:val="22"/>
          <w:szCs w:val="22"/>
        </w:rPr>
        <w:pPrChange w:id="1291" w:author="Andrew Balzer" w:date="2025-04-08T16:17:00Z" w16du:dateUtc="2025-04-08T20:17:00Z">
          <w:pPr>
            <w:widowControl w:val="0"/>
            <w:numPr>
              <w:numId w:val="27"/>
            </w:numPr>
            <w:ind w:left="720" w:hanging="360"/>
          </w:pPr>
        </w:pPrChange>
      </w:pPr>
      <w:r w:rsidRPr="00B8315E">
        <w:rPr>
          <w:rStyle w:val="Heading2Char"/>
          <w:rPrChange w:id="1292" w:author="Andrew Balzer" w:date="2025-04-08T16:17:00Z" w16du:dateUtc="2025-04-08T20:17:00Z">
            <w:rPr>
              <w:b/>
              <w:sz w:val="22"/>
              <w:szCs w:val="22"/>
              <w:u w:val="single"/>
            </w:rPr>
          </w:rPrChange>
        </w:rPr>
        <w:t>Waiver</w:t>
      </w:r>
      <w:r w:rsidRPr="00130FF8">
        <w:rPr>
          <w:b/>
          <w:sz w:val="22"/>
          <w:szCs w:val="22"/>
        </w:rPr>
        <w:t>.</w:t>
      </w:r>
      <w:r>
        <w:rPr>
          <w:bCs/>
          <w:sz w:val="22"/>
          <w:szCs w:val="22"/>
        </w:rPr>
        <w:t xml:space="preserve">  </w:t>
      </w:r>
      <w:r w:rsidR="00522272">
        <w:rPr>
          <w:bCs/>
          <w:sz w:val="22"/>
          <w:szCs w:val="22"/>
        </w:rPr>
        <w:t>A party’s failure to insist on compliance or enforcement of any provision of this Agreement shall not affect the validity or enforceability, or constitute a waiver of future enforcement, of that provision or of any other provision of this Agreement by that party or any other party.</w:t>
      </w:r>
    </w:p>
    <w:p w14:paraId="4AA1ECDC" w14:textId="77777777" w:rsidR="00305D36" w:rsidRDefault="00305D36" w:rsidP="00130FF8">
      <w:pPr>
        <w:pStyle w:val="ListParagraph"/>
        <w:rPr>
          <w:b/>
          <w:sz w:val="22"/>
          <w:u w:val="single"/>
          <w:rPrChange w:id="1293" w:author="Andrew Balzer" w:date="2025-04-08T16:17:00Z" w16du:dateUtc="2025-04-08T20:17:00Z">
            <w:rPr>
              <w:bCs/>
              <w:sz w:val="22"/>
              <w:szCs w:val="22"/>
            </w:rPr>
          </w:rPrChange>
        </w:rPr>
      </w:pPr>
    </w:p>
    <w:p w14:paraId="685EEB72" w14:textId="679C2774" w:rsidR="00305D36" w:rsidRDefault="00305D36" w:rsidP="00B8315E">
      <w:pPr>
        <w:widowControl w:val="0"/>
        <w:numPr>
          <w:ilvl w:val="1"/>
          <w:numId w:val="27"/>
        </w:numPr>
        <w:ind w:left="720" w:hanging="720"/>
        <w:rPr>
          <w:bCs/>
          <w:sz w:val="22"/>
          <w:szCs w:val="22"/>
        </w:rPr>
        <w:pPrChange w:id="1294" w:author="Andrew Balzer" w:date="2025-04-08T16:17:00Z" w16du:dateUtc="2025-04-08T20:17:00Z">
          <w:pPr>
            <w:widowControl w:val="0"/>
            <w:numPr>
              <w:numId w:val="27"/>
            </w:numPr>
            <w:ind w:left="720" w:hanging="360"/>
          </w:pPr>
        </w:pPrChange>
      </w:pPr>
      <w:r w:rsidRPr="00B8315E">
        <w:rPr>
          <w:rStyle w:val="Heading2Char"/>
          <w:rPrChange w:id="1295" w:author="Andrew Balzer" w:date="2025-04-08T16:17:00Z" w16du:dateUtc="2025-04-08T20:17:00Z">
            <w:rPr>
              <w:b/>
              <w:sz w:val="22"/>
              <w:szCs w:val="22"/>
              <w:u w:val="single"/>
            </w:rPr>
          </w:rPrChange>
        </w:rPr>
        <w:t>Severability</w:t>
      </w:r>
      <w:r w:rsidRPr="00130FF8">
        <w:rPr>
          <w:b/>
          <w:sz w:val="22"/>
          <w:szCs w:val="22"/>
        </w:rPr>
        <w:t>.</w:t>
      </w:r>
      <w:r>
        <w:rPr>
          <w:bCs/>
          <w:sz w:val="22"/>
          <w:szCs w:val="22"/>
        </w:rPr>
        <w:t xml:space="preserve">  </w:t>
      </w:r>
      <w:r w:rsidR="00522272">
        <w:rPr>
          <w:bCs/>
          <w:sz w:val="22"/>
          <w:szCs w:val="22"/>
        </w:rPr>
        <w:t xml:space="preserve">The invalidity or unenforceability of any provision in the Agreement by judgment or court order shall not in any way affect the </w:t>
      </w:r>
      <w:r w:rsidR="00BD3B9A">
        <w:rPr>
          <w:bCs/>
          <w:sz w:val="22"/>
          <w:szCs w:val="22"/>
        </w:rPr>
        <w:t>validity or enforceability of any other provision, and this Agreement shall be construed in all respects as if such invalid or unenforceable provision had never been in the Agreement.</w:t>
      </w:r>
    </w:p>
    <w:p w14:paraId="38D4628C" w14:textId="77777777" w:rsidR="00305D36" w:rsidRDefault="00305D36" w:rsidP="00130FF8">
      <w:pPr>
        <w:pStyle w:val="ListParagraph"/>
        <w:rPr>
          <w:b/>
          <w:sz w:val="22"/>
          <w:u w:val="single"/>
          <w:rPrChange w:id="1296" w:author="Andrew Balzer" w:date="2025-04-08T16:17:00Z" w16du:dateUtc="2025-04-08T20:17:00Z">
            <w:rPr>
              <w:bCs/>
              <w:sz w:val="22"/>
              <w:szCs w:val="22"/>
            </w:rPr>
          </w:rPrChange>
        </w:rPr>
      </w:pPr>
    </w:p>
    <w:p w14:paraId="485E33ED" w14:textId="1F87E67F" w:rsidR="00305D36" w:rsidRDefault="00305D36" w:rsidP="00B8315E">
      <w:pPr>
        <w:widowControl w:val="0"/>
        <w:numPr>
          <w:ilvl w:val="1"/>
          <w:numId w:val="27"/>
        </w:numPr>
        <w:ind w:left="720" w:hanging="720"/>
        <w:rPr>
          <w:bCs/>
          <w:sz w:val="22"/>
          <w:szCs w:val="22"/>
        </w:rPr>
        <w:pPrChange w:id="1297" w:author="Andrew Balzer" w:date="2025-04-08T16:17:00Z" w16du:dateUtc="2025-04-08T20:17:00Z">
          <w:pPr>
            <w:widowControl w:val="0"/>
            <w:numPr>
              <w:numId w:val="27"/>
            </w:numPr>
            <w:ind w:left="720" w:hanging="360"/>
          </w:pPr>
        </w:pPrChange>
      </w:pPr>
      <w:r w:rsidRPr="00B8315E">
        <w:rPr>
          <w:rStyle w:val="Heading2Char"/>
          <w:rPrChange w:id="1298" w:author="Andrew Balzer" w:date="2025-04-08T16:17:00Z" w16du:dateUtc="2025-04-08T20:17:00Z">
            <w:rPr>
              <w:b/>
              <w:sz w:val="22"/>
              <w:szCs w:val="22"/>
              <w:u w:val="single"/>
            </w:rPr>
          </w:rPrChange>
        </w:rPr>
        <w:t>Entire Agreement</w:t>
      </w:r>
      <w:r w:rsidRPr="00130FF8">
        <w:rPr>
          <w:b/>
          <w:sz w:val="22"/>
          <w:szCs w:val="22"/>
        </w:rPr>
        <w:t>.</w:t>
      </w:r>
      <w:r>
        <w:rPr>
          <w:bCs/>
          <w:sz w:val="22"/>
          <w:szCs w:val="22"/>
        </w:rPr>
        <w:t xml:space="preserve">  </w:t>
      </w:r>
      <w:r w:rsidR="00BD3B9A">
        <w:rPr>
          <w:bCs/>
          <w:sz w:val="22"/>
          <w:szCs w:val="22"/>
        </w:rPr>
        <w:t>The parties hereto expressly acknowledge that this Agreement constitutes the entire contract between the parties regarding ownership of Shares in the Company and that, unless otherwise provided in this Agreement, any other agreements or understandings, oral or written, of any nature with respect to such matters are hereby superseded and revoked.</w:t>
      </w:r>
    </w:p>
    <w:p w14:paraId="0B91BDB9" w14:textId="77777777" w:rsidR="00305D36" w:rsidRDefault="00305D36" w:rsidP="00130FF8">
      <w:pPr>
        <w:pStyle w:val="ListParagraph"/>
        <w:rPr>
          <w:b/>
          <w:sz w:val="22"/>
          <w:u w:val="single"/>
          <w:rPrChange w:id="1299" w:author="Andrew Balzer" w:date="2025-04-08T16:17:00Z" w16du:dateUtc="2025-04-08T20:17:00Z">
            <w:rPr>
              <w:bCs/>
              <w:sz w:val="22"/>
              <w:szCs w:val="22"/>
            </w:rPr>
          </w:rPrChange>
        </w:rPr>
      </w:pPr>
    </w:p>
    <w:p w14:paraId="2E22288B" w14:textId="6F01647A" w:rsidR="00305D36" w:rsidRDefault="00305D36" w:rsidP="00B8315E">
      <w:pPr>
        <w:widowControl w:val="0"/>
        <w:numPr>
          <w:ilvl w:val="1"/>
          <w:numId w:val="27"/>
        </w:numPr>
        <w:ind w:left="720" w:hanging="720"/>
        <w:rPr>
          <w:bCs/>
          <w:sz w:val="22"/>
          <w:szCs w:val="22"/>
        </w:rPr>
        <w:pPrChange w:id="1300" w:author="Andrew Balzer" w:date="2025-04-08T16:17:00Z" w16du:dateUtc="2025-04-08T20:17:00Z">
          <w:pPr>
            <w:widowControl w:val="0"/>
            <w:numPr>
              <w:numId w:val="27"/>
            </w:numPr>
            <w:ind w:left="720" w:hanging="360"/>
          </w:pPr>
        </w:pPrChange>
      </w:pPr>
      <w:r w:rsidRPr="00B8315E">
        <w:rPr>
          <w:rStyle w:val="Heading2Char"/>
          <w:rPrChange w:id="1301" w:author="Andrew Balzer" w:date="2025-04-08T16:17:00Z" w16du:dateUtc="2025-04-08T20:17:00Z">
            <w:rPr>
              <w:b/>
              <w:sz w:val="22"/>
              <w:szCs w:val="22"/>
              <w:u w:val="single"/>
            </w:rPr>
          </w:rPrChange>
        </w:rPr>
        <w:t>Attorney Fees</w:t>
      </w:r>
      <w:r w:rsidRPr="00130FF8">
        <w:rPr>
          <w:b/>
          <w:sz w:val="22"/>
          <w:szCs w:val="22"/>
        </w:rPr>
        <w:t>.</w:t>
      </w:r>
      <w:r>
        <w:rPr>
          <w:bCs/>
          <w:sz w:val="22"/>
          <w:szCs w:val="22"/>
        </w:rPr>
        <w:t xml:space="preserve">  </w:t>
      </w:r>
      <w:r w:rsidR="00BD3B9A">
        <w:rPr>
          <w:bCs/>
          <w:sz w:val="22"/>
          <w:szCs w:val="22"/>
        </w:rPr>
        <w:t xml:space="preserve">In the event suit, arbitration, or other action (excluding mediation under </w:t>
      </w:r>
      <w:r w:rsidR="00BD3B9A" w:rsidRPr="00956738">
        <w:rPr>
          <w:bCs/>
          <w:sz w:val="22"/>
          <w:szCs w:val="22"/>
          <w:highlight w:val="yellow"/>
        </w:rPr>
        <w:t xml:space="preserve">Section </w:t>
      </w:r>
      <w:ins w:id="1302" w:author="Andrew Balzer" w:date="2025-04-08T16:17:00Z" w16du:dateUtc="2025-04-08T20:17:00Z">
        <w:r w:rsidR="00B8315E" w:rsidRPr="00B8315E">
          <w:rPr>
            <w:bCs/>
            <w:sz w:val="22"/>
            <w:szCs w:val="22"/>
            <w:highlight w:val="yellow"/>
          </w:rPr>
          <w:t>11.3</w:t>
        </w:r>
      </w:ins>
      <w:del w:id="1303" w:author="Andrew Balzer" w:date="2025-04-08T16:17:00Z" w16du:dateUtc="2025-04-08T20:17:00Z">
        <w:r w:rsidR="00BD3B9A" w:rsidRPr="00956738">
          <w:rPr>
            <w:bCs/>
            <w:sz w:val="22"/>
            <w:szCs w:val="22"/>
            <w:highlight w:val="yellow"/>
          </w:rPr>
          <w:delText>__</w:delText>
        </w:r>
        <w:r w:rsidR="00BD3B9A">
          <w:rPr>
            <w:bCs/>
            <w:sz w:val="22"/>
            <w:szCs w:val="22"/>
          </w:rPr>
          <w:delText xml:space="preserve"> of </w:delText>
        </w:r>
        <w:r w:rsidR="00BD3B9A" w:rsidRPr="00956738">
          <w:rPr>
            <w:bCs/>
            <w:sz w:val="22"/>
            <w:szCs w:val="22"/>
            <w:highlight w:val="yellow"/>
          </w:rPr>
          <w:delText>Article __</w:delText>
        </w:r>
        <w:r w:rsidR="00BD3B9A">
          <w:rPr>
            <w:bCs/>
            <w:sz w:val="22"/>
            <w:szCs w:val="22"/>
          </w:rPr>
          <w:delText xml:space="preserve"> of this Agreement</w:delText>
        </w:r>
      </w:del>
      <w:r w:rsidR="00BD3B9A">
        <w:rPr>
          <w:bCs/>
          <w:sz w:val="22"/>
          <w:szCs w:val="22"/>
        </w:rPr>
        <w:t>), is brought to enforce or rescind any of the terms of this Agreement, or to resolve a dispute between parties to this Agreement, the prevailing party shall recover, and the losing party hereby agrees to pay, a reasonable attorney fee incurred in the suit, arbitration, or other action in the trial and in all appellate courts to be fixed by the court or the arbitrator(s).</w:t>
      </w:r>
    </w:p>
    <w:p w14:paraId="7DB8D8DE" w14:textId="77777777" w:rsidR="00305D36" w:rsidRDefault="00305D36" w:rsidP="00130FF8">
      <w:pPr>
        <w:pStyle w:val="ListParagraph"/>
        <w:rPr>
          <w:b/>
          <w:sz w:val="22"/>
          <w:u w:val="single"/>
          <w:rPrChange w:id="1304" w:author="Andrew Balzer" w:date="2025-04-08T16:17:00Z" w16du:dateUtc="2025-04-08T20:17:00Z">
            <w:rPr>
              <w:bCs/>
              <w:sz w:val="22"/>
              <w:szCs w:val="22"/>
            </w:rPr>
          </w:rPrChange>
        </w:rPr>
      </w:pPr>
    </w:p>
    <w:p w14:paraId="49F0E7B8" w14:textId="403E68D0" w:rsidR="00E64979" w:rsidRPr="00B8315E" w:rsidRDefault="00305D36" w:rsidP="00B8315E">
      <w:pPr>
        <w:widowControl w:val="0"/>
        <w:numPr>
          <w:ilvl w:val="1"/>
          <w:numId w:val="27"/>
        </w:numPr>
        <w:ind w:left="720" w:hanging="720"/>
        <w:rPr>
          <w:sz w:val="22"/>
          <w:rPrChange w:id="1305" w:author="Andrew Balzer" w:date="2025-04-08T16:17:00Z" w16du:dateUtc="2025-04-08T20:17:00Z">
            <w:rPr>
              <w:b/>
              <w:sz w:val="22"/>
              <w:szCs w:val="22"/>
            </w:rPr>
          </w:rPrChange>
        </w:rPr>
        <w:pPrChange w:id="1306" w:author="Andrew Balzer" w:date="2025-04-08T16:17:00Z" w16du:dateUtc="2025-04-08T20:17:00Z">
          <w:pPr>
            <w:widowControl w:val="0"/>
            <w:numPr>
              <w:numId w:val="27"/>
            </w:numPr>
            <w:ind w:left="720" w:hanging="360"/>
          </w:pPr>
        </w:pPrChange>
      </w:pPr>
      <w:r w:rsidRPr="00B8315E">
        <w:rPr>
          <w:rStyle w:val="Heading2Char"/>
          <w:rPrChange w:id="1307" w:author="Andrew Balzer" w:date="2025-04-08T16:17:00Z" w16du:dateUtc="2025-04-08T20:17:00Z">
            <w:rPr>
              <w:b/>
              <w:sz w:val="22"/>
              <w:szCs w:val="22"/>
              <w:u w:val="single"/>
            </w:rPr>
          </w:rPrChange>
        </w:rPr>
        <w:t>Counterparts</w:t>
      </w:r>
      <w:r w:rsidR="00130FF8">
        <w:rPr>
          <w:b/>
          <w:sz w:val="22"/>
          <w:szCs w:val="22"/>
        </w:rPr>
        <w:t>.</w:t>
      </w:r>
      <w:r w:rsidR="00130FF8">
        <w:rPr>
          <w:bCs/>
          <w:sz w:val="22"/>
          <w:szCs w:val="22"/>
        </w:rPr>
        <w:t xml:space="preserve">  </w:t>
      </w:r>
      <w:r w:rsidR="00E64979">
        <w:rPr>
          <w:bCs/>
          <w:sz w:val="22"/>
          <w:szCs w:val="22"/>
        </w:rPr>
        <w:t>T</w:t>
      </w:r>
      <w:r w:rsidR="00E64979" w:rsidRPr="00E64979">
        <w:rPr>
          <w:bCs/>
          <w:sz w:val="22"/>
          <w:szCs w:val="22"/>
        </w:rPr>
        <w:t>his Agreement may be executed in any number of counterparts, each of which shall be deemed an original, and all of which together shall constitute one and the same instrument. A counterpart may be delivered by facsimile or electronic mail (PDF or other electronic format), and such delivery shall be deemed to have the same legal effect as the delivery of an original signed counterpart.</w:t>
      </w:r>
      <w:r w:rsidR="00E64979">
        <w:rPr>
          <w:bCs/>
          <w:sz w:val="22"/>
          <w:szCs w:val="22"/>
        </w:rPr>
        <w:t xml:space="preserve"> </w:t>
      </w:r>
      <w:r w:rsidR="00E64979" w:rsidRPr="00E64979">
        <w:rPr>
          <w:bCs/>
          <w:sz w:val="22"/>
          <w:szCs w:val="22"/>
        </w:rPr>
        <w:t>For the purposes of this Agreement, any signature executed and transmitted electronically (e.g., via email or an electronic signature platform) shall be deemed to be an original signature, and shall be valid and binding for all purposes.</w:t>
      </w:r>
    </w:p>
    <w:p w14:paraId="127566FB" w14:textId="61851D81" w:rsidR="00E64979" w:rsidRPr="00E64979" w:rsidRDefault="00E64979" w:rsidP="00E64979">
      <w:pPr>
        <w:widowControl w:val="0"/>
        <w:rPr>
          <w:bCs/>
          <w:sz w:val="22"/>
          <w:szCs w:val="22"/>
        </w:rPr>
      </w:pPr>
    </w:p>
    <w:sectPr w:rsidR="00E64979" w:rsidRPr="00E64979" w:rsidSect="006D36B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080" w:left="108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392C6" w14:textId="77777777" w:rsidR="00D05E03" w:rsidRDefault="00D05E03">
      <w:r>
        <w:separator/>
      </w:r>
    </w:p>
  </w:endnote>
  <w:endnote w:type="continuationSeparator" w:id="0">
    <w:p w14:paraId="2F030D16" w14:textId="77777777" w:rsidR="00D05E03" w:rsidRDefault="00D05E03">
      <w:r>
        <w:continuationSeparator/>
      </w:r>
    </w:p>
  </w:endnote>
  <w:endnote w:type="continuationNotice" w:id="1">
    <w:p w14:paraId="39388037" w14:textId="77777777" w:rsidR="00561A88" w:rsidRDefault="00561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AE743" w14:textId="77777777" w:rsidR="009731AC" w:rsidRDefault="009731AC">
    <w:pPr>
      <w:widowControl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16761" w14:textId="77777777" w:rsidR="009345FD" w:rsidRPr="001339A7" w:rsidRDefault="009345FD">
    <w:pPr>
      <w:pStyle w:val="Footer"/>
      <w:jc w:val="center"/>
      <w:rPr>
        <w:sz w:val="20"/>
      </w:rPr>
    </w:pPr>
    <w:r w:rsidRPr="001339A7">
      <w:rPr>
        <w:sz w:val="20"/>
      </w:rPr>
      <w:fldChar w:fldCharType="begin"/>
    </w:r>
    <w:r w:rsidRPr="001339A7">
      <w:rPr>
        <w:sz w:val="20"/>
      </w:rPr>
      <w:instrText xml:space="preserve"> PAGE   \* MERGEFORMAT </w:instrText>
    </w:r>
    <w:r w:rsidRPr="001339A7">
      <w:rPr>
        <w:sz w:val="20"/>
      </w:rPr>
      <w:fldChar w:fldCharType="separate"/>
    </w:r>
    <w:r w:rsidRPr="001339A7">
      <w:rPr>
        <w:noProof/>
        <w:sz w:val="20"/>
      </w:rPr>
      <w:t>2</w:t>
    </w:r>
    <w:r w:rsidRPr="001339A7">
      <w:rPr>
        <w:noProof/>
        <w:sz w:val="20"/>
      </w:rPr>
      <w:fldChar w:fldCharType="end"/>
    </w:r>
  </w:p>
  <w:p w14:paraId="65FEED68" w14:textId="77777777" w:rsidR="009731AC" w:rsidRDefault="009731AC">
    <w:pPr>
      <w:widowControl w:val="0"/>
      <w:spacing w:line="0" w:lineRule="atLea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28C3" w14:textId="77777777" w:rsidR="001339A7" w:rsidRDefault="00133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198FC" w14:textId="77777777" w:rsidR="00D05E03" w:rsidRDefault="00D05E03">
      <w:r>
        <w:separator/>
      </w:r>
    </w:p>
  </w:footnote>
  <w:footnote w:type="continuationSeparator" w:id="0">
    <w:p w14:paraId="6A0E5023" w14:textId="77777777" w:rsidR="00D05E03" w:rsidRDefault="00D05E03">
      <w:r>
        <w:continuationSeparator/>
      </w:r>
    </w:p>
  </w:footnote>
  <w:footnote w:type="continuationNotice" w:id="1">
    <w:p w14:paraId="6205F5DC" w14:textId="77777777" w:rsidR="00561A88" w:rsidRDefault="00561A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C0DFD" w14:textId="77777777" w:rsidR="009731AC" w:rsidRDefault="009731AC">
    <w:pPr>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FA72" w14:textId="77777777" w:rsidR="009731AC" w:rsidRDefault="009731AC">
    <w:pP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5B7F4" w14:textId="77777777" w:rsidR="001339A7" w:rsidRDefault="00133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703"/>
    <w:multiLevelType w:val="multilevel"/>
    <w:tmpl w:val="EBDE44AC"/>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1" w15:restartNumberingAfterBreak="0">
    <w:nsid w:val="04A54CB4"/>
    <w:multiLevelType w:val="hybridMultilevel"/>
    <w:tmpl w:val="10CA92E4"/>
    <w:lvl w:ilvl="0" w:tplc="9ECCA8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83311"/>
    <w:multiLevelType w:val="hybridMultilevel"/>
    <w:tmpl w:val="0D40B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0B2C742">
      <w:start w:val="1"/>
      <w:numFmt w:val="decimal"/>
      <w:lvlText w:val="%4."/>
      <w:lvlJc w:val="left"/>
      <w:pPr>
        <w:ind w:left="2880" w:hanging="360"/>
      </w:pPr>
      <w:rPr>
        <w:b/>
        <w:bCs w:val="0"/>
      </w:rPr>
    </w:lvl>
    <w:lvl w:ilvl="4" w:tplc="D12AB4DE">
      <w:start w:val="1"/>
      <w:numFmt w:val="lowerLetter"/>
      <w:lvlText w:val="%5."/>
      <w:lvlJc w:val="left"/>
      <w:pPr>
        <w:ind w:left="3600" w:hanging="360"/>
      </w:pPr>
      <w:rPr>
        <w:b/>
        <w:bCs w:val="0"/>
      </w:rPr>
    </w:lvl>
    <w:lvl w:ilvl="5" w:tplc="0409001B">
      <w:start w:val="1"/>
      <w:numFmt w:val="lowerRoman"/>
      <w:lvlText w:val="%6."/>
      <w:lvlJc w:val="right"/>
      <w:pPr>
        <w:ind w:left="4320" w:hanging="180"/>
      </w:pPr>
    </w:lvl>
    <w:lvl w:ilvl="6" w:tplc="D540A716">
      <w:start w:val="1"/>
      <w:numFmt w:val="decimal"/>
      <w:lvlText w:val="%7."/>
      <w:lvlJc w:val="left"/>
      <w:pPr>
        <w:ind w:left="5040" w:hanging="360"/>
      </w:pPr>
      <w:rPr>
        <w:b/>
        <w:bCs w:val="0"/>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9637D"/>
    <w:multiLevelType w:val="multilevel"/>
    <w:tmpl w:val="DD1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0B2C"/>
    <w:multiLevelType w:val="multilevel"/>
    <w:tmpl w:val="46C682D2"/>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9C7BCC"/>
    <w:multiLevelType w:val="hybridMultilevel"/>
    <w:tmpl w:val="48262C8A"/>
    <w:lvl w:ilvl="0" w:tplc="FB78EECA">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13245"/>
    <w:multiLevelType w:val="hybridMultilevel"/>
    <w:tmpl w:val="9BA6D7FE"/>
    <w:lvl w:ilvl="0" w:tplc="DE366494">
      <w:start w:val="1"/>
      <w:numFmt w:val="lowerLetter"/>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rPr>
        <w:b/>
        <w:bCs w:val="0"/>
      </w:rPr>
    </w:lvl>
    <w:lvl w:ilvl="4" w:tplc="FFFFFFFF">
      <w:start w:val="1"/>
      <w:numFmt w:val="lowerLetter"/>
      <w:lvlText w:val="%5."/>
      <w:lvlJc w:val="left"/>
      <w:pPr>
        <w:ind w:left="3960" w:hanging="360"/>
      </w:pPr>
      <w:rPr>
        <w:b/>
        <w:bCs w:val="0"/>
      </w:r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E931E25"/>
    <w:multiLevelType w:val="hybridMultilevel"/>
    <w:tmpl w:val="82DA5346"/>
    <w:lvl w:ilvl="0" w:tplc="0FEEA29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C753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22802F5F"/>
    <w:multiLevelType w:val="hybridMultilevel"/>
    <w:tmpl w:val="60DE91BC"/>
    <w:lvl w:ilvl="0" w:tplc="58BE0CFC">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rPr>
        <w:b/>
        <w:bCs w:val="0"/>
      </w:r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922819"/>
    <w:multiLevelType w:val="hybridMultilevel"/>
    <w:tmpl w:val="5E5A0F8C"/>
    <w:lvl w:ilvl="0" w:tplc="A4980C04">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B5D5C"/>
    <w:multiLevelType w:val="hybridMultilevel"/>
    <w:tmpl w:val="69F8B41A"/>
    <w:lvl w:ilvl="0" w:tplc="F94446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8A2FD50">
      <w:start w:val="1"/>
      <w:numFmt w:val="decimal"/>
      <w:lvlText w:val="%4."/>
      <w:lvlJc w:val="left"/>
      <w:pPr>
        <w:ind w:left="3240" w:hanging="360"/>
      </w:pPr>
      <w:rPr>
        <w:b/>
        <w:bCs w:val="0"/>
      </w:rPr>
    </w:lvl>
    <w:lvl w:ilvl="4" w:tplc="FDDC8BAA">
      <w:start w:val="1"/>
      <w:numFmt w:val="lowerLetter"/>
      <w:lvlText w:val="%5."/>
      <w:lvlJc w:val="left"/>
      <w:pPr>
        <w:ind w:left="3960" w:hanging="360"/>
      </w:pPr>
      <w:rPr>
        <w:b/>
        <w:bCs w:val="0"/>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9D3150"/>
    <w:multiLevelType w:val="hybridMultilevel"/>
    <w:tmpl w:val="C85A9F20"/>
    <w:lvl w:ilvl="0" w:tplc="1B40C1A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734FE"/>
    <w:multiLevelType w:val="hybridMultilevel"/>
    <w:tmpl w:val="5BBE1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00F8F"/>
    <w:multiLevelType w:val="hybridMultilevel"/>
    <w:tmpl w:val="B8EA6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F354F"/>
    <w:multiLevelType w:val="hybridMultilevel"/>
    <w:tmpl w:val="C6867860"/>
    <w:lvl w:ilvl="0" w:tplc="FFFFFFFF">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decimal"/>
      <w:lvlText w:val="%3."/>
      <w:lvlJc w:val="right"/>
      <w:pPr>
        <w:ind w:left="2160" w:hanging="180"/>
      </w:pPr>
      <w:rPr>
        <w:rFonts w:ascii="Times New Roman" w:eastAsia="Times New Roman" w:hAnsi="Times New Roman" w:cs="Times New Roman"/>
        <w:b/>
        <w:bCs w:val="0"/>
      </w:r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931D28"/>
    <w:multiLevelType w:val="hybridMultilevel"/>
    <w:tmpl w:val="779AEE04"/>
    <w:lvl w:ilvl="0" w:tplc="FFFFFFFF">
      <w:start w:val="1"/>
      <w:numFmt w:val="decimal"/>
      <w:lvlText w:val="%1."/>
      <w:lvlJc w:val="left"/>
      <w:pPr>
        <w:ind w:left="504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81BAD"/>
    <w:multiLevelType w:val="multilevel"/>
    <w:tmpl w:val="942E1E04"/>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FC4614"/>
    <w:multiLevelType w:val="hybridMultilevel"/>
    <w:tmpl w:val="31B41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E560A"/>
    <w:multiLevelType w:val="multilevel"/>
    <w:tmpl w:val="085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41675"/>
    <w:multiLevelType w:val="multilevel"/>
    <w:tmpl w:val="5434A8F0"/>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21" w15:restartNumberingAfterBreak="0">
    <w:nsid w:val="3B0C02B2"/>
    <w:multiLevelType w:val="hybridMultilevel"/>
    <w:tmpl w:val="2EC8FA22"/>
    <w:lvl w:ilvl="0" w:tplc="E0B2C742">
      <w:start w:val="1"/>
      <w:numFmt w:val="decimal"/>
      <w:lvlText w:val="%1."/>
      <w:lvlJc w:val="left"/>
      <w:pPr>
        <w:ind w:left="288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D51EF"/>
    <w:multiLevelType w:val="hybridMultilevel"/>
    <w:tmpl w:val="6D6053CC"/>
    <w:lvl w:ilvl="0" w:tplc="4AA40974">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D03357"/>
    <w:multiLevelType w:val="multilevel"/>
    <w:tmpl w:val="A42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66311"/>
    <w:multiLevelType w:val="multilevel"/>
    <w:tmpl w:val="1FCE87D2"/>
    <w:lvl w:ilvl="0">
      <w:start w:val="1"/>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25" w15:restartNumberingAfterBreak="0">
    <w:nsid w:val="43386F89"/>
    <w:multiLevelType w:val="hybridMultilevel"/>
    <w:tmpl w:val="9E66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283517"/>
    <w:multiLevelType w:val="multilevel"/>
    <w:tmpl w:val="FE5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C06CD1"/>
    <w:multiLevelType w:val="hybridMultilevel"/>
    <w:tmpl w:val="CAD83838"/>
    <w:lvl w:ilvl="0" w:tplc="810065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35ECD"/>
    <w:multiLevelType w:val="hybridMultilevel"/>
    <w:tmpl w:val="3FA2BCB4"/>
    <w:lvl w:ilvl="0" w:tplc="BF0CD1B6">
      <w:start w:val="1"/>
      <w:numFmt w:val="decimal"/>
      <w:lvlText w:val="%1."/>
      <w:lvlJc w:val="right"/>
      <w:pPr>
        <w:ind w:left="2160" w:hanging="18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F20F5"/>
    <w:multiLevelType w:val="hybridMultilevel"/>
    <w:tmpl w:val="D068A728"/>
    <w:lvl w:ilvl="0" w:tplc="2C26FB0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1079F"/>
    <w:multiLevelType w:val="hybridMultilevel"/>
    <w:tmpl w:val="098A2E6C"/>
    <w:lvl w:ilvl="0" w:tplc="4F5836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BD46B4"/>
    <w:multiLevelType w:val="hybridMultilevel"/>
    <w:tmpl w:val="985A59EC"/>
    <w:lvl w:ilvl="0" w:tplc="3FB43DEE">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rPr>
        <w:b/>
        <w:bCs w:val="0"/>
      </w:r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575FA5"/>
    <w:multiLevelType w:val="hybridMultilevel"/>
    <w:tmpl w:val="B4A49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B1ABC"/>
    <w:multiLevelType w:val="hybridMultilevel"/>
    <w:tmpl w:val="724C2E4E"/>
    <w:lvl w:ilvl="0" w:tplc="ED7C63B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5B3A3D"/>
    <w:multiLevelType w:val="hybridMultilevel"/>
    <w:tmpl w:val="8F145FDE"/>
    <w:lvl w:ilvl="0" w:tplc="136C7B3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AA0966"/>
    <w:multiLevelType w:val="multilevel"/>
    <w:tmpl w:val="E2125968"/>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6" w15:restartNumberingAfterBreak="0">
    <w:nsid w:val="69871F24"/>
    <w:multiLevelType w:val="multilevel"/>
    <w:tmpl w:val="3F6C6C08"/>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C943FD"/>
    <w:multiLevelType w:val="multilevel"/>
    <w:tmpl w:val="28941E30"/>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none"/>
      </w:rPr>
    </w:lvl>
    <w:lvl w:ilvl="2">
      <w:start w:val="1"/>
      <w:numFmt w:val="lowerLetter"/>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38" w15:restartNumberingAfterBreak="0">
    <w:nsid w:val="6CBC294D"/>
    <w:multiLevelType w:val="multilevel"/>
    <w:tmpl w:val="790646B4"/>
    <w:lvl w:ilvl="0">
      <w:start w:val="1"/>
      <w:numFmt w:val="decimal"/>
      <w:lvlText w:val="%1."/>
      <w:lvlJc w:val="left"/>
      <w:pPr>
        <w:ind w:left="483" w:hanging="361"/>
      </w:pPr>
      <w:rPr>
        <w:rFonts w:hint="default"/>
        <w:w w:val="92"/>
        <w:lang w:val="en-US" w:eastAsia="en-US" w:bidi="ar-SA"/>
      </w:rPr>
    </w:lvl>
    <w:lvl w:ilvl="1">
      <w:start w:val="1"/>
      <w:numFmt w:val="decimal"/>
      <w:lvlText w:val="%1.%2"/>
      <w:lvlJc w:val="left"/>
      <w:pPr>
        <w:ind w:left="131" w:hanging="528"/>
      </w:pPr>
      <w:rPr>
        <w:rFonts w:hint="default"/>
        <w:w w:val="96"/>
        <w:lang w:val="en-US" w:eastAsia="en-US" w:bidi="ar-SA"/>
      </w:rPr>
    </w:lvl>
    <w:lvl w:ilvl="2">
      <w:start w:val="1"/>
      <w:numFmt w:val="decimal"/>
      <w:lvlText w:val="%1.%2.%3"/>
      <w:lvlJc w:val="left"/>
      <w:pPr>
        <w:ind w:left="114" w:hanging="528"/>
      </w:pPr>
      <w:rPr>
        <w:rFonts w:hint="default"/>
        <w:w w:val="94"/>
        <w:lang w:val="en-US" w:eastAsia="en-US" w:bidi="ar-SA"/>
      </w:rPr>
    </w:lvl>
    <w:lvl w:ilvl="3">
      <w:start w:val="1"/>
      <w:numFmt w:val="upperRoman"/>
      <w:lvlText w:val="(%4)"/>
      <w:lvlJc w:val="left"/>
      <w:pPr>
        <w:ind w:left="127" w:hanging="528"/>
      </w:pPr>
      <w:rPr>
        <w:rFonts w:ascii="Times New Roman" w:eastAsia="Times New Roman" w:hAnsi="Times New Roman" w:cs="Times New Roman" w:hint="default"/>
        <w:b w:val="0"/>
        <w:bCs w:val="0"/>
        <w:i w:val="0"/>
        <w:iCs w:val="0"/>
        <w:w w:val="102"/>
        <w:sz w:val="23"/>
        <w:szCs w:val="23"/>
        <w:lang w:val="en-US" w:eastAsia="en-US" w:bidi="ar-SA"/>
      </w:rPr>
    </w:lvl>
    <w:lvl w:ilvl="4">
      <w:numFmt w:val="bullet"/>
      <w:lvlText w:val="•"/>
      <w:lvlJc w:val="left"/>
      <w:pPr>
        <w:ind w:left="1560" w:hanging="528"/>
      </w:pPr>
      <w:rPr>
        <w:rFonts w:hint="default"/>
        <w:lang w:val="en-US" w:eastAsia="en-US" w:bidi="ar-SA"/>
      </w:rPr>
    </w:lvl>
    <w:lvl w:ilvl="5">
      <w:numFmt w:val="bullet"/>
      <w:lvlText w:val="•"/>
      <w:lvlJc w:val="left"/>
      <w:pPr>
        <w:ind w:left="2300" w:hanging="528"/>
      </w:pPr>
      <w:rPr>
        <w:rFonts w:hint="default"/>
        <w:lang w:val="en-US" w:eastAsia="en-US" w:bidi="ar-SA"/>
      </w:rPr>
    </w:lvl>
    <w:lvl w:ilvl="6">
      <w:numFmt w:val="bullet"/>
      <w:lvlText w:val="•"/>
      <w:lvlJc w:val="left"/>
      <w:pPr>
        <w:ind w:left="3768" w:hanging="528"/>
      </w:pPr>
      <w:rPr>
        <w:rFonts w:hint="default"/>
        <w:lang w:val="en-US" w:eastAsia="en-US" w:bidi="ar-SA"/>
      </w:rPr>
    </w:lvl>
    <w:lvl w:ilvl="7">
      <w:numFmt w:val="bullet"/>
      <w:lvlText w:val="•"/>
      <w:lvlJc w:val="left"/>
      <w:pPr>
        <w:ind w:left="5236" w:hanging="528"/>
      </w:pPr>
      <w:rPr>
        <w:rFonts w:hint="default"/>
        <w:lang w:val="en-US" w:eastAsia="en-US" w:bidi="ar-SA"/>
      </w:rPr>
    </w:lvl>
    <w:lvl w:ilvl="8">
      <w:numFmt w:val="bullet"/>
      <w:lvlText w:val="•"/>
      <w:lvlJc w:val="left"/>
      <w:pPr>
        <w:ind w:left="6705" w:hanging="528"/>
      </w:pPr>
      <w:rPr>
        <w:rFonts w:hint="default"/>
        <w:lang w:val="en-US" w:eastAsia="en-US" w:bidi="ar-SA"/>
      </w:rPr>
    </w:lvl>
  </w:abstractNum>
  <w:abstractNum w:abstractNumId="39" w15:restartNumberingAfterBreak="0">
    <w:nsid w:val="6CEB4218"/>
    <w:multiLevelType w:val="hybridMultilevel"/>
    <w:tmpl w:val="94620E2A"/>
    <w:lvl w:ilvl="0" w:tplc="B65C71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26A86"/>
    <w:multiLevelType w:val="hybridMultilevel"/>
    <w:tmpl w:val="C6867860"/>
    <w:lvl w:ilvl="0" w:tplc="87D0964E">
      <w:start w:val="1"/>
      <w:numFmt w:val="lowerLetter"/>
      <w:lvlText w:val="%1."/>
      <w:lvlJc w:val="left"/>
      <w:pPr>
        <w:ind w:left="720" w:hanging="360"/>
      </w:pPr>
      <w:rPr>
        <w:rFonts w:hint="default"/>
        <w:b/>
        <w:bCs w:val="0"/>
      </w:rPr>
    </w:lvl>
    <w:lvl w:ilvl="1" w:tplc="04090019">
      <w:start w:val="1"/>
      <w:numFmt w:val="lowerLetter"/>
      <w:lvlText w:val="%2."/>
      <w:lvlJc w:val="left"/>
      <w:pPr>
        <w:ind w:left="1440" w:hanging="360"/>
      </w:pPr>
    </w:lvl>
    <w:lvl w:ilvl="2" w:tplc="BF0CD1B6">
      <w:start w:val="1"/>
      <w:numFmt w:val="decimal"/>
      <w:lvlText w:val="%3."/>
      <w:lvlJc w:val="right"/>
      <w:pPr>
        <w:ind w:left="2160" w:hanging="180"/>
      </w:pPr>
      <w:rPr>
        <w:rFonts w:ascii="Times New Roman" w:eastAsia="Times New Roman" w:hAnsi="Times New Roman" w:cs="Times New Roman"/>
        <w:b/>
        <w:bCs w:val="0"/>
      </w:rPr>
    </w:lvl>
    <w:lvl w:ilvl="3" w:tplc="162CEE5C">
      <w:start w:val="1"/>
      <w:numFmt w:val="decimal"/>
      <w:lvlText w:val="%4."/>
      <w:lvlJc w:val="left"/>
      <w:pPr>
        <w:ind w:left="2880" w:hanging="360"/>
      </w:pPr>
      <w:rPr>
        <w:b/>
        <w:bCs w:val="0"/>
      </w:rPr>
    </w:lvl>
    <w:lvl w:ilvl="4" w:tplc="83EC6F80">
      <w:start w:val="1"/>
      <w:numFmt w:val="lowerLetter"/>
      <w:lvlText w:val="%5."/>
      <w:lvlJc w:val="left"/>
      <w:pPr>
        <w:ind w:left="3600" w:hanging="360"/>
      </w:pPr>
      <w:rPr>
        <w:b/>
        <w:bCs/>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5B3444"/>
    <w:multiLevelType w:val="hybridMultilevel"/>
    <w:tmpl w:val="6A1EA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34A26"/>
    <w:multiLevelType w:val="hybridMultilevel"/>
    <w:tmpl w:val="8084DE9C"/>
    <w:lvl w:ilvl="0" w:tplc="739E1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A8625E"/>
    <w:multiLevelType w:val="multilevel"/>
    <w:tmpl w:val="D3A86EE2"/>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5963298">
    <w:abstractNumId w:val="34"/>
  </w:num>
  <w:num w:numId="2" w16cid:durableId="1103527472">
    <w:abstractNumId w:val="14"/>
  </w:num>
  <w:num w:numId="3" w16cid:durableId="1822578519">
    <w:abstractNumId w:val="32"/>
  </w:num>
  <w:num w:numId="4" w16cid:durableId="724377233">
    <w:abstractNumId w:val="25"/>
  </w:num>
  <w:num w:numId="5" w16cid:durableId="909388385">
    <w:abstractNumId w:val="29"/>
  </w:num>
  <w:num w:numId="6" w16cid:durableId="1722244612">
    <w:abstractNumId w:val="12"/>
  </w:num>
  <w:num w:numId="7" w16cid:durableId="865944091">
    <w:abstractNumId w:val="42"/>
  </w:num>
  <w:num w:numId="8" w16cid:durableId="1936207172">
    <w:abstractNumId w:val="40"/>
  </w:num>
  <w:num w:numId="9" w16cid:durableId="1981182412">
    <w:abstractNumId w:val="11"/>
  </w:num>
  <w:num w:numId="10" w16cid:durableId="1399087681">
    <w:abstractNumId w:val="18"/>
  </w:num>
  <w:num w:numId="11" w16cid:durableId="280650767">
    <w:abstractNumId w:val="2"/>
  </w:num>
  <w:num w:numId="12" w16cid:durableId="2075230008">
    <w:abstractNumId w:val="28"/>
  </w:num>
  <w:num w:numId="13" w16cid:durableId="1688022547">
    <w:abstractNumId w:val="39"/>
  </w:num>
  <w:num w:numId="14" w16cid:durableId="1080712692">
    <w:abstractNumId w:val="41"/>
  </w:num>
  <w:num w:numId="15" w16cid:durableId="1120682572">
    <w:abstractNumId w:val="6"/>
  </w:num>
  <w:num w:numId="16" w16cid:durableId="1146238207">
    <w:abstractNumId w:val="33"/>
  </w:num>
  <w:num w:numId="17" w16cid:durableId="1941066861">
    <w:abstractNumId w:val="30"/>
  </w:num>
  <w:num w:numId="18" w16cid:durableId="421072823">
    <w:abstractNumId w:val="10"/>
  </w:num>
  <w:num w:numId="19" w16cid:durableId="28920648">
    <w:abstractNumId w:val="1"/>
  </w:num>
  <w:num w:numId="20" w16cid:durableId="562258033">
    <w:abstractNumId w:val="22"/>
  </w:num>
  <w:num w:numId="21" w16cid:durableId="1280649396">
    <w:abstractNumId w:val="5"/>
  </w:num>
  <w:num w:numId="22" w16cid:durableId="63260290">
    <w:abstractNumId w:val="21"/>
  </w:num>
  <w:num w:numId="23" w16cid:durableId="345179900">
    <w:abstractNumId w:val="38"/>
  </w:num>
  <w:num w:numId="24" w16cid:durableId="1791629551">
    <w:abstractNumId w:val="13"/>
  </w:num>
  <w:num w:numId="25" w16cid:durableId="380446742">
    <w:abstractNumId w:val="9"/>
  </w:num>
  <w:num w:numId="26" w16cid:durableId="930505692">
    <w:abstractNumId w:val="31"/>
  </w:num>
  <w:num w:numId="27" w16cid:durableId="1909412553">
    <w:abstractNumId w:val="16"/>
  </w:num>
  <w:num w:numId="28" w16cid:durableId="1189828745">
    <w:abstractNumId w:val="15"/>
  </w:num>
  <w:num w:numId="29" w16cid:durableId="1111824842">
    <w:abstractNumId w:val="37"/>
  </w:num>
  <w:num w:numId="30" w16cid:durableId="1666130036">
    <w:abstractNumId w:val="20"/>
  </w:num>
  <w:num w:numId="31" w16cid:durableId="1094593769">
    <w:abstractNumId w:val="8"/>
  </w:num>
  <w:num w:numId="32" w16cid:durableId="960696757">
    <w:abstractNumId w:val="35"/>
  </w:num>
  <w:num w:numId="33" w16cid:durableId="1764296542">
    <w:abstractNumId w:val="27"/>
  </w:num>
  <w:num w:numId="34" w16cid:durableId="2085029975">
    <w:abstractNumId w:val="4"/>
  </w:num>
  <w:num w:numId="35" w16cid:durableId="61678168">
    <w:abstractNumId w:val="26"/>
  </w:num>
  <w:num w:numId="36" w16cid:durableId="1948196804">
    <w:abstractNumId w:val="0"/>
  </w:num>
  <w:num w:numId="37" w16cid:durableId="829560127">
    <w:abstractNumId w:val="3"/>
  </w:num>
  <w:num w:numId="38" w16cid:durableId="1718776557">
    <w:abstractNumId w:val="24"/>
  </w:num>
  <w:num w:numId="39" w16cid:durableId="945582289">
    <w:abstractNumId w:val="36"/>
  </w:num>
  <w:num w:numId="40" w16cid:durableId="1937056147">
    <w:abstractNumId w:val="23"/>
  </w:num>
  <w:num w:numId="41" w16cid:durableId="1038969881">
    <w:abstractNumId w:val="19"/>
  </w:num>
  <w:num w:numId="42" w16cid:durableId="52044242">
    <w:abstractNumId w:val="7"/>
  </w:num>
  <w:num w:numId="43" w16cid:durableId="1724671764">
    <w:abstractNumId w:val="17"/>
  </w:num>
  <w:num w:numId="44" w16cid:durableId="682820814">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alzer">
    <w15:presenceInfo w15:providerId="AD" w15:userId="S-1-5-21-2838033545-1538688439-2703100262-1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9457"/>
  </w:hdrShapeDefaults>
  <w:footnotePr>
    <w:footnote w:id="-1"/>
    <w:footnote w:id="0"/>
    <w:footnote w:id="1"/>
  </w:footnotePr>
  <w:endnotePr>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98E"/>
    <w:rsid w:val="00003C33"/>
    <w:rsid w:val="000053A5"/>
    <w:rsid w:val="00057E23"/>
    <w:rsid w:val="00057EDD"/>
    <w:rsid w:val="000600DE"/>
    <w:rsid w:val="00077650"/>
    <w:rsid w:val="00084DDB"/>
    <w:rsid w:val="00090D13"/>
    <w:rsid w:val="000B6447"/>
    <w:rsid w:val="000D69BD"/>
    <w:rsid w:val="000F1668"/>
    <w:rsid w:val="00130FF8"/>
    <w:rsid w:val="001339A7"/>
    <w:rsid w:val="00161278"/>
    <w:rsid w:val="0016549F"/>
    <w:rsid w:val="001A739C"/>
    <w:rsid w:val="001B0CDE"/>
    <w:rsid w:val="001C0AE6"/>
    <w:rsid w:val="001C3080"/>
    <w:rsid w:val="001C3723"/>
    <w:rsid w:val="001E4AF0"/>
    <w:rsid w:val="001E7C0E"/>
    <w:rsid w:val="00204A14"/>
    <w:rsid w:val="00212B0C"/>
    <w:rsid w:val="00236F7F"/>
    <w:rsid w:val="00264BC8"/>
    <w:rsid w:val="00272B4A"/>
    <w:rsid w:val="002948CE"/>
    <w:rsid w:val="00295BA8"/>
    <w:rsid w:val="002B0939"/>
    <w:rsid w:val="002B3C7C"/>
    <w:rsid w:val="002B5A87"/>
    <w:rsid w:val="002F4AAA"/>
    <w:rsid w:val="003016EB"/>
    <w:rsid w:val="00305D36"/>
    <w:rsid w:val="00307716"/>
    <w:rsid w:val="0033526F"/>
    <w:rsid w:val="00361F5C"/>
    <w:rsid w:val="00391CDD"/>
    <w:rsid w:val="003A6AE2"/>
    <w:rsid w:val="003C20FD"/>
    <w:rsid w:val="003C3A05"/>
    <w:rsid w:val="003C7234"/>
    <w:rsid w:val="0040379C"/>
    <w:rsid w:val="004200DC"/>
    <w:rsid w:val="00422204"/>
    <w:rsid w:val="00433F2A"/>
    <w:rsid w:val="00436437"/>
    <w:rsid w:val="004376C1"/>
    <w:rsid w:val="0048782C"/>
    <w:rsid w:val="00491B5F"/>
    <w:rsid w:val="00497FB9"/>
    <w:rsid w:val="00512F4F"/>
    <w:rsid w:val="00522272"/>
    <w:rsid w:val="00557963"/>
    <w:rsid w:val="00561A88"/>
    <w:rsid w:val="00575421"/>
    <w:rsid w:val="00585B34"/>
    <w:rsid w:val="00595CB1"/>
    <w:rsid w:val="005A1594"/>
    <w:rsid w:val="005A15B5"/>
    <w:rsid w:val="005A1A44"/>
    <w:rsid w:val="005A6072"/>
    <w:rsid w:val="005B176E"/>
    <w:rsid w:val="005B77D3"/>
    <w:rsid w:val="005D744F"/>
    <w:rsid w:val="005E068D"/>
    <w:rsid w:val="00610504"/>
    <w:rsid w:val="006223E6"/>
    <w:rsid w:val="00627B98"/>
    <w:rsid w:val="006332E0"/>
    <w:rsid w:val="00642C65"/>
    <w:rsid w:val="0066505B"/>
    <w:rsid w:val="00674C03"/>
    <w:rsid w:val="00677086"/>
    <w:rsid w:val="00682388"/>
    <w:rsid w:val="006B505D"/>
    <w:rsid w:val="006B5858"/>
    <w:rsid w:val="006D36BB"/>
    <w:rsid w:val="006E0E6A"/>
    <w:rsid w:val="006E5086"/>
    <w:rsid w:val="0073269E"/>
    <w:rsid w:val="0078485F"/>
    <w:rsid w:val="007A198E"/>
    <w:rsid w:val="007A44D7"/>
    <w:rsid w:val="007B639A"/>
    <w:rsid w:val="007C19C1"/>
    <w:rsid w:val="007D1507"/>
    <w:rsid w:val="00832045"/>
    <w:rsid w:val="008335ED"/>
    <w:rsid w:val="00834C6D"/>
    <w:rsid w:val="008365B5"/>
    <w:rsid w:val="008440DF"/>
    <w:rsid w:val="008842AC"/>
    <w:rsid w:val="008849E0"/>
    <w:rsid w:val="008D19EA"/>
    <w:rsid w:val="008E03EF"/>
    <w:rsid w:val="008F667C"/>
    <w:rsid w:val="00912631"/>
    <w:rsid w:val="0093363B"/>
    <w:rsid w:val="009345FD"/>
    <w:rsid w:val="009443B1"/>
    <w:rsid w:val="00946DBE"/>
    <w:rsid w:val="00956738"/>
    <w:rsid w:val="00962757"/>
    <w:rsid w:val="009731AC"/>
    <w:rsid w:val="00986FD2"/>
    <w:rsid w:val="00990C03"/>
    <w:rsid w:val="00996163"/>
    <w:rsid w:val="009A4C91"/>
    <w:rsid w:val="009B15BF"/>
    <w:rsid w:val="009B7A56"/>
    <w:rsid w:val="009F5F9E"/>
    <w:rsid w:val="00A1745C"/>
    <w:rsid w:val="00A3574B"/>
    <w:rsid w:val="00A80680"/>
    <w:rsid w:val="00AB5226"/>
    <w:rsid w:val="00AE1783"/>
    <w:rsid w:val="00AF1B0F"/>
    <w:rsid w:val="00AF4530"/>
    <w:rsid w:val="00AF6923"/>
    <w:rsid w:val="00B01AFB"/>
    <w:rsid w:val="00B22336"/>
    <w:rsid w:val="00B756AC"/>
    <w:rsid w:val="00B8315E"/>
    <w:rsid w:val="00B9216C"/>
    <w:rsid w:val="00BA3C47"/>
    <w:rsid w:val="00BB4ABB"/>
    <w:rsid w:val="00BB676F"/>
    <w:rsid w:val="00BC3B69"/>
    <w:rsid w:val="00BD3B9A"/>
    <w:rsid w:val="00BD6B48"/>
    <w:rsid w:val="00BF614C"/>
    <w:rsid w:val="00C15DB3"/>
    <w:rsid w:val="00C41645"/>
    <w:rsid w:val="00C47EBB"/>
    <w:rsid w:val="00C63511"/>
    <w:rsid w:val="00C63E9F"/>
    <w:rsid w:val="00C70051"/>
    <w:rsid w:val="00CA5AFA"/>
    <w:rsid w:val="00CA63DF"/>
    <w:rsid w:val="00CB4D22"/>
    <w:rsid w:val="00CB5ED0"/>
    <w:rsid w:val="00CC2870"/>
    <w:rsid w:val="00CE140C"/>
    <w:rsid w:val="00D05E03"/>
    <w:rsid w:val="00D17D02"/>
    <w:rsid w:val="00D525AE"/>
    <w:rsid w:val="00D5291E"/>
    <w:rsid w:val="00D5292D"/>
    <w:rsid w:val="00D6799A"/>
    <w:rsid w:val="00DD2FA7"/>
    <w:rsid w:val="00DD5F76"/>
    <w:rsid w:val="00DE4B5B"/>
    <w:rsid w:val="00DF3692"/>
    <w:rsid w:val="00E21042"/>
    <w:rsid w:val="00E54791"/>
    <w:rsid w:val="00E63DF8"/>
    <w:rsid w:val="00E64979"/>
    <w:rsid w:val="00E956F0"/>
    <w:rsid w:val="00ED6A4B"/>
    <w:rsid w:val="00EE06F7"/>
    <w:rsid w:val="00EF685F"/>
    <w:rsid w:val="00F01ED4"/>
    <w:rsid w:val="00F132AB"/>
    <w:rsid w:val="00F225DD"/>
    <w:rsid w:val="00F2629B"/>
    <w:rsid w:val="00F45E31"/>
    <w:rsid w:val="00F83D76"/>
    <w:rsid w:val="00F919B5"/>
    <w:rsid w:val="00FA0DD9"/>
    <w:rsid w:val="00FB4186"/>
    <w:rsid w:val="00FB62FC"/>
    <w:rsid w:val="00FC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5000F928"/>
  <w15:chartTrackingRefBased/>
  <w15:docId w15:val="{1D0ACF2B-C2B9-42B8-8FD6-D0A191ED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3526F"/>
    <w:pPr>
      <w:widowControl w:val="0"/>
      <w:outlineLvl w:val="0"/>
    </w:pPr>
    <w:rPr>
      <w:b/>
      <w:sz w:val="22"/>
      <w:szCs w:val="22"/>
    </w:rPr>
  </w:style>
  <w:style w:type="paragraph" w:styleId="Heading2">
    <w:name w:val="heading 2"/>
    <w:basedOn w:val="Normal"/>
    <w:next w:val="Normal"/>
    <w:link w:val="Heading2Char"/>
    <w:uiPriority w:val="9"/>
    <w:unhideWhenUsed/>
    <w:qFormat/>
    <w:rsid w:val="00561A88"/>
    <w:pPr>
      <w:keepNext/>
      <w:spacing w:before="240" w:after="60"/>
      <w:outlineLvl w:val="1"/>
    </w:pPr>
    <w:rPr>
      <w:b/>
      <w:bCs/>
      <w:iCs/>
      <w:sz w:val="22"/>
      <w:szCs w:val="28"/>
      <w:u w:val="single"/>
    </w:rPr>
  </w:style>
  <w:style w:type="paragraph" w:styleId="Heading3">
    <w:name w:val="heading 3"/>
    <w:basedOn w:val="Normal"/>
    <w:next w:val="Normal"/>
    <w:link w:val="Heading3Char"/>
    <w:uiPriority w:val="9"/>
    <w:semiHidden/>
    <w:unhideWhenUsed/>
    <w:qFormat/>
    <w:rsid w:val="00561A88"/>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98E"/>
    <w:pPr>
      <w:tabs>
        <w:tab w:val="center" w:pos="4680"/>
        <w:tab w:val="right" w:pos="9360"/>
      </w:tabs>
    </w:pPr>
  </w:style>
  <w:style w:type="character" w:customStyle="1" w:styleId="InitialStyle">
    <w:name w:val="InitialStyle"/>
    <w:rPr>
      <w:sz w:val="24"/>
    </w:rPr>
  </w:style>
  <w:style w:type="character" w:customStyle="1" w:styleId="Word4095Null">
    <w:name w:val="Word4095Null"/>
    <w:rPr>
      <w:sz w:val="20"/>
    </w:rPr>
  </w:style>
  <w:style w:type="character" w:customStyle="1" w:styleId="WPNormal">
    <w:name w:val="WP_Normal"/>
    <w:rPr>
      <w:rFonts w:ascii="Arial" w:hAnsi="Arial"/>
      <w:sz w:val="24"/>
    </w:rPr>
  </w:style>
  <w:style w:type="character" w:customStyle="1" w:styleId="WPHeading1">
    <w:name w:val="WP_Heading 1"/>
    <w:rPr>
      <w:rFonts w:ascii="Arial" w:hAnsi="Arial"/>
      <w:b/>
      <w:sz w:val="24"/>
    </w:rPr>
  </w:style>
  <w:style w:type="character" w:customStyle="1" w:styleId="WPHeading6">
    <w:name w:val="WP_Heading 6"/>
    <w:rPr>
      <w:i/>
      <w:sz w:val="22"/>
    </w:rPr>
  </w:style>
  <w:style w:type="character" w:customStyle="1" w:styleId="WPHeading7">
    <w:name w:val="WP_Heading 7"/>
    <w:rPr>
      <w:rFonts w:ascii="Arial" w:hAnsi="Arial"/>
      <w:sz w:val="20"/>
    </w:rPr>
  </w:style>
  <w:style w:type="character" w:customStyle="1" w:styleId="WPHeading8">
    <w:name w:val="WP_Heading 8"/>
    <w:rPr>
      <w:rFonts w:ascii="Arial" w:hAnsi="Arial"/>
      <w:i/>
      <w:sz w:val="20"/>
    </w:rPr>
  </w:style>
  <w:style w:type="character" w:customStyle="1" w:styleId="WPHeading9">
    <w:name w:val="WP_Heading 9"/>
    <w:rPr>
      <w:rFonts w:ascii="Arial" w:hAnsi="Arial"/>
      <w:b/>
      <w:i/>
      <w:sz w:val="18"/>
    </w:rPr>
  </w:style>
  <w:style w:type="character" w:customStyle="1" w:styleId="DefaultPara">
    <w:name w:val="Default Para"/>
    <w:rPr>
      <w:sz w:val="20"/>
    </w:rPr>
  </w:style>
  <w:style w:type="character" w:customStyle="1" w:styleId="WPPageNumber">
    <w:name w:val="WP_Page Number"/>
    <w:rPr>
      <w:sz w:val="20"/>
    </w:rPr>
  </w:style>
  <w:style w:type="character" w:customStyle="1" w:styleId="FootnoteRef">
    <w:name w:val="Footnote Ref"/>
    <w:rPr>
      <w:sz w:val="20"/>
      <w:vertAlign w:val="superscript"/>
    </w:rPr>
  </w:style>
  <w:style w:type="character" w:customStyle="1" w:styleId="MacroText1">
    <w:name w:val="Macro Text1"/>
    <w:basedOn w:val="DefaultParagraphFont"/>
  </w:style>
  <w:style w:type="character" w:customStyle="1" w:styleId="Pld">
    <w:name w:val="Pld"/>
    <w:rPr>
      <w:rFonts w:ascii="Courier" w:hAnsi="Courier"/>
      <w:sz w:val="24"/>
    </w:rPr>
  </w:style>
  <w:style w:type="character" w:customStyle="1" w:styleId="LH">
    <w:name w:val="LH"/>
    <w:basedOn w:val="DefaultParagraphFont"/>
  </w:style>
  <w:style w:type="character" w:customStyle="1" w:styleId="2nd">
    <w:name w:val="2nd"/>
    <w:basedOn w:val="DefaultParagraphFont"/>
  </w:style>
  <w:style w:type="character" w:customStyle="1" w:styleId="LHPer">
    <w:name w:val="LHPer"/>
    <w:basedOn w:val="DefaultParagraphFont"/>
  </w:style>
  <w:style w:type="character" w:customStyle="1" w:styleId="Wl2nd">
    <w:name w:val="Wl2nd"/>
    <w:basedOn w:val="DefaultParagraphFont"/>
  </w:style>
  <w:style w:type="character" w:customStyle="1" w:styleId="Wl1st">
    <w:name w:val="Wl1st"/>
    <w:basedOn w:val="DefaultParagraphFont"/>
  </w:style>
  <w:style w:type="character" w:customStyle="1" w:styleId="WL1">
    <w:name w:val="WL1"/>
    <w:basedOn w:val="DefaultParagraphFont"/>
  </w:style>
  <w:style w:type="character" w:customStyle="1" w:styleId="Envelope">
    <w:name w:val="Envelope"/>
    <w:rPr>
      <w:rFonts w:ascii="Courier" w:hAnsi="Courier"/>
      <w:sz w:val="24"/>
    </w:rPr>
  </w:style>
  <w:style w:type="character" w:customStyle="1" w:styleId="identifier">
    <w:name w:val="identifier"/>
    <w:rPr>
      <w:sz w:val="12"/>
    </w:rPr>
  </w:style>
  <w:style w:type="paragraph" w:styleId="FootnoteText">
    <w:name w:val="footnote text"/>
    <w:basedOn w:val="Normal"/>
    <w:semiHidden/>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customStyle="1" w:styleId="Quick1">
    <w:name w:val="Quick 1."/>
    <w:basedOn w:val="Normal"/>
    <w:pPr>
      <w:widowControl w:val="0"/>
    </w:pPr>
  </w:style>
  <w:style w:type="paragraph" w:customStyle="1" w:styleId="Quick">
    <w:name w:val="Quick آ"/>
    <w:basedOn w:val="Normal"/>
    <w:pPr>
      <w:widowControl w:val="0"/>
    </w:pPr>
  </w:style>
  <w:style w:type="character" w:customStyle="1" w:styleId="HeaderChar">
    <w:name w:val="Header Char"/>
    <w:link w:val="Header"/>
    <w:uiPriority w:val="99"/>
    <w:rsid w:val="007A198E"/>
    <w:rPr>
      <w:sz w:val="24"/>
    </w:rPr>
  </w:style>
  <w:style w:type="paragraph" w:styleId="Footer">
    <w:name w:val="footer"/>
    <w:basedOn w:val="Normal"/>
    <w:link w:val="FooterChar"/>
    <w:uiPriority w:val="99"/>
    <w:unhideWhenUsed/>
    <w:rsid w:val="007A198E"/>
    <w:pPr>
      <w:tabs>
        <w:tab w:val="center" w:pos="4680"/>
        <w:tab w:val="right" w:pos="9360"/>
      </w:tabs>
    </w:pPr>
  </w:style>
  <w:style w:type="character" w:customStyle="1" w:styleId="FooterChar">
    <w:name w:val="Footer Char"/>
    <w:link w:val="Footer"/>
    <w:uiPriority w:val="99"/>
    <w:rsid w:val="007A198E"/>
    <w:rPr>
      <w:sz w:val="24"/>
    </w:rPr>
  </w:style>
  <w:style w:type="paragraph" w:styleId="ListParagraph">
    <w:name w:val="List Paragraph"/>
    <w:basedOn w:val="Normal"/>
    <w:uiPriority w:val="1"/>
    <w:qFormat/>
    <w:rsid w:val="00C15DB3"/>
    <w:pPr>
      <w:ind w:left="720"/>
    </w:pPr>
  </w:style>
  <w:style w:type="character" w:customStyle="1" w:styleId="Heading1Char">
    <w:name w:val="Heading 1 Char"/>
    <w:basedOn w:val="DefaultParagraphFont"/>
    <w:link w:val="Heading1"/>
    <w:uiPriority w:val="9"/>
    <w:rsid w:val="0033526F"/>
    <w:rPr>
      <w:b/>
      <w:sz w:val="22"/>
      <w:szCs w:val="22"/>
    </w:rPr>
  </w:style>
  <w:style w:type="character" w:customStyle="1" w:styleId="Heading2Char">
    <w:name w:val="Heading 2 Char"/>
    <w:basedOn w:val="DefaultParagraphFont"/>
    <w:link w:val="Heading2"/>
    <w:uiPriority w:val="9"/>
    <w:rsid w:val="00561A88"/>
    <w:rPr>
      <w:b/>
      <w:bCs/>
      <w:iCs/>
      <w:sz w:val="22"/>
      <w:szCs w:val="28"/>
      <w:u w:val="single"/>
    </w:rPr>
  </w:style>
  <w:style w:type="character" w:customStyle="1" w:styleId="Heading3Char">
    <w:name w:val="Heading 3 Char"/>
    <w:basedOn w:val="DefaultParagraphFont"/>
    <w:link w:val="Heading3"/>
    <w:uiPriority w:val="9"/>
    <w:semiHidden/>
    <w:rsid w:val="00561A88"/>
    <w:rPr>
      <w:rFonts w:asciiTheme="majorHAnsi" w:eastAsiaTheme="majorEastAsia" w:hAnsiTheme="majorHAnsi" w:cstheme="majorBidi"/>
      <w:b/>
      <w:bCs/>
      <w:sz w:val="26"/>
      <w:szCs w:val="26"/>
    </w:rPr>
  </w:style>
  <w:style w:type="paragraph" w:styleId="Revision">
    <w:name w:val="Revision"/>
    <w:hidden/>
    <w:uiPriority w:val="99"/>
    <w:semiHidden/>
    <w:rsid w:val="00561A8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5290">
      <w:bodyDiv w:val="1"/>
      <w:marLeft w:val="0"/>
      <w:marRight w:val="0"/>
      <w:marTop w:val="0"/>
      <w:marBottom w:val="0"/>
      <w:divBdr>
        <w:top w:val="none" w:sz="0" w:space="0" w:color="auto"/>
        <w:left w:val="none" w:sz="0" w:space="0" w:color="auto"/>
        <w:bottom w:val="none" w:sz="0" w:space="0" w:color="auto"/>
        <w:right w:val="none" w:sz="0" w:space="0" w:color="auto"/>
      </w:divBdr>
    </w:div>
    <w:div w:id="230163922">
      <w:bodyDiv w:val="1"/>
      <w:marLeft w:val="0"/>
      <w:marRight w:val="0"/>
      <w:marTop w:val="0"/>
      <w:marBottom w:val="0"/>
      <w:divBdr>
        <w:top w:val="none" w:sz="0" w:space="0" w:color="auto"/>
        <w:left w:val="none" w:sz="0" w:space="0" w:color="auto"/>
        <w:bottom w:val="none" w:sz="0" w:space="0" w:color="auto"/>
        <w:right w:val="none" w:sz="0" w:space="0" w:color="auto"/>
      </w:divBdr>
    </w:div>
    <w:div w:id="302469361">
      <w:bodyDiv w:val="1"/>
      <w:marLeft w:val="0"/>
      <w:marRight w:val="0"/>
      <w:marTop w:val="0"/>
      <w:marBottom w:val="0"/>
      <w:divBdr>
        <w:top w:val="none" w:sz="0" w:space="0" w:color="auto"/>
        <w:left w:val="none" w:sz="0" w:space="0" w:color="auto"/>
        <w:bottom w:val="none" w:sz="0" w:space="0" w:color="auto"/>
        <w:right w:val="none" w:sz="0" w:space="0" w:color="auto"/>
      </w:divBdr>
    </w:div>
    <w:div w:id="304315683">
      <w:bodyDiv w:val="1"/>
      <w:marLeft w:val="0"/>
      <w:marRight w:val="0"/>
      <w:marTop w:val="0"/>
      <w:marBottom w:val="0"/>
      <w:divBdr>
        <w:top w:val="none" w:sz="0" w:space="0" w:color="auto"/>
        <w:left w:val="none" w:sz="0" w:space="0" w:color="auto"/>
        <w:bottom w:val="none" w:sz="0" w:space="0" w:color="auto"/>
        <w:right w:val="none" w:sz="0" w:space="0" w:color="auto"/>
      </w:divBdr>
    </w:div>
    <w:div w:id="366611219">
      <w:bodyDiv w:val="1"/>
      <w:marLeft w:val="0"/>
      <w:marRight w:val="0"/>
      <w:marTop w:val="0"/>
      <w:marBottom w:val="0"/>
      <w:divBdr>
        <w:top w:val="none" w:sz="0" w:space="0" w:color="auto"/>
        <w:left w:val="none" w:sz="0" w:space="0" w:color="auto"/>
        <w:bottom w:val="none" w:sz="0" w:space="0" w:color="auto"/>
        <w:right w:val="none" w:sz="0" w:space="0" w:color="auto"/>
      </w:divBdr>
    </w:div>
    <w:div w:id="487747983">
      <w:bodyDiv w:val="1"/>
      <w:marLeft w:val="0"/>
      <w:marRight w:val="0"/>
      <w:marTop w:val="0"/>
      <w:marBottom w:val="0"/>
      <w:divBdr>
        <w:top w:val="none" w:sz="0" w:space="0" w:color="auto"/>
        <w:left w:val="none" w:sz="0" w:space="0" w:color="auto"/>
        <w:bottom w:val="none" w:sz="0" w:space="0" w:color="auto"/>
        <w:right w:val="none" w:sz="0" w:space="0" w:color="auto"/>
      </w:divBdr>
    </w:div>
    <w:div w:id="510412406">
      <w:bodyDiv w:val="1"/>
      <w:marLeft w:val="0"/>
      <w:marRight w:val="0"/>
      <w:marTop w:val="0"/>
      <w:marBottom w:val="0"/>
      <w:divBdr>
        <w:top w:val="none" w:sz="0" w:space="0" w:color="auto"/>
        <w:left w:val="none" w:sz="0" w:space="0" w:color="auto"/>
        <w:bottom w:val="none" w:sz="0" w:space="0" w:color="auto"/>
        <w:right w:val="none" w:sz="0" w:space="0" w:color="auto"/>
      </w:divBdr>
    </w:div>
    <w:div w:id="528951574">
      <w:bodyDiv w:val="1"/>
      <w:marLeft w:val="0"/>
      <w:marRight w:val="0"/>
      <w:marTop w:val="0"/>
      <w:marBottom w:val="0"/>
      <w:divBdr>
        <w:top w:val="none" w:sz="0" w:space="0" w:color="auto"/>
        <w:left w:val="none" w:sz="0" w:space="0" w:color="auto"/>
        <w:bottom w:val="none" w:sz="0" w:space="0" w:color="auto"/>
        <w:right w:val="none" w:sz="0" w:space="0" w:color="auto"/>
      </w:divBdr>
    </w:div>
    <w:div w:id="752239152">
      <w:bodyDiv w:val="1"/>
      <w:marLeft w:val="0"/>
      <w:marRight w:val="0"/>
      <w:marTop w:val="0"/>
      <w:marBottom w:val="0"/>
      <w:divBdr>
        <w:top w:val="none" w:sz="0" w:space="0" w:color="auto"/>
        <w:left w:val="none" w:sz="0" w:space="0" w:color="auto"/>
        <w:bottom w:val="none" w:sz="0" w:space="0" w:color="auto"/>
        <w:right w:val="none" w:sz="0" w:space="0" w:color="auto"/>
      </w:divBdr>
    </w:div>
    <w:div w:id="783231383">
      <w:bodyDiv w:val="1"/>
      <w:marLeft w:val="0"/>
      <w:marRight w:val="0"/>
      <w:marTop w:val="0"/>
      <w:marBottom w:val="0"/>
      <w:divBdr>
        <w:top w:val="none" w:sz="0" w:space="0" w:color="auto"/>
        <w:left w:val="none" w:sz="0" w:space="0" w:color="auto"/>
        <w:bottom w:val="none" w:sz="0" w:space="0" w:color="auto"/>
        <w:right w:val="none" w:sz="0" w:space="0" w:color="auto"/>
      </w:divBdr>
    </w:div>
    <w:div w:id="839196392">
      <w:bodyDiv w:val="1"/>
      <w:marLeft w:val="0"/>
      <w:marRight w:val="0"/>
      <w:marTop w:val="0"/>
      <w:marBottom w:val="0"/>
      <w:divBdr>
        <w:top w:val="none" w:sz="0" w:space="0" w:color="auto"/>
        <w:left w:val="none" w:sz="0" w:space="0" w:color="auto"/>
        <w:bottom w:val="none" w:sz="0" w:space="0" w:color="auto"/>
        <w:right w:val="none" w:sz="0" w:space="0" w:color="auto"/>
      </w:divBdr>
    </w:div>
    <w:div w:id="914128052">
      <w:bodyDiv w:val="1"/>
      <w:marLeft w:val="0"/>
      <w:marRight w:val="0"/>
      <w:marTop w:val="0"/>
      <w:marBottom w:val="0"/>
      <w:divBdr>
        <w:top w:val="none" w:sz="0" w:space="0" w:color="auto"/>
        <w:left w:val="none" w:sz="0" w:space="0" w:color="auto"/>
        <w:bottom w:val="none" w:sz="0" w:space="0" w:color="auto"/>
        <w:right w:val="none" w:sz="0" w:space="0" w:color="auto"/>
      </w:divBdr>
    </w:div>
    <w:div w:id="992291388">
      <w:bodyDiv w:val="1"/>
      <w:marLeft w:val="0"/>
      <w:marRight w:val="0"/>
      <w:marTop w:val="0"/>
      <w:marBottom w:val="0"/>
      <w:divBdr>
        <w:top w:val="none" w:sz="0" w:space="0" w:color="auto"/>
        <w:left w:val="none" w:sz="0" w:space="0" w:color="auto"/>
        <w:bottom w:val="none" w:sz="0" w:space="0" w:color="auto"/>
        <w:right w:val="none" w:sz="0" w:space="0" w:color="auto"/>
      </w:divBdr>
    </w:div>
    <w:div w:id="1102647690">
      <w:bodyDiv w:val="1"/>
      <w:marLeft w:val="0"/>
      <w:marRight w:val="0"/>
      <w:marTop w:val="0"/>
      <w:marBottom w:val="0"/>
      <w:divBdr>
        <w:top w:val="none" w:sz="0" w:space="0" w:color="auto"/>
        <w:left w:val="none" w:sz="0" w:space="0" w:color="auto"/>
        <w:bottom w:val="none" w:sz="0" w:space="0" w:color="auto"/>
        <w:right w:val="none" w:sz="0" w:space="0" w:color="auto"/>
      </w:divBdr>
    </w:div>
    <w:div w:id="1146781315">
      <w:bodyDiv w:val="1"/>
      <w:marLeft w:val="0"/>
      <w:marRight w:val="0"/>
      <w:marTop w:val="0"/>
      <w:marBottom w:val="0"/>
      <w:divBdr>
        <w:top w:val="none" w:sz="0" w:space="0" w:color="auto"/>
        <w:left w:val="none" w:sz="0" w:space="0" w:color="auto"/>
        <w:bottom w:val="none" w:sz="0" w:space="0" w:color="auto"/>
        <w:right w:val="none" w:sz="0" w:space="0" w:color="auto"/>
      </w:divBdr>
    </w:div>
    <w:div w:id="1154299815">
      <w:bodyDiv w:val="1"/>
      <w:marLeft w:val="0"/>
      <w:marRight w:val="0"/>
      <w:marTop w:val="0"/>
      <w:marBottom w:val="0"/>
      <w:divBdr>
        <w:top w:val="none" w:sz="0" w:space="0" w:color="auto"/>
        <w:left w:val="none" w:sz="0" w:space="0" w:color="auto"/>
        <w:bottom w:val="none" w:sz="0" w:space="0" w:color="auto"/>
        <w:right w:val="none" w:sz="0" w:space="0" w:color="auto"/>
      </w:divBdr>
    </w:div>
    <w:div w:id="1171261975">
      <w:bodyDiv w:val="1"/>
      <w:marLeft w:val="0"/>
      <w:marRight w:val="0"/>
      <w:marTop w:val="0"/>
      <w:marBottom w:val="0"/>
      <w:divBdr>
        <w:top w:val="none" w:sz="0" w:space="0" w:color="auto"/>
        <w:left w:val="none" w:sz="0" w:space="0" w:color="auto"/>
        <w:bottom w:val="none" w:sz="0" w:space="0" w:color="auto"/>
        <w:right w:val="none" w:sz="0" w:space="0" w:color="auto"/>
      </w:divBdr>
    </w:div>
    <w:div w:id="1180123660">
      <w:bodyDiv w:val="1"/>
      <w:marLeft w:val="0"/>
      <w:marRight w:val="0"/>
      <w:marTop w:val="0"/>
      <w:marBottom w:val="0"/>
      <w:divBdr>
        <w:top w:val="none" w:sz="0" w:space="0" w:color="auto"/>
        <w:left w:val="none" w:sz="0" w:space="0" w:color="auto"/>
        <w:bottom w:val="none" w:sz="0" w:space="0" w:color="auto"/>
        <w:right w:val="none" w:sz="0" w:space="0" w:color="auto"/>
      </w:divBdr>
    </w:div>
    <w:div w:id="1252735946">
      <w:bodyDiv w:val="1"/>
      <w:marLeft w:val="0"/>
      <w:marRight w:val="0"/>
      <w:marTop w:val="0"/>
      <w:marBottom w:val="0"/>
      <w:divBdr>
        <w:top w:val="none" w:sz="0" w:space="0" w:color="auto"/>
        <w:left w:val="none" w:sz="0" w:space="0" w:color="auto"/>
        <w:bottom w:val="none" w:sz="0" w:space="0" w:color="auto"/>
        <w:right w:val="none" w:sz="0" w:space="0" w:color="auto"/>
      </w:divBdr>
    </w:div>
    <w:div w:id="1303190306">
      <w:bodyDiv w:val="1"/>
      <w:marLeft w:val="0"/>
      <w:marRight w:val="0"/>
      <w:marTop w:val="0"/>
      <w:marBottom w:val="0"/>
      <w:divBdr>
        <w:top w:val="none" w:sz="0" w:space="0" w:color="auto"/>
        <w:left w:val="none" w:sz="0" w:space="0" w:color="auto"/>
        <w:bottom w:val="none" w:sz="0" w:space="0" w:color="auto"/>
        <w:right w:val="none" w:sz="0" w:space="0" w:color="auto"/>
      </w:divBdr>
    </w:div>
    <w:div w:id="1346831514">
      <w:bodyDiv w:val="1"/>
      <w:marLeft w:val="0"/>
      <w:marRight w:val="0"/>
      <w:marTop w:val="0"/>
      <w:marBottom w:val="0"/>
      <w:divBdr>
        <w:top w:val="none" w:sz="0" w:space="0" w:color="auto"/>
        <w:left w:val="none" w:sz="0" w:space="0" w:color="auto"/>
        <w:bottom w:val="none" w:sz="0" w:space="0" w:color="auto"/>
        <w:right w:val="none" w:sz="0" w:space="0" w:color="auto"/>
      </w:divBdr>
    </w:div>
    <w:div w:id="1368212085">
      <w:bodyDiv w:val="1"/>
      <w:marLeft w:val="0"/>
      <w:marRight w:val="0"/>
      <w:marTop w:val="0"/>
      <w:marBottom w:val="0"/>
      <w:divBdr>
        <w:top w:val="none" w:sz="0" w:space="0" w:color="auto"/>
        <w:left w:val="none" w:sz="0" w:space="0" w:color="auto"/>
        <w:bottom w:val="none" w:sz="0" w:space="0" w:color="auto"/>
        <w:right w:val="none" w:sz="0" w:space="0" w:color="auto"/>
      </w:divBdr>
    </w:div>
    <w:div w:id="1394310203">
      <w:bodyDiv w:val="1"/>
      <w:marLeft w:val="0"/>
      <w:marRight w:val="0"/>
      <w:marTop w:val="0"/>
      <w:marBottom w:val="0"/>
      <w:divBdr>
        <w:top w:val="none" w:sz="0" w:space="0" w:color="auto"/>
        <w:left w:val="none" w:sz="0" w:space="0" w:color="auto"/>
        <w:bottom w:val="none" w:sz="0" w:space="0" w:color="auto"/>
        <w:right w:val="none" w:sz="0" w:space="0" w:color="auto"/>
      </w:divBdr>
    </w:div>
    <w:div w:id="1615557248">
      <w:bodyDiv w:val="1"/>
      <w:marLeft w:val="0"/>
      <w:marRight w:val="0"/>
      <w:marTop w:val="0"/>
      <w:marBottom w:val="0"/>
      <w:divBdr>
        <w:top w:val="none" w:sz="0" w:space="0" w:color="auto"/>
        <w:left w:val="none" w:sz="0" w:space="0" w:color="auto"/>
        <w:bottom w:val="none" w:sz="0" w:space="0" w:color="auto"/>
        <w:right w:val="none" w:sz="0" w:space="0" w:color="auto"/>
      </w:divBdr>
    </w:div>
    <w:div w:id="1644889246">
      <w:bodyDiv w:val="1"/>
      <w:marLeft w:val="0"/>
      <w:marRight w:val="0"/>
      <w:marTop w:val="0"/>
      <w:marBottom w:val="0"/>
      <w:divBdr>
        <w:top w:val="none" w:sz="0" w:space="0" w:color="auto"/>
        <w:left w:val="none" w:sz="0" w:space="0" w:color="auto"/>
        <w:bottom w:val="none" w:sz="0" w:space="0" w:color="auto"/>
        <w:right w:val="none" w:sz="0" w:space="0" w:color="auto"/>
      </w:divBdr>
    </w:div>
    <w:div w:id="1742365860">
      <w:bodyDiv w:val="1"/>
      <w:marLeft w:val="0"/>
      <w:marRight w:val="0"/>
      <w:marTop w:val="0"/>
      <w:marBottom w:val="0"/>
      <w:divBdr>
        <w:top w:val="none" w:sz="0" w:space="0" w:color="auto"/>
        <w:left w:val="none" w:sz="0" w:space="0" w:color="auto"/>
        <w:bottom w:val="none" w:sz="0" w:space="0" w:color="auto"/>
        <w:right w:val="none" w:sz="0" w:space="0" w:color="auto"/>
      </w:divBdr>
    </w:div>
    <w:div w:id="1804345661">
      <w:bodyDiv w:val="1"/>
      <w:marLeft w:val="0"/>
      <w:marRight w:val="0"/>
      <w:marTop w:val="0"/>
      <w:marBottom w:val="0"/>
      <w:divBdr>
        <w:top w:val="none" w:sz="0" w:space="0" w:color="auto"/>
        <w:left w:val="none" w:sz="0" w:space="0" w:color="auto"/>
        <w:bottom w:val="none" w:sz="0" w:space="0" w:color="auto"/>
        <w:right w:val="none" w:sz="0" w:space="0" w:color="auto"/>
      </w:divBdr>
    </w:div>
    <w:div w:id="1919515927">
      <w:bodyDiv w:val="1"/>
      <w:marLeft w:val="0"/>
      <w:marRight w:val="0"/>
      <w:marTop w:val="0"/>
      <w:marBottom w:val="0"/>
      <w:divBdr>
        <w:top w:val="none" w:sz="0" w:space="0" w:color="auto"/>
        <w:left w:val="none" w:sz="0" w:space="0" w:color="auto"/>
        <w:bottom w:val="none" w:sz="0" w:space="0" w:color="auto"/>
        <w:right w:val="none" w:sz="0" w:space="0" w:color="auto"/>
      </w:divBdr>
    </w:div>
    <w:div w:id="21281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49C2-09E1-4EB7-9EC4-48AA8426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15562</Words>
  <Characters>78681</Characters>
  <Application>Microsoft Office Word</Application>
  <DocSecurity>0</DocSecurity>
  <Lines>1411</Lines>
  <Paragraphs>328</Paragraphs>
  <ScaleCrop>false</ScaleCrop>
  <HeadingPairs>
    <vt:vector size="2" baseType="variant">
      <vt:variant>
        <vt:lpstr>Title</vt:lpstr>
      </vt:variant>
      <vt:variant>
        <vt:i4>1</vt:i4>
      </vt:variant>
    </vt:vector>
  </HeadingPairs>
  <TitlesOfParts>
    <vt:vector size="1" baseType="lpstr">
      <vt:lpstr>Rainmaker Protocol Shareholder Agreement (Revised 3.12.25)</vt:lpstr>
    </vt:vector>
  </TitlesOfParts>
  <Company/>
  <LinksUpToDate>false</LinksUpToDate>
  <CharactersWithSpaces>94141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Rainmaker Protocol Shareholder Agreement (Revised 3.19.25)</dc:title>
  <dc:subject/>
  <dc:creator>Rebecca Alger</dc:creator>
  <cp:keywords/>
  <cp:lastModifiedBy>Andrew Balzer</cp:lastModifiedBy>
  <cp:revision>2</cp:revision>
  <cp:lastPrinted>2019-05-21T00:17:00Z</cp:lastPrinted>
  <dcterms:created xsi:type="dcterms:W3CDTF">2025-04-08T20:18:00Z</dcterms:created>
  <dcterms:modified xsi:type="dcterms:W3CDTF">2025-04-08T20:18:00Z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terId">
    <vt:lpwstr>ebd9c67a-3653-4219-89e6-35a88ce0179c</vt:lpwstr>
  </property>
  <property fmtid="{D5CDD505-2E9C-101B-9397-08002B2CF9AE}" pid="3" name="MatterTypeId">
    <vt:lpwstr>b4a070eb-ada5-40cc-b9dc-8465c3b22e1d_MI</vt:lpwstr>
  </property>
  <property fmtid="{D5CDD505-2E9C-101B-9397-08002B2CF9AE}" pid="4" name="ParentFolderId">
    <vt:lpwstr>eb1e7188-ec92-4bbf-a243-9dd730227243</vt:lpwstr>
  </property>
  <property fmtid="{D5CDD505-2E9C-101B-9397-08002B2CF9AE}" pid="5" name="AccountId">
    <vt:lpwstr>c8b57b91-997c-47a6-971c-aa66a38e5ae1</vt:lpwstr>
  </property>
  <property fmtid="{D5CDD505-2E9C-101B-9397-08002B2CF9AE}" pid="6" name="MatterFileId">
    <vt:lpwstr>1568985d-9d58-4fa9-a5af-3db694f028d7</vt:lpwstr>
  </property>
  <property fmtid="{D5CDD505-2E9C-101B-9397-08002B2CF9AE}" pid="7" name="MatterFileProviderId">
    <vt:lpwstr>SmokeballDocuments.WordFileOpener</vt:lpwstr>
  </property>
</Properties>
</file>